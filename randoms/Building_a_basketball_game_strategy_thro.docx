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5B5" w:rsidRPr="00573903" w:rsidRDefault="00B03165" w:rsidP="00405DD3">
      <w:pPr>
        <w:pStyle w:val="1"/>
        <w:rPr>
          <w:rFonts w:ascii="Calibri" w:hAnsi="Calibri"/>
          <w:sz w:val="28"/>
          <w:szCs w:val="26"/>
          <w:lang w:val="en-US"/>
        </w:rPr>
      </w:pPr>
      <w:r w:rsidRPr="00573903">
        <w:rPr>
          <w:rFonts w:ascii="Calibri" w:hAnsi="Calibri"/>
          <w:sz w:val="28"/>
          <w:szCs w:val="26"/>
          <w:lang w:val="en-US"/>
        </w:rPr>
        <w:t xml:space="preserve">Developing Basketball </w:t>
      </w:r>
      <w:r w:rsidR="001E0091" w:rsidRPr="00573903">
        <w:rPr>
          <w:rFonts w:ascii="Calibri" w:hAnsi="Calibri"/>
          <w:sz w:val="28"/>
          <w:szCs w:val="26"/>
          <w:lang w:val="en-US"/>
        </w:rPr>
        <w:t xml:space="preserve">Game </w:t>
      </w:r>
      <w:r w:rsidRPr="00573903">
        <w:rPr>
          <w:rFonts w:ascii="Calibri" w:hAnsi="Calibri"/>
          <w:sz w:val="28"/>
          <w:szCs w:val="26"/>
          <w:lang w:val="en-US"/>
        </w:rPr>
        <w:t>Strateg</w:t>
      </w:r>
      <w:r w:rsidR="001E0091" w:rsidRPr="00573903">
        <w:rPr>
          <w:rFonts w:ascii="Calibri" w:hAnsi="Calibri"/>
          <w:sz w:val="28"/>
          <w:szCs w:val="26"/>
          <w:lang w:val="en-US"/>
        </w:rPr>
        <w:t>y</w:t>
      </w:r>
      <w:r w:rsidR="00677A72" w:rsidRPr="00573903">
        <w:rPr>
          <w:rFonts w:ascii="Calibri" w:hAnsi="Calibri"/>
          <w:sz w:val="28"/>
          <w:szCs w:val="26"/>
          <w:lang w:val="en-US"/>
        </w:rPr>
        <w:t xml:space="preserve"> </w:t>
      </w:r>
      <w:r w:rsidRPr="00573903">
        <w:rPr>
          <w:rFonts w:ascii="Calibri" w:hAnsi="Calibri"/>
          <w:sz w:val="28"/>
          <w:szCs w:val="26"/>
          <w:lang w:val="en-US"/>
        </w:rPr>
        <w:t>through Statistical Analysis</w:t>
      </w:r>
    </w:p>
    <w:p w:rsidR="00F245B5" w:rsidRPr="00573903" w:rsidRDefault="00F245B5" w:rsidP="00DD6D84">
      <w:pPr>
        <w:spacing w:line="480" w:lineRule="auto"/>
        <w:rPr>
          <w:rFonts w:ascii="Calibri" w:hAnsi="Calibri"/>
          <w:lang w:val="en-US"/>
        </w:rPr>
      </w:pPr>
    </w:p>
    <w:p w:rsidR="00F245B5" w:rsidRPr="00573903" w:rsidRDefault="00F245B5" w:rsidP="00DD6D84">
      <w:pPr>
        <w:pStyle w:val="a4"/>
        <w:spacing w:line="480" w:lineRule="auto"/>
        <w:jc w:val="center"/>
        <w:rPr>
          <w:rFonts w:ascii="Calibri" w:hAnsi="Calibri"/>
          <w:b/>
          <w:lang w:val="en-US"/>
        </w:rPr>
      </w:pPr>
      <w:r w:rsidRPr="00573903">
        <w:rPr>
          <w:rFonts w:ascii="Calibri" w:hAnsi="Calibri"/>
          <w:b/>
          <w:lang w:val="en-US"/>
        </w:rPr>
        <w:t>Yiannis Nikolaidis</w:t>
      </w:r>
    </w:p>
    <w:p w:rsidR="00A31956" w:rsidRPr="00573903" w:rsidRDefault="00A31956" w:rsidP="00677A72">
      <w:pPr>
        <w:pStyle w:val="a4"/>
        <w:tabs>
          <w:tab w:val="left" w:pos="540"/>
        </w:tabs>
        <w:spacing w:line="480" w:lineRule="auto"/>
        <w:jc w:val="center"/>
        <w:rPr>
          <w:rFonts w:ascii="Calibri" w:hAnsi="Calibri"/>
          <w:lang w:val="en-US"/>
        </w:rPr>
      </w:pPr>
      <w:r w:rsidRPr="00573903">
        <w:rPr>
          <w:rFonts w:ascii="Calibri" w:hAnsi="Calibri"/>
          <w:lang w:val="en-US"/>
        </w:rPr>
        <w:t>Department of Technology Management</w:t>
      </w:r>
    </w:p>
    <w:p w:rsidR="00A31956" w:rsidRPr="00573903" w:rsidRDefault="00A31956" w:rsidP="00DD6D84">
      <w:pPr>
        <w:pStyle w:val="a4"/>
        <w:spacing w:line="480" w:lineRule="auto"/>
        <w:jc w:val="center"/>
        <w:rPr>
          <w:rFonts w:ascii="Calibri" w:hAnsi="Calibri"/>
          <w:lang w:val="en-US"/>
        </w:rPr>
      </w:pPr>
      <w:smartTag w:uri="urn:schemas-microsoft-com:office:smarttags" w:element="PlaceType">
        <w:r w:rsidRPr="00573903">
          <w:rPr>
            <w:rFonts w:ascii="Calibri" w:hAnsi="Calibri"/>
            <w:lang w:val="en-US"/>
          </w:rPr>
          <w:t>University</w:t>
        </w:r>
      </w:smartTag>
      <w:r w:rsidRPr="00573903">
        <w:rPr>
          <w:rFonts w:ascii="Calibri" w:hAnsi="Calibri"/>
          <w:lang w:val="en-US"/>
        </w:rPr>
        <w:t xml:space="preserve"> of </w:t>
      </w:r>
      <w:smartTag w:uri="urn:schemas-microsoft-com:office:smarttags" w:element="PlaceName">
        <w:r w:rsidRPr="00573903">
          <w:rPr>
            <w:rFonts w:ascii="Calibri" w:hAnsi="Calibri"/>
            <w:lang w:val="en-US"/>
          </w:rPr>
          <w:t>Macedonia</w:t>
        </w:r>
      </w:smartTag>
      <w:r w:rsidRPr="00573903">
        <w:rPr>
          <w:rFonts w:ascii="Calibri" w:hAnsi="Calibri"/>
          <w:lang w:val="en-US"/>
        </w:rPr>
        <w:t xml:space="preserve">, </w:t>
      </w:r>
      <w:r w:rsidR="002F7B05" w:rsidRPr="00573903">
        <w:rPr>
          <w:rFonts w:ascii="Calibri" w:hAnsi="Calibri"/>
          <w:lang w:val="en-US"/>
        </w:rPr>
        <w:t>GR-</w:t>
      </w:r>
      <w:r w:rsidRPr="00573903">
        <w:rPr>
          <w:rFonts w:ascii="Calibri" w:hAnsi="Calibri"/>
          <w:lang w:val="en-US"/>
        </w:rPr>
        <w:t xml:space="preserve">59200 - </w:t>
      </w:r>
      <w:smartTag w:uri="urn:schemas-microsoft-com:office:smarttags" w:element="place">
        <w:smartTag w:uri="urn:schemas-microsoft-com:office:smarttags" w:element="City">
          <w:r w:rsidRPr="00573903">
            <w:rPr>
              <w:rFonts w:ascii="Calibri" w:hAnsi="Calibri"/>
              <w:lang w:val="en-US"/>
            </w:rPr>
            <w:t>Naous</w:t>
          </w:r>
          <w:r w:rsidR="002D266F" w:rsidRPr="00573903">
            <w:rPr>
              <w:rFonts w:ascii="Calibri" w:hAnsi="Calibri"/>
              <w:lang w:val="en-US"/>
            </w:rPr>
            <w:t>s</w:t>
          </w:r>
          <w:r w:rsidRPr="00573903">
            <w:rPr>
              <w:rFonts w:ascii="Calibri" w:hAnsi="Calibri"/>
              <w:lang w:val="en-US"/>
            </w:rPr>
            <w:t>a</w:t>
          </w:r>
        </w:smartTag>
        <w:r w:rsidRPr="00573903">
          <w:rPr>
            <w:rFonts w:ascii="Calibri" w:hAnsi="Calibri"/>
            <w:lang w:val="en-US"/>
          </w:rPr>
          <w:t xml:space="preserve">, </w:t>
        </w:r>
        <w:smartTag w:uri="urn:schemas-microsoft-com:office:smarttags" w:element="country-region">
          <w:r w:rsidRPr="00573903">
            <w:rPr>
              <w:rFonts w:ascii="Calibri" w:hAnsi="Calibri"/>
              <w:lang w:val="en-US"/>
            </w:rPr>
            <w:t>Greece</w:t>
          </w:r>
        </w:smartTag>
      </w:smartTag>
    </w:p>
    <w:p w:rsidR="00A31956" w:rsidRPr="00573903" w:rsidRDefault="00A31956" w:rsidP="00DD6D84">
      <w:pPr>
        <w:pStyle w:val="a4"/>
        <w:spacing w:line="480" w:lineRule="auto"/>
        <w:jc w:val="center"/>
        <w:rPr>
          <w:rFonts w:ascii="Calibri" w:hAnsi="Calibri"/>
          <w:lang w:val="en-US"/>
        </w:rPr>
      </w:pPr>
      <w:r w:rsidRPr="00573903">
        <w:rPr>
          <w:rFonts w:ascii="Calibri" w:hAnsi="Calibri"/>
          <w:lang w:val="en-US"/>
        </w:rPr>
        <w:t xml:space="preserve">Email: </w:t>
      </w:r>
      <w:hyperlink r:id="rId8" w:history="1">
        <w:r w:rsidRPr="00573903">
          <w:rPr>
            <w:rStyle w:val="-"/>
            <w:rFonts w:ascii="Calibri" w:hAnsi="Calibri"/>
            <w:color w:val="auto"/>
            <w:lang w:val="en-US"/>
          </w:rPr>
          <w:t>nikolai@uom.gr</w:t>
        </w:r>
      </w:hyperlink>
      <w:r w:rsidRPr="00573903">
        <w:rPr>
          <w:rFonts w:ascii="Calibri" w:hAnsi="Calibri"/>
          <w:lang w:val="en-US"/>
        </w:rPr>
        <w:t>, tel: +30–23320–52460</w:t>
      </w:r>
    </w:p>
    <w:p w:rsidR="00F245B5" w:rsidRPr="00573903" w:rsidRDefault="00F245B5" w:rsidP="00E57D32">
      <w:pPr>
        <w:spacing w:line="480" w:lineRule="auto"/>
        <w:jc w:val="left"/>
        <w:rPr>
          <w:rFonts w:ascii="Calibri" w:hAnsi="Calibri"/>
          <w:lang w:val="en-US"/>
        </w:rPr>
      </w:pPr>
    </w:p>
    <w:p w:rsidR="00F245B5" w:rsidRPr="00E07099" w:rsidRDefault="00F245B5" w:rsidP="00E57D32">
      <w:pPr>
        <w:pStyle w:val="1"/>
        <w:spacing w:line="480" w:lineRule="auto"/>
        <w:jc w:val="left"/>
        <w:rPr>
          <w:rFonts w:ascii="Calibri" w:hAnsi="Calibri"/>
          <w:szCs w:val="22"/>
          <w:lang w:val="en-US"/>
        </w:rPr>
      </w:pPr>
      <w:r w:rsidRPr="00E07099">
        <w:rPr>
          <w:rFonts w:ascii="Calibri" w:hAnsi="Calibri"/>
          <w:szCs w:val="22"/>
          <w:lang w:val="en-US"/>
        </w:rPr>
        <w:t>Abstract</w:t>
      </w:r>
    </w:p>
    <w:p w:rsidR="00816401" w:rsidRPr="00E07099" w:rsidRDefault="00816401" w:rsidP="00E57D32">
      <w:pPr>
        <w:spacing w:line="480" w:lineRule="auto"/>
        <w:ind w:firstLine="360"/>
        <w:jc w:val="left"/>
        <w:rPr>
          <w:rFonts w:ascii="Calibri" w:hAnsi="Calibri"/>
          <w:szCs w:val="22"/>
          <w:lang w:val="en-US"/>
        </w:rPr>
      </w:pPr>
      <w:r w:rsidRPr="00E07099">
        <w:rPr>
          <w:rFonts w:ascii="Calibri" w:hAnsi="Calibri"/>
          <w:bCs/>
          <w:szCs w:val="22"/>
          <w:lang w:val="en-US"/>
        </w:rPr>
        <w:t>M</w:t>
      </w:r>
      <w:r w:rsidR="00074611" w:rsidRPr="00E07099">
        <w:rPr>
          <w:rFonts w:ascii="Calibri" w:hAnsi="Calibri"/>
          <w:bCs/>
          <w:szCs w:val="22"/>
          <w:lang w:val="en-US"/>
        </w:rPr>
        <w:t xml:space="preserve">anagement style </w:t>
      </w:r>
      <w:r w:rsidR="00F875D4" w:rsidRPr="00E07099">
        <w:rPr>
          <w:rFonts w:ascii="Calibri" w:hAnsi="Calibri"/>
          <w:bCs/>
          <w:szCs w:val="22"/>
          <w:lang w:val="en-US"/>
        </w:rPr>
        <w:t xml:space="preserve">tends to vary according to </w:t>
      </w:r>
      <w:r w:rsidRPr="00E07099">
        <w:rPr>
          <w:rFonts w:ascii="Calibri" w:hAnsi="Calibri"/>
          <w:bCs/>
          <w:szCs w:val="22"/>
          <w:lang w:val="en-US"/>
        </w:rPr>
        <w:t xml:space="preserve">either </w:t>
      </w:r>
      <w:r w:rsidR="00F875D4" w:rsidRPr="00E07099">
        <w:rPr>
          <w:rFonts w:ascii="Calibri" w:hAnsi="Calibri"/>
          <w:bCs/>
          <w:szCs w:val="22"/>
          <w:lang w:val="en-US"/>
        </w:rPr>
        <w:t xml:space="preserve">manager’s </w:t>
      </w:r>
      <w:r w:rsidRPr="00E07099">
        <w:rPr>
          <w:rFonts w:ascii="Calibri" w:hAnsi="Calibri"/>
          <w:bCs/>
          <w:szCs w:val="22"/>
          <w:lang w:val="en-US"/>
        </w:rPr>
        <w:t xml:space="preserve">intuition </w:t>
      </w:r>
      <w:r w:rsidR="00074611" w:rsidRPr="00E07099">
        <w:rPr>
          <w:rFonts w:ascii="Calibri" w:hAnsi="Calibri"/>
          <w:bCs/>
          <w:szCs w:val="22"/>
          <w:lang w:val="en-US"/>
        </w:rPr>
        <w:t xml:space="preserve">or analytical </w:t>
      </w:r>
      <w:r w:rsidRPr="00E07099">
        <w:rPr>
          <w:rFonts w:ascii="Calibri" w:hAnsi="Calibri"/>
          <w:bCs/>
          <w:szCs w:val="22"/>
          <w:lang w:val="en-US"/>
        </w:rPr>
        <w:t>and</w:t>
      </w:r>
      <w:r w:rsidR="00074611" w:rsidRPr="00E07099">
        <w:rPr>
          <w:rFonts w:ascii="Calibri" w:hAnsi="Calibri"/>
          <w:bCs/>
          <w:szCs w:val="22"/>
          <w:lang w:val="en-US"/>
        </w:rPr>
        <w:t xml:space="preserve"> objective reasoning. </w:t>
      </w:r>
      <w:r w:rsidRPr="00E07099">
        <w:rPr>
          <w:rFonts w:ascii="Calibri" w:hAnsi="Calibri"/>
          <w:szCs w:val="22"/>
          <w:lang w:val="en-US"/>
        </w:rPr>
        <w:t xml:space="preserve">Sports </w:t>
      </w:r>
      <w:r w:rsidR="00586A5D" w:rsidRPr="00E07099">
        <w:rPr>
          <w:rFonts w:ascii="Calibri" w:hAnsi="Calibri"/>
          <w:szCs w:val="22"/>
          <w:lang w:val="en-US"/>
        </w:rPr>
        <w:t xml:space="preserve">and, </w:t>
      </w:r>
      <w:r w:rsidR="0071185A" w:rsidRPr="00E07099">
        <w:rPr>
          <w:rFonts w:ascii="Calibri" w:hAnsi="Calibri"/>
          <w:szCs w:val="22"/>
          <w:lang w:val="en-US"/>
        </w:rPr>
        <w:t>particularly</w:t>
      </w:r>
      <w:r w:rsidR="00586A5D" w:rsidRPr="00E07099">
        <w:rPr>
          <w:rFonts w:ascii="Calibri" w:hAnsi="Calibri"/>
          <w:szCs w:val="22"/>
          <w:lang w:val="en-US"/>
        </w:rPr>
        <w:t xml:space="preserve">, </w:t>
      </w:r>
      <w:r w:rsidRPr="00E07099">
        <w:rPr>
          <w:rFonts w:ascii="Calibri" w:hAnsi="Calibri"/>
          <w:szCs w:val="22"/>
          <w:lang w:val="en-US"/>
        </w:rPr>
        <w:t xml:space="preserve">basketball can be considered as an indicative </w:t>
      </w:r>
      <w:r w:rsidR="00A40FBF" w:rsidRPr="00E07099">
        <w:rPr>
          <w:rFonts w:ascii="Calibri" w:hAnsi="Calibri"/>
          <w:szCs w:val="22"/>
          <w:lang w:val="en-US"/>
        </w:rPr>
        <w:t>field</w:t>
      </w:r>
      <w:r w:rsidRPr="00E07099">
        <w:rPr>
          <w:rFonts w:ascii="Calibri" w:hAnsi="Calibri"/>
          <w:szCs w:val="22"/>
          <w:lang w:val="en-US"/>
        </w:rPr>
        <w:t xml:space="preserve"> where the</w:t>
      </w:r>
      <w:r w:rsidR="00F875D4" w:rsidRPr="00E07099">
        <w:rPr>
          <w:rFonts w:ascii="Calibri" w:hAnsi="Calibri"/>
          <w:szCs w:val="22"/>
          <w:lang w:val="en-US"/>
        </w:rPr>
        <w:t>se differences in decision making</w:t>
      </w:r>
      <w:r w:rsidRPr="00E07099">
        <w:rPr>
          <w:rFonts w:ascii="Calibri" w:hAnsi="Calibri"/>
          <w:szCs w:val="22"/>
          <w:lang w:val="en-US"/>
        </w:rPr>
        <w:t xml:space="preserve"> </w:t>
      </w:r>
      <w:r w:rsidR="00F875D4" w:rsidRPr="00E07099">
        <w:rPr>
          <w:rFonts w:ascii="Calibri" w:hAnsi="Calibri"/>
          <w:szCs w:val="22"/>
          <w:lang w:val="en-US"/>
        </w:rPr>
        <w:t>can be found</w:t>
      </w:r>
      <w:r w:rsidRPr="00E07099">
        <w:rPr>
          <w:rFonts w:ascii="Calibri" w:hAnsi="Calibri"/>
          <w:szCs w:val="22"/>
          <w:lang w:val="en-US"/>
        </w:rPr>
        <w:t xml:space="preserve">. This paper </w:t>
      </w:r>
      <w:r w:rsidR="00F875D4" w:rsidRPr="00E07099">
        <w:rPr>
          <w:rFonts w:ascii="Calibri" w:hAnsi="Calibri"/>
          <w:szCs w:val="22"/>
          <w:lang w:val="en-US"/>
        </w:rPr>
        <w:t xml:space="preserve">has been </w:t>
      </w:r>
      <w:r w:rsidRPr="00E07099">
        <w:rPr>
          <w:rFonts w:ascii="Calibri" w:hAnsi="Calibri"/>
          <w:szCs w:val="22"/>
          <w:lang w:val="en-US"/>
        </w:rPr>
        <w:t xml:space="preserve">motivated by the </w:t>
      </w:r>
      <w:r w:rsidR="00677A72" w:rsidRPr="00E07099">
        <w:rPr>
          <w:rFonts w:ascii="Calibri" w:hAnsi="Calibri"/>
          <w:szCs w:val="22"/>
          <w:lang w:val="en-US"/>
        </w:rPr>
        <w:t xml:space="preserve">authentic </w:t>
      </w:r>
      <w:r w:rsidRPr="00E07099">
        <w:rPr>
          <w:rFonts w:ascii="Calibri" w:hAnsi="Calibri"/>
          <w:szCs w:val="22"/>
          <w:lang w:val="en-US"/>
        </w:rPr>
        <w:t xml:space="preserve">statistical analysis that the author conducted in the past in order to support </w:t>
      </w:r>
      <w:r w:rsidR="00FD37C6" w:rsidRPr="00E07099">
        <w:rPr>
          <w:rFonts w:ascii="Calibri" w:hAnsi="Calibri"/>
          <w:szCs w:val="22"/>
          <w:lang w:val="en-US"/>
        </w:rPr>
        <w:t xml:space="preserve">the management of </w:t>
      </w:r>
      <w:r w:rsidRPr="00E07099">
        <w:rPr>
          <w:rFonts w:ascii="Calibri" w:hAnsi="Calibri"/>
          <w:szCs w:val="22"/>
          <w:lang w:val="en-US"/>
        </w:rPr>
        <w:t xml:space="preserve">a Greek basketball team and specifically the decision making process of </w:t>
      </w:r>
      <w:r w:rsidR="00F875D4" w:rsidRPr="00E07099">
        <w:rPr>
          <w:rFonts w:ascii="Calibri" w:hAnsi="Calibri"/>
          <w:szCs w:val="22"/>
          <w:lang w:val="en-US"/>
        </w:rPr>
        <w:t>their</w:t>
      </w:r>
      <w:r w:rsidRPr="00E07099">
        <w:rPr>
          <w:rFonts w:ascii="Calibri" w:hAnsi="Calibri"/>
          <w:szCs w:val="22"/>
          <w:lang w:val="en-US"/>
        </w:rPr>
        <w:t xml:space="preserve"> coach</w:t>
      </w:r>
      <w:r w:rsidR="00856C1A" w:rsidRPr="00E07099">
        <w:rPr>
          <w:rFonts w:ascii="Calibri" w:hAnsi="Calibri"/>
          <w:szCs w:val="22"/>
          <w:lang w:val="en-US"/>
        </w:rPr>
        <w:t xml:space="preserve"> regarding the team’s strategy </w:t>
      </w:r>
      <w:r w:rsidR="0071185A" w:rsidRPr="00E07099">
        <w:rPr>
          <w:rFonts w:ascii="Calibri" w:hAnsi="Calibri"/>
          <w:szCs w:val="22"/>
          <w:lang w:val="en-US"/>
        </w:rPr>
        <w:t xml:space="preserve">in </w:t>
      </w:r>
      <w:r w:rsidR="00636F15" w:rsidRPr="00E07099">
        <w:rPr>
          <w:rFonts w:ascii="Calibri" w:hAnsi="Calibri"/>
          <w:szCs w:val="22"/>
          <w:lang w:val="en-US"/>
        </w:rPr>
        <w:t xml:space="preserve">their </w:t>
      </w:r>
      <w:r w:rsidR="00856C1A" w:rsidRPr="00E07099">
        <w:rPr>
          <w:rFonts w:ascii="Calibri" w:hAnsi="Calibri"/>
          <w:szCs w:val="22"/>
          <w:lang w:val="en-US"/>
        </w:rPr>
        <w:t>game</w:t>
      </w:r>
      <w:r w:rsidR="0071185A" w:rsidRPr="00E07099">
        <w:rPr>
          <w:rFonts w:ascii="Calibri" w:hAnsi="Calibri"/>
          <w:szCs w:val="22"/>
          <w:lang w:val="en-US"/>
        </w:rPr>
        <w:t>s</w:t>
      </w:r>
      <w:r w:rsidRPr="00E07099">
        <w:rPr>
          <w:rFonts w:ascii="Calibri" w:hAnsi="Calibri"/>
          <w:szCs w:val="22"/>
          <w:lang w:val="en-US"/>
        </w:rPr>
        <w:t xml:space="preserve">. The aim of the paper </w:t>
      </w:r>
      <w:r w:rsidR="00037A95" w:rsidRPr="00E07099">
        <w:rPr>
          <w:rFonts w:ascii="Calibri" w:hAnsi="Calibri"/>
          <w:szCs w:val="22"/>
          <w:lang w:val="en-US"/>
        </w:rPr>
        <w:t xml:space="preserve">is </w:t>
      </w:r>
      <w:r w:rsidR="00D041D6" w:rsidRPr="00E07099">
        <w:rPr>
          <w:rFonts w:ascii="Calibri" w:hAnsi="Calibri"/>
          <w:szCs w:val="22"/>
          <w:lang w:val="en-US"/>
        </w:rPr>
        <w:t xml:space="preserve">on the one hand </w:t>
      </w:r>
      <w:r w:rsidRPr="00E07099">
        <w:rPr>
          <w:rFonts w:ascii="Calibri" w:hAnsi="Calibri"/>
          <w:szCs w:val="22"/>
          <w:lang w:val="en-US"/>
        </w:rPr>
        <w:t xml:space="preserve">to </w:t>
      </w:r>
      <w:r w:rsidR="00856C1A" w:rsidRPr="00E07099">
        <w:rPr>
          <w:rFonts w:ascii="Calibri" w:hAnsi="Calibri"/>
          <w:szCs w:val="22"/>
          <w:lang w:val="en-US"/>
        </w:rPr>
        <w:t xml:space="preserve">present some </w:t>
      </w:r>
      <w:r w:rsidR="00FD37C6" w:rsidRPr="00E07099">
        <w:rPr>
          <w:rFonts w:ascii="Calibri" w:hAnsi="Calibri"/>
          <w:szCs w:val="22"/>
          <w:lang w:val="en-US"/>
        </w:rPr>
        <w:t>indicative</w:t>
      </w:r>
      <w:r w:rsidR="00B77488" w:rsidRPr="00E07099">
        <w:rPr>
          <w:rFonts w:ascii="Calibri" w:hAnsi="Calibri"/>
          <w:szCs w:val="22"/>
          <w:lang w:val="en-US"/>
        </w:rPr>
        <w:t>, simple</w:t>
      </w:r>
      <w:r w:rsidR="00FD37C6" w:rsidRPr="00E07099">
        <w:rPr>
          <w:rFonts w:ascii="Calibri" w:hAnsi="Calibri"/>
          <w:szCs w:val="22"/>
          <w:lang w:val="en-US"/>
        </w:rPr>
        <w:t xml:space="preserve"> </w:t>
      </w:r>
      <w:r w:rsidR="00856C1A" w:rsidRPr="00E07099">
        <w:rPr>
          <w:rFonts w:ascii="Calibri" w:hAnsi="Calibri"/>
          <w:szCs w:val="22"/>
          <w:lang w:val="en-US"/>
        </w:rPr>
        <w:t xml:space="preserve">ideas </w:t>
      </w:r>
      <w:r w:rsidR="00677A72" w:rsidRPr="00E07099">
        <w:rPr>
          <w:rFonts w:ascii="Calibri" w:hAnsi="Calibri"/>
          <w:szCs w:val="22"/>
          <w:lang w:val="en-US"/>
        </w:rPr>
        <w:t>f</w:t>
      </w:r>
      <w:r w:rsidR="00FD37C6" w:rsidRPr="00E07099">
        <w:rPr>
          <w:rFonts w:ascii="Calibri" w:hAnsi="Calibri"/>
          <w:szCs w:val="22"/>
          <w:lang w:val="en-US"/>
        </w:rPr>
        <w:t>o</w:t>
      </w:r>
      <w:r w:rsidR="00677A72" w:rsidRPr="00E07099">
        <w:rPr>
          <w:rFonts w:ascii="Calibri" w:hAnsi="Calibri"/>
          <w:szCs w:val="22"/>
          <w:lang w:val="en-US"/>
        </w:rPr>
        <w:t xml:space="preserve">r </w:t>
      </w:r>
      <w:r w:rsidR="007345A4" w:rsidRPr="00E07099">
        <w:rPr>
          <w:rFonts w:ascii="Calibri" w:hAnsi="Calibri"/>
          <w:szCs w:val="22"/>
          <w:lang w:val="en-US"/>
        </w:rPr>
        <w:t xml:space="preserve">the statistical </w:t>
      </w:r>
      <w:r w:rsidR="00677A72" w:rsidRPr="00E07099">
        <w:rPr>
          <w:rFonts w:ascii="Calibri" w:hAnsi="Calibri"/>
          <w:szCs w:val="22"/>
          <w:lang w:val="en-US"/>
        </w:rPr>
        <w:t>analy</w:t>
      </w:r>
      <w:r w:rsidR="007345A4" w:rsidRPr="00E07099">
        <w:rPr>
          <w:rFonts w:ascii="Calibri" w:hAnsi="Calibri"/>
          <w:szCs w:val="22"/>
          <w:lang w:val="en-US"/>
        </w:rPr>
        <w:t>sis of</w:t>
      </w:r>
      <w:r w:rsidR="00FD37C6" w:rsidRPr="00E07099">
        <w:rPr>
          <w:rFonts w:ascii="Calibri" w:hAnsi="Calibri"/>
          <w:szCs w:val="22"/>
          <w:lang w:val="en-US"/>
        </w:rPr>
        <w:t xml:space="preserve"> basketball data</w:t>
      </w:r>
      <w:r w:rsidR="00856C1A" w:rsidRPr="00E07099">
        <w:rPr>
          <w:rFonts w:ascii="Calibri" w:hAnsi="Calibri"/>
          <w:szCs w:val="22"/>
          <w:lang w:val="en-US"/>
        </w:rPr>
        <w:t xml:space="preserve">, </w:t>
      </w:r>
      <w:r w:rsidR="00037A95" w:rsidRPr="00E07099">
        <w:rPr>
          <w:rFonts w:ascii="Calibri" w:hAnsi="Calibri"/>
          <w:szCs w:val="22"/>
          <w:lang w:val="en-US"/>
        </w:rPr>
        <w:t>and on the other</w:t>
      </w:r>
      <w:r w:rsidR="0071185A" w:rsidRPr="00E07099">
        <w:rPr>
          <w:rFonts w:ascii="Calibri" w:hAnsi="Calibri"/>
          <w:szCs w:val="22"/>
          <w:lang w:val="en-US"/>
        </w:rPr>
        <w:t xml:space="preserve"> hand</w:t>
      </w:r>
      <w:r w:rsidR="00037A95" w:rsidRPr="00E07099">
        <w:rPr>
          <w:rFonts w:ascii="Calibri" w:hAnsi="Calibri"/>
          <w:szCs w:val="22"/>
          <w:lang w:val="en-US"/>
        </w:rPr>
        <w:t xml:space="preserve"> </w:t>
      </w:r>
      <w:r w:rsidR="00856C1A" w:rsidRPr="00E07099">
        <w:rPr>
          <w:rFonts w:ascii="Calibri" w:hAnsi="Calibri"/>
          <w:szCs w:val="22"/>
          <w:lang w:val="en-US"/>
        </w:rPr>
        <w:t xml:space="preserve">to show </w:t>
      </w:r>
      <w:r w:rsidRPr="00E07099">
        <w:rPr>
          <w:rFonts w:ascii="Calibri" w:hAnsi="Calibri"/>
          <w:szCs w:val="22"/>
          <w:lang w:val="en-US"/>
        </w:rPr>
        <w:t>that a</w:t>
      </w:r>
      <w:r w:rsidR="0063530A" w:rsidRPr="00E07099">
        <w:rPr>
          <w:rFonts w:ascii="Calibri" w:hAnsi="Calibri"/>
          <w:szCs w:val="22"/>
          <w:lang w:val="en-US"/>
        </w:rPr>
        <w:t>ny</w:t>
      </w:r>
      <w:r w:rsidRPr="00E07099">
        <w:rPr>
          <w:rFonts w:ascii="Calibri" w:hAnsi="Calibri"/>
          <w:szCs w:val="22"/>
          <w:lang w:val="en-US"/>
        </w:rPr>
        <w:t xml:space="preserve"> basketball team can </w:t>
      </w:r>
      <w:r w:rsidR="00037A95" w:rsidRPr="00E07099">
        <w:rPr>
          <w:rFonts w:ascii="Calibri" w:hAnsi="Calibri"/>
          <w:szCs w:val="22"/>
          <w:lang w:val="en-US"/>
        </w:rPr>
        <w:t xml:space="preserve">improve </w:t>
      </w:r>
      <w:r w:rsidR="0071185A" w:rsidRPr="00E07099">
        <w:rPr>
          <w:rFonts w:ascii="Calibri" w:hAnsi="Calibri"/>
          <w:szCs w:val="22"/>
          <w:lang w:val="en-US"/>
        </w:rPr>
        <w:t xml:space="preserve">significantly </w:t>
      </w:r>
      <w:r w:rsidR="0063530A" w:rsidRPr="00E07099">
        <w:rPr>
          <w:rFonts w:ascii="Calibri" w:hAnsi="Calibri"/>
          <w:szCs w:val="22"/>
          <w:lang w:val="en-US"/>
        </w:rPr>
        <w:t xml:space="preserve">its decision making process </w:t>
      </w:r>
      <w:r w:rsidR="00037A95" w:rsidRPr="00E07099">
        <w:rPr>
          <w:rFonts w:ascii="Calibri" w:hAnsi="Calibri"/>
          <w:szCs w:val="22"/>
          <w:lang w:val="en-US"/>
        </w:rPr>
        <w:t xml:space="preserve">if it chooses </w:t>
      </w:r>
      <w:r w:rsidRPr="00E07099">
        <w:rPr>
          <w:rFonts w:ascii="Calibri" w:hAnsi="Calibri"/>
          <w:szCs w:val="22"/>
          <w:lang w:val="en-US"/>
        </w:rPr>
        <w:t xml:space="preserve">to be statistically supported. Basketball data </w:t>
      </w:r>
      <w:r w:rsidR="00677A72" w:rsidRPr="00E07099">
        <w:rPr>
          <w:rFonts w:ascii="Calibri" w:hAnsi="Calibri"/>
          <w:szCs w:val="22"/>
          <w:lang w:val="en-US"/>
        </w:rPr>
        <w:t xml:space="preserve">is </w:t>
      </w:r>
      <w:r w:rsidR="00573903" w:rsidRPr="00E07099">
        <w:rPr>
          <w:rFonts w:ascii="Calibri" w:hAnsi="Calibri"/>
          <w:szCs w:val="22"/>
          <w:lang w:val="en-US"/>
        </w:rPr>
        <w:t>numerous;</w:t>
      </w:r>
      <w:r w:rsidRPr="00E07099">
        <w:rPr>
          <w:rFonts w:ascii="Calibri" w:hAnsi="Calibri"/>
          <w:szCs w:val="22"/>
          <w:lang w:val="en-US"/>
        </w:rPr>
        <w:t xml:space="preserve"> </w:t>
      </w:r>
      <w:r w:rsidR="00B77488" w:rsidRPr="00E07099">
        <w:rPr>
          <w:rFonts w:ascii="Calibri" w:hAnsi="Calibri"/>
          <w:szCs w:val="22"/>
          <w:lang w:val="en-US"/>
        </w:rPr>
        <w:t>consequently</w:t>
      </w:r>
      <w:r w:rsidRPr="00E07099">
        <w:rPr>
          <w:rFonts w:ascii="Calibri" w:hAnsi="Calibri"/>
          <w:szCs w:val="22"/>
          <w:lang w:val="en-US"/>
        </w:rPr>
        <w:t xml:space="preserve"> </w:t>
      </w:r>
      <w:r w:rsidR="00677A72" w:rsidRPr="00E07099">
        <w:rPr>
          <w:rFonts w:ascii="Calibri" w:hAnsi="Calibri"/>
          <w:szCs w:val="22"/>
          <w:lang w:val="en-US"/>
        </w:rPr>
        <w:t xml:space="preserve">its </w:t>
      </w:r>
      <w:r w:rsidRPr="00E07099">
        <w:rPr>
          <w:rFonts w:ascii="Calibri" w:hAnsi="Calibri"/>
          <w:szCs w:val="22"/>
          <w:lang w:val="en-US"/>
        </w:rPr>
        <w:t xml:space="preserve">elaboration </w:t>
      </w:r>
      <w:r w:rsidR="00856C1A" w:rsidRPr="00E07099">
        <w:rPr>
          <w:rFonts w:ascii="Calibri" w:hAnsi="Calibri"/>
          <w:szCs w:val="22"/>
          <w:lang w:val="en-US"/>
        </w:rPr>
        <w:t>can</w:t>
      </w:r>
      <w:r w:rsidRPr="00E07099">
        <w:rPr>
          <w:rFonts w:ascii="Calibri" w:hAnsi="Calibri"/>
          <w:szCs w:val="22"/>
          <w:lang w:val="en-US"/>
        </w:rPr>
        <w:t xml:space="preserve"> be extensive</w:t>
      </w:r>
      <w:r w:rsidR="006E4F4D" w:rsidRPr="00E07099">
        <w:rPr>
          <w:rFonts w:ascii="Calibri" w:hAnsi="Calibri"/>
          <w:szCs w:val="22"/>
          <w:lang w:val="en-US"/>
        </w:rPr>
        <w:t xml:space="preserve"> and fruitful</w:t>
      </w:r>
      <w:r w:rsidRPr="00E07099">
        <w:rPr>
          <w:rFonts w:ascii="Calibri" w:hAnsi="Calibri"/>
          <w:szCs w:val="22"/>
          <w:lang w:val="en-US"/>
        </w:rPr>
        <w:t>.</w:t>
      </w:r>
    </w:p>
    <w:p w:rsidR="00B77488" w:rsidRPr="00E07099" w:rsidRDefault="00B77488" w:rsidP="00B77488">
      <w:pPr>
        <w:spacing w:line="480" w:lineRule="auto"/>
        <w:jc w:val="left"/>
        <w:rPr>
          <w:rFonts w:ascii="Calibri" w:hAnsi="Calibri"/>
          <w:bCs/>
          <w:szCs w:val="22"/>
          <w:lang w:val="en-US"/>
        </w:rPr>
      </w:pPr>
    </w:p>
    <w:p w:rsidR="00F245B5" w:rsidRPr="00573903" w:rsidRDefault="00F245B5" w:rsidP="00E57D32">
      <w:pPr>
        <w:spacing w:line="480" w:lineRule="auto"/>
        <w:jc w:val="left"/>
        <w:rPr>
          <w:rFonts w:ascii="Calibri" w:hAnsi="Calibri"/>
          <w:szCs w:val="22"/>
          <w:lang w:val="en-US"/>
        </w:rPr>
      </w:pPr>
      <w:r w:rsidRPr="00573903">
        <w:rPr>
          <w:rFonts w:ascii="Calibri" w:hAnsi="Calibri"/>
          <w:b/>
          <w:szCs w:val="22"/>
          <w:lang w:val="en-US"/>
        </w:rPr>
        <w:t>Key words</w:t>
      </w:r>
      <w:r w:rsidRPr="00573903">
        <w:rPr>
          <w:rFonts w:ascii="Calibri" w:hAnsi="Calibri"/>
          <w:szCs w:val="22"/>
          <w:lang w:val="en-US"/>
        </w:rPr>
        <w:t xml:space="preserve">: </w:t>
      </w:r>
      <w:r w:rsidR="004D257B" w:rsidRPr="00573903">
        <w:rPr>
          <w:rFonts w:ascii="Calibri" w:hAnsi="Calibri"/>
          <w:szCs w:val="22"/>
          <w:lang w:val="en-US"/>
        </w:rPr>
        <w:t xml:space="preserve">Basketball; </w:t>
      </w:r>
      <w:r w:rsidR="00E86DFE" w:rsidRPr="00573903">
        <w:rPr>
          <w:rFonts w:ascii="Calibri" w:hAnsi="Calibri"/>
          <w:szCs w:val="22"/>
          <w:lang w:val="en-US"/>
        </w:rPr>
        <w:t xml:space="preserve">Operations research; </w:t>
      </w:r>
      <w:r w:rsidR="004D257B" w:rsidRPr="00573903">
        <w:rPr>
          <w:rFonts w:ascii="Calibri" w:hAnsi="Calibri"/>
          <w:szCs w:val="22"/>
          <w:lang w:val="en-US"/>
        </w:rPr>
        <w:t xml:space="preserve">Statistical analysis; </w:t>
      </w:r>
      <w:r w:rsidR="00566EFA" w:rsidRPr="00573903">
        <w:rPr>
          <w:rFonts w:ascii="Calibri" w:hAnsi="Calibri"/>
          <w:szCs w:val="22"/>
          <w:lang w:val="en-US"/>
        </w:rPr>
        <w:t>Regression</w:t>
      </w:r>
      <w:r w:rsidR="00115A3D" w:rsidRPr="00573903">
        <w:rPr>
          <w:rFonts w:ascii="Calibri" w:hAnsi="Calibri"/>
          <w:szCs w:val="22"/>
          <w:lang w:val="en-US"/>
        </w:rPr>
        <w:t xml:space="preserve"> models</w:t>
      </w:r>
      <w:r w:rsidR="00566EFA" w:rsidRPr="00573903">
        <w:rPr>
          <w:rFonts w:ascii="Calibri" w:hAnsi="Calibri"/>
          <w:szCs w:val="22"/>
          <w:lang w:val="en-US"/>
        </w:rPr>
        <w:t xml:space="preserve">; </w:t>
      </w:r>
      <w:r w:rsidR="006E4F4D" w:rsidRPr="00573903">
        <w:rPr>
          <w:rFonts w:ascii="Calibri" w:hAnsi="Calibri"/>
          <w:szCs w:val="22"/>
          <w:lang w:val="en-US"/>
        </w:rPr>
        <w:t>IRAKLIS</w:t>
      </w:r>
    </w:p>
    <w:p w:rsidR="00F245B5" w:rsidRPr="00573903" w:rsidRDefault="00F245B5" w:rsidP="00E57D32">
      <w:pPr>
        <w:spacing w:line="480" w:lineRule="auto"/>
        <w:jc w:val="left"/>
        <w:rPr>
          <w:rFonts w:ascii="Calibri" w:hAnsi="Calibri"/>
          <w:highlight w:val="yellow"/>
          <w:lang w:val="en-US"/>
        </w:rPr>
      </w:pPr>
    </w:p>
    <w:p w:rsidR="00F245B5" w:rsidRPr="00573903" w:rsidRDefault="00F245B5" w:rsidP="00E57D32">
      <w:pPr>
        <w:tabs>
          <w:tab w:val="left" w:pos="-720"/>
        </w:tabs>
        <w:suppressAutoHyphens/>
        <w:spacing w:line="480" w:lineRule="auto"/>
        <w:jc w:val="left"/>
        <w:rPr>
          <w:rFonts w:ascii="Calibri" w:hAnsi="Calibri"/>
          <w:bCs/>
          <w:iCs/>
          <w:lang w:val="en-US"/>
        </w:rPr>
      </w:pPr>
      <w:r w:rsidRPr="00573903">
        <w:rPr>
          <w:rFonts w:ascii="Calibri" w:hAnsi="Calibri"/>
          <w:b/>
          <w:bCs/>
          <w:iCs/>
          <w:lang w:val="en-US"/>
        </w:rPr>
        <w:t>Biographical note</w:t>
      </w:r>
      <w:r w:rsidRPr="00573903">
        <w:rPr>
          <w:rFonts w:ascii="Calibri" w:hAnsi="Calibri"/>
          <w:bCs/>
          <w:iCs/>
          <w:lang w:val="en-US"/>
        </w:rPr>
        <w:t>:</w:t>
      </w:r>
    </w:p>
    <w:p w:rsidR="00F245B5" w:rsidRPr="00573903" w:rsidRDefault="00F245B5" w:rsidP="00E57D32">
      <w:pPr>
        <w:numPr>
          <w:ilvl w:val="0"/>
          <w:numId w:val="10"/>
        </w:numPr>
        <w:tabs>
          <w:tab w:val="left" w:pos="-720"/>
        </w:tabs>
        <w:suppressAutoHyphens/>
        <w:spacing w:line="480" w:lineRule="auto"/>
        <w:jc w:val="left"/>
        <w:rPr>
          <w:rFonts w:ascii="Calibri" w:hAnsi="Calibri"/>
          <w:lang w:val="en-US"/>
        </w:rPr>
      </w:pPr>
      <w:r w:rsidRPr="00573903">
        <w:rPr>
          <w:rFonts w:ascii="Calibri" w:hAnsi="Calibri"/>
          <w:b/>
          <w:lang w:val="en-US"/>
        </w:rPr>
        <w:t>Yiannis Nikolaidis</w:t>
      </w:r>
      <w:r w:rsidRPr="00573903">
        <w:rPr>
          <w:rFonts w:ascii="Calibri" w:hAnsi="Calibri"/>
          <w:lang w:val="en-US"/>
        </w:rPr>
        <w:t xml:space="preserve"> is a</w:t>
      </w:r>
      <w:r w:rsidR="00681B35" w:rsidRPr="00573903">
        <w:rPr>
          <w:rFonts w:ascii="Calibri" w:hAnsi="Calibri"/>
          <w:lang w:val="en-US"/>
        </w:rPr>
        <w:t>n Assistant Professor</w:t>
      </w:r>
      <w:r w:rsidRPr="00573903">
        <w:rPr>
          <w:rFonts w:ascii="Calibri" w:hAnsi="Calibri"/>
          <w:lang w:val="en-US"/>
        </w:rPr>
        <w:t xml:space="preserve"> at the Department of </w:t>
      </w:r>
      <w:r w:rsidR="00681B35" w:rsidRPr="00573903">
        <w:rPr>
          <w:rFonts w:ascii="Calibri" w:hAnsi="Calibri"/>
          <w:lang w:val="en-US"/>
        </w:rPr>
        <w:t>Technology Management</w:t>
      </w:r>
      <w:r w:rsidRPr="00573903">
        <w:rPr>
          <w:rFonts w:ascii="Calibri" w:hAnsi="Calibri"/>
          <w:lang w:val="en-US"/>
        </w:rPr>
        <w:t xml:space="preserve"> of the </w:t>
      </w:r>
      <w:smartTag w:uri="urn:schemas-microsoft-com:office:smarttags" w:element="PlaceType">
        <w:r w:rsidRPr="00573903">
          <w:rPr>
            <w:rFonts w:ascii="Calibri" w:hAnsi="Calibri"/>
            <w:lang w:val="en-US"/>
          </w:rPr>
          <w:t>University</w:t>
        </w:r>
      </w:smartTag>
      <w:r w:rsidRPr="00573903">
        <w:rPr>
          <w:rFonts w:ascii="Calibri" w:hAnsi="Calibri"/>
          <w:lang w:val="en-US"/>
        </w:rPr>
        <w:t xml:space="preserve"> of </w:t>
      </w:r>
      <w:smartTag w:uri="urn:schemas-microsoft-com:office:smarttags" w:element="PlaceName">
        <w:r w:rsidRPr="00573903">
          <w:rPr>
            <w:rFonts w:ascii="Calibri" w:hAnsi="Calibri"/>
            <w:lang w:val="en-US"/>
          </w:rPr>
          <w:t>Macedonia</w:t>
        </w:r>
      </w:smartTag>
      <w:r w:rsidRPr="00573903">
        <w:rPr>
          <w:rFonts w:ascii="Calibri" w:hAnsi="Calibri"/>
          <w:lang w:val="en-US"/>
        </w:rPr>
        <w:t xml:space="preserve"> in </w:t>
      </w:r>
      <w:smartTag w:uri="urn:schemas-microsoft-com:office:smarttags" w:element="country-region">
        <w:smartTag w:uri="urn:schemas-microsoft-com:office:smarttags" w:element="place">
          <w:r w:rsidRPr="00573903">
            <w:rPr>
              <w:rFonts w:ascii="Calibri" w:hAnsi="Calibri"/>
              <w:lang w:val="en-US"/>
            </w:rPr>
            <w:t>Greece</w:t>
          </w:r>
        </w:smartTag>
      </w:smartTag>
      <w:r w:rsidRPr="00573903">
        <w:rPr>
          <w:rFonts w:ascii="Calibri" w:hAnsi="Calibri"/>
          <w:lang w:val="en-US"/>
        </w:rPr>
        <w:t xml:space="preserve">. He is also a Research Associate at the Department of Mechanical Engineering of the Aristotle University of Thessaloniki, where he completed his PhD. He has been a </w:t>
      </w:r>
      <w:r w:rsidRPr="00573903">
        <w:rPr>
          <w:rFonts w:ascii="Calibri" w:hAnsi="Calibri"/>
          <w:spacing w:val="-2"/>
          <w:lang w:val="en-US"/>
        </w:rPr>
        <w:t xml:space="preserve">Quality assurance consultant </w:t>
      </w:r>
      <w:r w:rsidRPr="00573903">
        <w:rPr>
          <w:rFonts w:ascii="Calibri" w:hAnsi="Calibri"/>
          <w:lang w:val="en-US"/>
        </w:rPr>
        <w:t xml:space="preserve">in a large number of companies, while since 1999 he </w:t>
      </w:r>
      <w:proofErr w:type="gramStart"/>
      <w:r w:rsidRPr="00573903">
        <w:rPr>
          <w:rFonts w:ascii="Calibri" w:hAnsi="Calibri"/>
          <w:lang w:val="en-US"/>
        </w:rPr>
        <w:lastRenderedPageBreak/>
        <w:t>is</w:t>
      </w:r>
      <w:proofErr w:type="gramEnd"/>
      <w:r w:rsidRPr="00573903">
        <w:rPr>
          <w:rFonts w:ascii="Calibri" w:hAnsi="Calibri"/>
          <w:lang w:val="en-US"/>
        </w:rPr>
        <w:t xml:space="preserve"> a </w:t>
      </w:r>
      <w:r w:rsidRPr="00573903">
        <w:rPr>
          <w:rFonts w:ascii="Calibri" w:hAnsi="Calibri"/>
          <w:spacing w:val="-2"/>
          <w:lang w:val="en-US"/>
        </w:rPr>
        <w:t>Quality Systems Auditor</w:t>
      </w:r>
      <w:r w:rsidRPr="00573903">
        <w:rPr>
          <w:rFonts w:ascii="Calibri" w:hAnsi="Calibri"/>
          <w:lang w:val="en-US"/>
        </w:rPr>
        <w:t>. His research interests include quality assurance, statistical qua</w:t>
      </w:r>
      <w:r w:rsidR="005B1B77" w:rsidRPr="00573903">
        <w:rPr>
          <w:rFonts w:ascii="Calibri" w:hAnsi="Calibri"/>
          <w:lang w:val="en-US"/>
        </w:rPr>
        <w:t>lity control, reverse logistics</w:t>
      </w:r>
      <w:r w:rsidRPr="00573903">
        <w:rPr>
          <w:rFonts w:ascii="Calibri" w:hAnsi="Calibri"/>
          <w:lang w:val="en-US"/>
        </w:rPr>
        <w:t xml:space="preserve"> and innovation.</w:t>
      </w:r>
    </w:p>
    <w:p w:rsidR="00037A95" w:rsidRPr="00573903" w:rsidRDefault="00037A95" w:rsidP="00037A95">
      <w:pPr>
        <w:tabs>
          <w:tab w:val="left" w:pos="-720"/>
        </w:tabs>
        <w:suppressAutoHyphens/>
        <w:spacing w:line="480" w:lineRule="auto"/>
        <w:jc w:val="left"/>
        <w:rPr>
          <w:rFonts w:ascii="Calibri" w:hAnsi="Calibri"/>
          <w:lang w:val="en-US"/>
        </w:rPr>
      </w:pPr>
    </w:p>
    <w:p w:rsidR="00F245B5" w:rsidRPr="00573903" w:rsidRDefault="00F245B5" w:rsidP="00E57D32">
      <w:pPr>
        <w:pStyle w:val="1"/>
        <w:numPr>
          <w:ilvl w:val="0"/>
          <w:numId w:val="1"/>
        </w:numPr>
        <w:spacing w:line="480" w:lineRule="auto"/>
        <w:jc w:val="left"/>
        <w:rPr>
          <w:rFonts w:ascii="Calibri" w:hAnsi="Calibri"/>
          <w:lang w:val="en-US"/>
        </w:rPr>
      </w:pPr>
      <w:r w:rsidRPr="00573903">
        <w:rPr>
          <w:rFonts w:ascii="Calibri" w:hAnsi="Calibri"/>
          <w:lang w:val="en-US"/>
        </w:rPr>
        <w:t>Introduction</w:t>
      </w:r>
    </w:p>
    <w:p w:rsidR="003219A3" w:rsidRPr="00573903" w:rsidRDefault="003219A3" w:rsidP="00E57D32">
      <w:pPr>
        <w:spacing w:line="480" w:lineRule="auto"/>
        <w:ind w:firstLine="360"/>
        <w:jc w:val="left"/>
        <w:rPr>
          <w:rFonts w:ascii="Calibri" w:hAnsi="Calibri"/>
          <w:szCs w:val="22"/>
          <w:lang w:val="en-US"/>
        </w:rPr>
      </w:pPr>
      <w:r w:rsidRPr="00573903">
        <w:rPr>
          <w:rFonts w:ascii="Calibri" w:hAnsi="Calibri"/>
          <w:szCs w:val="22"/>
          <w:lang w:val="en-US"/>
        </w:rPr>
        <w:t xml:space="preserve">Management </w:t>
      </w:r>
      <w:r w:rsidR="00E870F2" w:rsidRPr="00573903">
        <w:rPr>
          <w:rFonts w:ascii="Calibri" w:hAnsi="Calibri"/>
          <w:szCs w:val="22"/>
          <w:lang w:val="en-US"/>
        </w:rPr>
        <w:t xml:space="preserve">and decision making process </w:t>
      </w:r>
      <w:r w:rsidRPr="00573903">
        <w:rPr>
          <w:rFonts w:ascii="Calibri" w:hAnsi="Calibri"/>
          <w:szCs w:val="22"/>
          <w:lang w:val="en-US"/>
        </w:rPr>
        <w:t>can be either intuitive</w:t>
      </w:r>
      <w:r w:rsidR="00053A7E" w:rsidRPr="00573903">
        <w:rPr>
          <w:rFonts w:ascii="Calibri" w:hAnsi="Calibri"/>
          <w:szCs w:val="22"/>
          <w:lang w:val="en-US"/>
        </w:rPr>
        <w:t xml:space="preserve">, i.e. more </w:t>
      </w:r>
      <w:r w:rsidR="00677A72" w:rsidRPr="00573903">
        <w:rPr>
          <w:rFonts w:ascii="Calibri" w:hAnsi="Calibri"/>
          <w:szCs w:val="22"/>
          <w:lang w:val="en-US"/>
        </w:rPr>
        <w:t>subjec</w:t>
      </w:r>
      <w:r w:rsidR="00053A7E" w:rsidRPr="00573903">
        <w:rPr>
          <w:rFonts w:ascii="Calibri" w:hAnsi="Calibri"/>
          <w:szCs w:val="22"/>
          <w:lang w:val="en-US"/>
        </w:rPr>
        <w:t>tive</w:t>
      </w:r>
      <w:r w:rsidR="00DB7B7C" w:rsidRPr="00573903">
        <w:rPr>
          <w:rFonts w:ascii="Calibri" w:hAnsi="Calibri"/>
          <w:szCs w:val="22"/>
          <w:lang w:val="en-US"/>
        </w:rPr>
        <w:t xml:space="preserve"> and spontaneous</w:t>
      </w:r>
      <w:r w:rsidR="00053A7E" w:rsidRPr="00573903">
        <w:rPr>
          <w:rFonts w:ascii="Calibri" w:hAnsi="Calibri"/>
          <w:szCs w:val="22"/>
          <w:lang w:val="en-US"/>
        </w:rPr>
        <w:t>,</w:t>
      </w:r>
      <w:r w:rsidRPr="00573903">
        <w:rPr>
          <w:rFonts w:ascii="Calibri" w:hAnsi="Calibri"/>
          <w:szCs w:val="22"/>
          <w:lang w:val="en-US"/>
        </w:rPr>
        <w:t xml:space="preserve"> or based on data, indexes</w:t>
      </w:r>
      <w:r w:rsidR="00193461" w:rsidRPr="00573903">
        <w:rPr>
          <w:rFonts w:ascii="Calibri" w:hAnsi="Calibri"/>
          <w:szCs w:val="22"/>
          <w:lang w:val="en-US"/>
        </w:rPr>
        <w:t>, statistical analysis</w:t>
      </w:r>
      <w:r w:rsidRPr="00573903">
        <w:rPr>
          <w:rFonts w:ascii="Calibri" w:hAnsi="Calibri"/>
          <w:szCs w:val="22"/>
          <w:lang w:val="en-US"/>
        </w:rPr>
        <w:t xml:space="preserve"> </w:t>
      </w:r>
      <w:bookmarkStart w:id="0" w:name="OLE_LINK5"/>
      <w:bookmarkStart w:id="1" w:name="OLE_LINK6"/>
      <w:r w:rsidRPr="00573903">
        <w:rPr>
          <w:rFonts w:ascii="Calibri" w:hAnsi="Calibri"/>
          <w:szCs w:val="22"/>
          <w:lang w:val="en-US"/>
        </w:rPr>
        <w:t>and</w:t>
      </w:r>
      <w:r w:rsidR="00193461" w:rsidRPr="00573903">
        <w:rPr>
          <w:rFonts w:ascii="Calibri" w:hAnsi="Calibri"/>
          <w:szCs w:val="22"/>
          <w:lang w:val="en-US"/>
        </w:rPr>
        <w:t xml:space="preserve">, generally, </w:t>
      </w:r>
      <w:r w:rsidRPr="00573903">
        <w:rPr>
          <w:rFonts w:ascii="Calibri" w:hAnsi="Calibri"/>
          <w:szCs w:val="22"/>
          <w:lang w:val="en-US"/>
        </w:rPr>
        <w:t>quantitative methods</w:t>
      </w:r>
      <w:r w:rsidR="005C7A49" w:rsidRPr="00573903">
        <w:rPr>
          <w:rFonts w:ascii="Calibri" w:hAnsi="Calibri"/>
          <w:szCs w:val="22"/>
          <w:lang w:val="en-US"/>
        </w:rPr>
        <w:t xml:space="preserve"> </w:t>
      </w:r>
      <w:bookmarkEnd w:id="0"/>
      <w:bookmarkEnd w:id="1"/>
      <w:r w:rsidR="005C7A49" w:rsidRPr="00573903">
        <w:rPr>
          <w:rFonts w:ascii="Calibri" w:hAnsi="Calibri"/>
          <w:szCs w:val="22"/>
          <w:lang w:val="en-US"/>
        </w:rPr>
        <w:t>of operational research</w:t>
      </w:r>
      <w:r w:rsidR="00445250" w:rsidRPr="00573903">
        <w:rPr>
          <w:rFonts w:ascii="Calibri" w:hAnsi="Calibri"/>
          <w:szCs w:val="22"/>
          <w:lang w:val="en-US"/>
        </w:rPr>
        <w:t xml:space="preserve"> (OR)</w:t>
      </w:r>
      <w:r w:rsidRPr="00573903">
        <w:rPr>
          <w:rFonts w:ascii="Calibri" w:hAnsi="Calibri"/>
          <w:szCs w:val="22"/>
          <w:lang w:val="en-US"/>
        </w:rPr>
        <w:t xml:space="preserve">. </w:t>
      </w:r>
      <w:r w:rsidR="008315C5" w:rsidRPr="00573903">
        <w:rPr>
          <w:rFonts w:ascii="Calibri" w:hAnsi="Calibri"/>
          <w:szCs w:val="22"/>
          <w:lang w:val="en-US"/>
        </w:rPr>
        <w:t>Th</w:t>
      </w:r>
      <w:r w:rsidR="00CD034D" w:rsidRPr="00573903">
        <w:rPr>
          <w:rFonts w:ascii="Calibri" w:hAnsi="Calibri"/>
          <w:szCs w:val="22"/>
          <w:lang w:val="en-US"/>
        </w:rPr>
        <w:t>e</w:t>
      </w:r>
      <w:r w:rsidR="008315C5" w:rsidRPr="00573903">
        <w:rPr>
          <w:rFonts w:ascii="Calibri" w:hAnsi="Calibri"/>
          <w:szCs w:val="22"/>
          <w:lang w:val="en-US"/>
        </w:rPr>
        <w:t xml:space="preserve"> </w:t>
      </w:r>
      <w:r w:rsidR="00120F1E" w:rsidRPr="00573903">
        <w:rPr>
          <w:rFonts w:ascii="Calibri" w:hAnsi="Calibri"/>
          <w:szCs w:val="22"/>
          <w:lang w:val="en-US"/>
        </w:rPr>
        <w:t xml:space="preserve">dilemma </w:t>
      </w:r>
      <w:r w:rsidR="00053A7E" w:rsidRPr="00573903">
        <w:rPr>
          <w:rFonts w:ascii="Calibri" w:hAnsi="Calibri"/>
          <w:szCs w:val="22"/>
          <w:lang w:val="en-US"/>
        </w:rPr>
        <w:t xml:space="preserve">of </w:t>
      </w:r>
      <w:r w:rsidR="007449B4" w:rsidRPr="00573903">
        <w:rPr>
          <w:rFonts w:ascii="Calibri" w:hAnsi="Calibri"/>
          <w:szCs w:val="22"/>
          <w:lang w:val="en-US"/>
        </w:rPr>
        <w:t>cho</w:t>
      </w:r>
      <w:r w:rsidR="00677A72" w:rsidRPr="00573903">
        <w:rPr>
          <w:rFonts w:ascii="Calibri" w:hAnsi="Calibri"/>
          <w:szCs w:val="22"/>
          <w:lang w:val="en-US"/>
        </w:rPr>
        <w:t xml:space="preserve">osing the appropriate </w:t>
      </w:r>
      <w:r w:rsidR="00053A7E" w:rsidRPr="00573903">
        <w:rPr>
          <w:rFonts w:ascii="Calibri" w:hAnsi="Calibri"/>
          <w:szCs w:val="22"/>
          <w:lang w:val="en-US"/>
        </w:rPr>
        <w:t xml:space="preserve">management strategy </w:t>
      </w:r>
      <w:r w:rsidR="00677A72" w:rsidRPr="00573903">
        <w:rPr>
          <w:rFonts w:ascii="Calibri" w:hAnsi="Calibri"/>
          <w:szCs w:val="22"/>
          <w:lang w:val="en-US"/>
        </w:rPr>
        <w:t xml:space="preserve">is found </w:t>
      </w:r>
      <w:r w:rsidR="008315C5" w:rsidRPr="00573903">
        <w:rPr>
          <w:rFonts w:ascii="Calibri" w:hAnsi="Calibri"/>
          <w:szCs w:val="22"/>
          <w:lang w:val="en-US"/>
        </w:rPr>
        <w:t xml:space="preserve">in any type of operation where </w:t>
      </w:r>
      <w:r w:rsidR="005C7A49" w:rsidRPr="00573903">
        <w:rPr>
          <w:rFonts w:ascii="Calibri" w:hAnsi="Calibri"/>
          <w:szCs w:val="22"/>
          <w:lang w:val="en-US"/>
        </w:rPr>
        <w:t xml:space="preserve">management </w:t>
      </w:r>
      <w:r w:rsidR="008315C5" w:rsidRPr="00573903">
        <w:rPr>
          <w:rFonts w:ascii="Calibri" w:hAnsi="Calibri"/>
          <w:szCs w:val="22"/>
          <w:lang w:val="en-US"/>
        </w:rPr>
        <w:t xml:space="preserve">decisions </w:t>
      </w:r>
      <w:r w:rsidR="00701EE0" w:rsidRPr="00573903">
        <w:rPr>
          <w:rFonts w:ascii="Calibri" w:hAnsi="Calibri"/>
          <w:szCs w:val="22"/>
          <w:lang w:val="en-US"/>
        </w:rPr>
        <w:t>have to</w:t>
      </w:r>
      <w:r w:rsidR="008315C5" w:rsidRPr="00573903">
        <w:rPr>
          <w:rFonts w:ascii="Calibri" w:hAnsi="Calibri"/>
          <w:szCs w:val="22"/>
          <w:lang w:val="en-US"/>
        </w:rPr>
        <w:t xml:space="preserve"> be made.</w:t>
      </w:r>
      <w:r w:rsidR="001133F2" w:rsidRPr="00573903">
        <w:rPr>
          <w:rFonts w:ascii="Calibri" w:hAnsi="Calibri"/>
          <w:szCs w:val="22"/>
          <w:lang w:val="en-US"/>
        </w:rPr>
        <w:t xml:space="preserve"> Th</w:t>
      </w:r>
      <w:r w:rsidR="005C7A49" w:rsidRPr="00573903">
        <w:rPr>
          <w:rFonts w:ascii="Calibri" w:hAnsi="Calibri"/>
          <w:szCs w:val="22"/>
          <w:lang w:val="en-US"/>
        </w:rPr>
        <w:t>e specific</w:t>
      </w:r>
      <w:r w:rsidR="001133F2" w:rsidRPr="00573903">
        <w:rPr>
          <w:rFonts w:ascii="Calibri" w:hAnsi="Calibri"/>
          <w:szCs w:val="22"/>
          <w:lang w:val="en-US"/>
        </w:rPr>
        <w:t xml:space="preserve"> </w:t>
      </w:r>
      <w:r w:rsidR="00053A7E" w:rsidRPr="00573903">
        <w:rPr>
          <w:rFonts w:ascii="Calibri" w:hAnsi="Calibri"/>
          <w:szCs w:val="22"/>
          <w:lang w:val="en-US"/>
        </w:rPr>
        <w:t>belief</w:t>
      </w:r>
      <w:r w:rsidR="001133F2" w:rsidRPr="00573903">
        <w:rPr>
          <w:rFonts w:ascii="Calibri" w:hAnsi="Calibri"/>
          <w:szCs w:val="22"/>
          <w:lang w:val="en-US"/>
        </w:rPr>
        <w:t xml:space="preserve"> has been </w:t>
      </w:r>
      <w:r w:rsidR="00505258" w:rsidRPr="00573903">
        <w:rPr>
          <w:rFonts w:ascii="Calibri" w:hAnsi="Calibri"/>
          <w:szCs w:val="22"/>
          <w:lang w:val="en-US"/>
        </w:rPr>
        <w:t xml:space="preserve">endorsed </w:t>
      </w:r>
      <w:r w:rsidR="001133F2" w:rsidRPr="00573903">
        <w:rPr>
          <w:rFonts w:ascii="Calibri" w:hAnsi="Calibri"/>
          <w:szCs w:val="22"/>
          <w:lang w:val="en-US"/>
        </w:rPr>
        <w:t xml:space="preserve">by many researchers, from various research areas: </w:t>
      </w:r>
      <w:r w:rsidR="00120F1E" w:rsidRPr="00573903">
        <w:rPr>
          <w:rFonts w:ascii="Calibri" w:hAnsi="Calibri"/>
          <w:szCs w:val="22"/>
          <w:lang w:val="en-US"/>
        </w:rPr>
        <w:t>Brunswik</w:t>
      </w:r>
      <w:r w:rsidR="00CB361E" w:rsidRPr="00573903">
        <w:rPr>
          <w:rFonts w:ascii="Calibri" w:hAnsi="Calibri"/>
          <w:szCs w:val="22"/>
          <w:lang w:val="en-US"/>
        </w:rPr>
        <w:t xml:space="preserve"> (</w:t>
      </w:r>
      <w:r w:rsidR="00120F1E" w:rsidRPr="00573903">
        <w:rPr>
          <w:rFonts w:ascii="Calibri" w:hAnsi="Calibri"/>
          <w:szCs w:val="22"/>
          <w:lang w:val="en-US"/>
        </w:rPr>
        <w:t>1956</w:t>
      </w:r>
      <w:r w:rsidR="00CB361E" w:rsidRPr="00573903">
        <w:rPr>
          <w:rFonts w:ascii="Calibri" w:hAnsi="Calibri"/>
          <w:szCs w:val="22"/>
          <w:lang w:val="en-US"/>
        </w:rPr>
        <w:t>)</w:t>
      </w:r>
      <w:r w:rsidR="00120F1E" w:rsidRPr="00573903">
        <w:rPr>
          <w:rFonts w:ascii="Calibri" w:hAnsi="Calibri"/>
          <w:szCs w:val="22"/>
          <w:lang w:val="en-US"/>
        </w:rPr>
        <w:t xml:space="preserve"> </w:t>
      </w:r>
      <w:r w:rsidR="00053A7E" w:rsidRPr="00573903">
        <w:rPr>
          <w:rFonts w:ascii="Calibri" w:hAnsi="Calibri"/>
          <w:szCs w:val="22"/>
          <w:lang w:val="en-US"/>
        </w:rPr>
        <w:t xml:space="preserve">was the </w:t>
      </w:r>
      <w:r w:rsidR="00CB361E" w:rsidRPr="00573903">
        <w:rPr>
          <w:rFonts w:ascii="Calibri" w:hAnsi="Calibri"/>
          <w:szCs w:val="22"/>
          <w:lang w:val="en-US"/>
        </w:rPr>
        <w:t xml:space="preserve">first </w:t>
      </w:r>
      <w:r w:rsidR="00053A7E" w:rsidRPr="00573903">
        <w:rPr>
          <w:rFonts w:ascii="Calibri" w:hAnsi="Calibri"/>
          <w:szCs w:val="22"/>
          <w:lang w:val="en-US"/>
        </w:rPr>
        <w:t xml:space="preserve">who </w:t>
      </w:r>
      <w:r w:rsidR="00120F1E" w:rsidRPr="00573903">
        <w:rPr>
          <w:rFonts w:ascii="Calibri" w:hAnsi="Calibri"/>
          <w:szCs w:val="22"/>
          <w:lang w:val="en-US"/>
        </w:rPr>
        <w:t xml:space="preserve">suggested that decisions can be made either in an intuitive or an analytical mode. </w:t>
      </w:r>
      <w:r w:rsidR="0092001A" w:rsidRPr="00573903">
        <w:rPr>
          <w:rFonts w:ascii="Calibri" w:hAnsi="Calibri"/>
          <w:szCs w:val="22"/>
          <w:lang w:val="en-US"/>
        </w:rPr>
        <w:t xml:space="preserve">Since then, </w:t>
      </w:r>
      <w:r w:rsidR="002B4EF8" w:rsidRPr="00573903">
        <w:rPr>
          <w:rFonts w:ascii="Calibri" w:hAnsi="Calibri"/>
          <w:szCs w:val="22"/>
          <w:lang w:val="en-US"/>
        </w:rPr>
        <w:t>management styles</w:t>
      </w:r>
      <w:r w:rsidR="00120F1E" w:rsidRPr="00573903">
        <w:rPr>
          <w:rFonts w:ascii="Calibri" w:hAnsi="Calibri"/>
          <w:szCs w:val="22"/>
          <w:lang w:val="en-US"/>
        </w:rPr>
        <w:t xml:space="preserve"> were further </w:t>
      </w:r>
      <w:r w:rsidR="003510DB" w:rsidRPr="00573903">
        <w:rPr>
          <w:rFonts w:ascii="Calibri" w:hAnsi="Calibri"/>
          <w:szCs w:val="22"/>
          <w:lang w:val="en-US"/>
        </w:rPr>
        <w:t xml:space="preserve">studied </w:t>
      </w:r>
      <w:r w:rsidR="00120F1E" w:rsidRPr="00573903">
        <w:rPr>
          <w:rFonts w:ascii="Calibri" w:hAnsi="Calibri"/>
          <w:szCs w:val="22"/>
          <w:lang w:val="en-US"/>
        </w:rPr>
        <w:t xml:space="preserve">by </w:t>
      </w:r>
      <w:r w:rsidR="003510DB" w:rsidRPr="00573903">
        <w:rPr>
          <w:rFonts w:ascii="Calibri" w:hAnsi="Calibri"/>
          <w:szCs w:val="22"/>
          <w:lang w:val="en-US"/>
        </w:rPr>
        <w:t xml:space="preserve">many </w:t>
      </w:r>
      <w:r w:rsidR="00120F1E" w:rsidRPr="00573903">
        <w:rPr>
          <w:rFonts w:ascii="Calibri" w:hAnsi="Calibri"/>
          <w:szCs w:val="22"/>
          <w:lang w:val="en-US"/>
        </w:rPr>
        <w:t>others</w:t>
      </w:r>
      <w:r w:rsidR="005C0D31" w:rsidRPr="00573903">
        <w:rPr>
          <w:rFonts w:ascii="Calibri" w:hAnsi="Calibri"/>
          <w:szCs w:val="22"/>
          <w:lang w:val="en-US"/>
        </w:rPr>
        <w:t>,</w:t>
      </w:r>
      <w:r w:rsidR="00CB361E" w:rsidRPr="00573903">
        <w:rPr>
          <w:rFonts w:ascii="Calibri" w:hAnsi="Calibri"/>
          <w:szCs w:val="22"/>
          <w:lang w:val="en-US"/>
        </w:rPr>
        <w:t xml:space="preserve"> </w:t>
      </w:r>
      <w:r w:rsidR="00120F1E" w:rsidRPr="00573903">
        <w:rPr>
          <w:rFonts w:ascii="Calibri" w:hAnsi="Calibri"/>
          <w:szCs w:val="22"/>
          <w:lang w:val="en-US"/>
        </w:rPr>
        <w:t>such as Hammond (1988)</w:t>
      </w:r>
      <w:r w:rsidR="00CB361E" w:rsidRPr="00573903">
        <w:rPr>
          <w:rFonts w:ascii="Calibri" w:hAnsi="Calibri"/>
          <w:szCs w:val="22"/>
          <w:lang w:val="en-US"/>
        </w:rPr>
        <w:t>,</w:t>
      </w:r>
      <w:r w:rsidR="00120F1E" w:rsidRPr="00573903">
        <w:rPr>
          <w:rFonts w:ascii="Calibri" w:hAnsi="Calibri"/>
          <w:szCs w:val="22"/>
          <w:lang w:val="en-US"/>
        </w:rPr>
        <w:t xml:space="preserve"> </w:t>
      </w:r>
      <w:r w:rsidR="00752654" w:rsidRPr="00573903">
        <w:rPr>
          <w:rFonts w:ascii="Calibri" w:hAnsi="Calibri"/>
          <w:szCs w:val="22"/>
          <w:lang w:val="en-US"/>
        </w:rPr>
        <w:t xml:space="preserve">Calori et al. (1995), </w:t>
      </w:r>
      <w:r w:rsidR="00120F1E" w:rsidRPr="00573903">
        <w:rPr>
          <w:rFonts w:ascii="Calibri" w:hAnsi="Calibri"/>
          <w:szCs w:val="22"/>
          <w:lang w:val="en-US"/>
        </w:rPr>
        <w:t>Dunwoody</w:t>
      </w:r>
      <w:r w:rsidR="00752654" w:rsidRPr="00573903">
        <w:rPr>
          <w:rFonts w:ascii="Calibri" w:hAnsi="Calibri"/>
          <w:szCs w:val="22"/>
          <w:lang w:val="en-US"/>
        </w:rPr>
        <w:t xml:space="preserve"> et al.</w:t>
      </w:r>
      <w:r w:rsidR="003510DB" w:rsidRPr="00573903">
        <w:rPr>
          <w:rFonts w:ascii="Calibri" w:hAnsi="Calibri"/>
          <w:szCs w:val="22"/>
          <w:lang w:val="en-US"/>
        </w:rPr>
        <w:t xml:space="preserve"> (2000)</w:t>
      </w:r>
      <w:r w:rsidR="005C0D31" w:rsidRPr="00573903">
        <w:rPr>
          <w:rFonts w:ascii="Calibri" w:hAnsi="Calibri"/>
          <w:szCs w:val="22"/>
          <w:lang w:val="en-US"/>
        </w:rPr>
        <w:t xml:space="preserve">, </w:t>
      </w:r>
      <w:r w:rsidR="005C0D31" w:rsidRPr="00573903">
        <w:rPr>
          <w:rFonts w:ascii="Calibri" w:hAnsi="Calibri"/>
          <w:lang w:val="en-US"/>
        </w:rPr>
        <w:t>Khatri and Ng (2000)</w:t>
      </w:r>
      <w:r w:rsidR="006E4F4D" w:rsidRPr="00573903">
        <w:rPr>
          <w:rFonts w:ascii="Calibri" w:hAnsi="Calibri"/>
          <w:lang w:val="en-US"/>
        </w:rPr>
        <w:t xml:space="preserve"> etc</w:t>
      </w:r>
      <w:r w:rsidR="003510DB" w:rsidRPr="00573903">
        <w:rPr>
          <w:rFonts w:ascii="Calibri" w:hAnsi="Calibri"/>
          <w:szCs w:val="22"/>
          <w:lang w:val="en-US"/>
        </w:rPr>
        <w:t>.</w:t>
      </w:r>
    </w:p>
    <w:p w:rsidR="00611CB6" w:rsidRPr="00573903" w:rsidRDefault="001133F2" w:rsidP="00E57D32">
      <w:pPr>
        <w:spacing w:line="480" w:lineRule="auto"/>
        <w:ind w:firstLine="360"/>
        <w:jc w:val="left"/>
        <w:rPr>
          <w:rFonts w:ascii="Calibri" w:hAnsi="Calibri"/>
          <w:szCs w:val="22"/>
          <w:lang w:val="en-US"/>
        </w:rPr>
      </w:pPr>
      <w:r w:rsidRPr="00573903">
        <w:rPr>
          <w:rFonts w:ascii="Calibri" w:hAnsi="Calibri"/>
          <w:szCs w:val="22"/>
          <w:lang w:val="en-US"/>
        </w:rPr>
        <w:t>Sports and</w:t>
      </w:r>
      <w:r w:rsidR="008E33FD" w:rsidRPr="00573903">
        <w:rPr>
          <w:rFonts w:ascii="Calibri" w:hAnsi="Calibri"/>
          <w:szCs w:val="22"/>
          <w:lang w:val="en-US"/>
        </w:rPr>
        <w:t>,</w:t>
      </w:r>
      <w:r w:rsidRPr="00573903">
        <w:rPr>
          <w:rFonts w:ascii="Calibri" w:hAnsi="Calibri"/>
          <w:szCs w:val="22"/>
          <w:lang w:val="en-US"/>
        </w:rPr>
        <w:t xml:space="preserve"> </w:t>
      </w:r>
      <w:r w:rsidR="008E25D6" w:rsidRPr="00573903">
        <w:rPr>
          <w:rFonts w:ascii="Calibri" w:hAnsi="Calibri"/>
          <w:szCs w:val="22"/>
          <w:lang w:val="en-US"/>
        </w:rPr>
        <w:t>particularly</w:t>
      </w:r>
      <w:r w:rsidR="008E33FD" w:rsidRPr="00573903">
        <w:rPr>
          <w:rFonts w:ascii="Calibri" w:hAnsi="Calibri"/>
          <w:szCs w:val="22"/>
          <w:lang w:val="en-US"/>
        </w:rPr>
        <w:t>,</w:t>
      </w:r>
      <w:r w:rsidRPr="00573903">
        <w:rPr>
          <w:rFonts w:ascii="Calibri" w:hAnsi="Calibri"/>
          <w:szCs w:val="22"/>
          <w:lang w:val="en-US"/>
        </w:rPr>
        <w:t xml:space="preserve"> basketball can be considered as an indicative</w:t>
      </w:r>
      <w:r w:rsidR="00505258" w:rsidRPr="00573903">
        <w:rPr>
          <w:rFonts w:ascii="Calibri" w:hAnsi="Calibri"/>
          <w:szCs w:val="22"/>
          <w:lang w:val="en-US"/>
        </w:rPr>
        <w:t xml:space="preserve"> field</w:t>
      </w:r>
      <w:r w:rsidRPr="00573903">
        <w:rPr>
          <w:rFonts w:ascii="Calibri" w:hAnsi="Calibri"/>
          <w:szCs w:val="22"/>
          <w:lang w:val="en-US"/>
        </w:rPr>
        <w:t xml:space="preserve"> where</w:t>
      </w:r>
      <w:r w:rsidR="008E33FD" w:rsidRPr="00573903">
        <w:rPr>
          <w:rFonts w:ascii="Calibri" w:hAnsi="Calibri"/>
          <w:szCs w:val="22"/>
          <w:lang w:val="en-US"/>
        </w:rPr>
        <w:t xml:space="preserve"> </w:t>
      </w:r>
      <w:r w:rsidR="007449B4" w:rsidRPr="00573903">
        <w:rPr>
          <w:rFonts w:ascii="Calibri" w:hAnsi="Calibri"/>
          <w:szCs w:val="22"/>
          <w:lang w:val="en-US"/>
        </w:rPr>
        <w:t>several</w:t>
      </w:r>
      <w:r w:rsidR="008E33FD" w:rsidRPr="00573903">
        <w:rPr>
          <w:rFonts w:ascii="Calibri" w:hAnsi="Calibri"/>
          <w:szCs w:val="22"/>
          <w:lang w:val="en-US"/>
        </w:rPr>
        <w:t xml:space="preserve"> management decisions are </w:t>
      </w:r>
      <w:r w:rsidR="000B76C7" w:rsidRPr="00573903">
        <w:rPr>
          <w:rFonts w:ascii="Calibri" w:hAnsi="Calibri"/>
          <w:szCs w:val="22"/>
          <w:lang w:val="en-US"/>
        </w:rPr>
        <w:t>taken</w:t>
      </w:r>
      <w:r w:rsidR="008E33FD" w:rsidRPr="00573903">
        <w:rPr>
          <w:rFonts w:ascii="Calibri" w:hAnsi="Calibri"/>
          <w:szCs w:val="22"/>
          <w:lang w:val="en-US"/>
        </w:rPr>
        <w:t xml:space="preserve"> every day. However,</w:t>
      </w:r>
      <w:r w:rsidRPr="00573903">
        <w:rPr>
          <w:rFonts w:ascii="Calibri" w:hAnsi="Calibri"/>
          <w:szCs w:val="22"/>
          <w:lang w:val="en-US"/>
        </w:rPr>
        <w:t xml:space="preserve"> </w:t>
      </w:r>
      <w:r w:rsidR="005C7A49" w:rsidRPr="00573903">
        <w:rPr>
          <w:rFonts w:ascii="Calibri" w:hAnsi="Calibri"/>
          <w:szCs w:val="22"/>
          <w:lang w:val="en-US"/>
        </w:rPr>
        <w:t xml:space="preserve">mainly </w:t>
      </w:r>
      <w:r w:rsidRPr="00573903">
        <w:rPr>
          <w:rFonts w:ascii="Calibri" w:hAnsi="Calibri"/>
          <w:szCs w:val="22"/>
          <w:lang w:val="en-US"/>
        </w:rPr>
        <w:t xml:space="preserve">depending on the country and the popularity of basketball, </w:t>
      </w:r>
      <w:r w:rsidR="008E33FD" w:rsidRPr="00573903">
        <w:rPr>
          <w:rFonts w:ascii="Calibri" w:hAnsi="Calibri"/>
          <w:szCs w:val="22"/>
          <w:lang w:val="en-US"/>
        </w:rPr>
        <w:t>these decisions and</w:t>
      </w:r>
      <w:r w:rsidR="002D14C2" w:rsidRPr="00573903">
        <w:rPr>
          <w:rFonts w:ascii="Calibri" w:hAnsi="Calibri"/>
          <w:szCs w:val="22"/>
          <w:lang w:val="en-US"/>
        </w:rPr>
        <w:t>,</w:t>
      </w:r>
      <w:r w:rsidR="008E33FD" w:rsidRPr="00573903">
        <w:rPr>
          <w:rFonts w:ascii="Calibri" w:hAnsi="Calibri"/>
          <w:szCs w:val="22"/>
          <w:lang w:val="en-US"/>
        </w:rPr>
        <w:t xml:space="preserve"> </w:t>
      </w:r>
      <w:r w:rsidR="000005D0" w:rsidRPr="00573903">
        <w:rPr>
          <w:rFonts w:ascii="Calibri" w:hAnsi="Calibri"/>
          <w:szCs w:val="22"/>
          <w:lang w:val="en-US"/>
        </w:rPr>
        <w:t>more precisely</w:t>
      </w:r>
      <w:r w:rsidR="002D14C2" w:rsidRPr="00573903">
        <w:rPr>
          <w:rFonts w:ascii="Calibri" w:hAnsi="Calibri"/>
          <w:szCs w:val="22"/>
          <w:lang w:val="en-US"/>
        </w:rPr>
        <w:t>,</w:t>
      </w:r>
      <w:r w:rsidR="000005D0" w:rsidRPr="00573903">
        <w:rPr>
          <w:rFonts w:ascii="Calibri" w:hAnsi="Calibri"/>
          <w:szCs w:val="22"/>
          <w:lang w:val="en-US"/>
        </w:rPr>
        <w:t xml:space="preserve"> </w:t>
      </w:r>
      <w:r w:rsidR="009870AE" w:rsidRPr="00573903">
        <w:rPr>
          <w:rFonts w:ascii="Calibri" w:hAnsi="Calibri"/>
          <w:szCs w:val="22"/>
          <w:lang w:val="en-US"/>
        </w:rPr>
        <w:t>the part of them</w:t>
      </w:r>
      <w:r w:rsidR="008E33FD" w:rsidRPr="00573903">
        <w:rPr>
          <w:rFonts w:ascii="Calibri" w:hAnsi="Calibri"/>
          <w:szCs w:val="22"/>
          <w:lang w:val="en-US"/>
        </w:rPr>
        <w:t xml:space="preserve"> referring to the </w:t>
      </w:r>
      <w:r w:rsidR="00914FA1" w:rsidRPr="00573903">
        <w:rPr>
          <w:rFonts w:ascii="Calibri" w:hAnsi="Calibri"/>
          <w:szCs w:val="22"/>
          <w:lang w:val="en-US"/>
        </w:rPr>
        <w:t>game strategy</w:t>
      </w:r>
      <w:r w:rsidR="009870AE" w:rsidRPr="00573903">
        <w:rPr>
          <w:rFonts w:ascii="Calibri" w:hAnsi="Calibri"/>
          <w:szCs w:val="22"/>
          <w:lang w:val="en-US"/>
        </w:rPr>
        <w:t xml:space="preserve"> </w:t>
      </w:r>
      <w:r w:rsidR="008E33FD" w:rsidRPr="00573903">
        <w:rPr>
          <w:rFonts w:ascii="Calibri" w:hAnsi="Calibri"/>
          <w:szCs w:val="22"/>
          <w:lang w:val="en-US"/>
        </w:rPr>
        <w:t xml:space="preserve">are made </w:t>
      </w:r>
      <w:r w:rsidRPr="00573903">
        <w:rPr>
          <w:rFonts w:ascii="Calibri" w:hAnsi="Calibri"/>
          <w:szCs w:val="22"/>
          <w:lang w:val="en-US"/>
        </w:rPr>
        <w:t xml:space="preserve">more or less intuitively. </w:t>
      </w:r>
      <w:r w:rsidR="00193461" w:rsidRPr="00573903">
        <w:rPr>
          <w:rFonts w:ascii="Calibri" w:hAnsi="Calibri"/>
          <w:szCs w:val="22"/>
          <w:lang w:val="en-US"/>
        </w:rPr>
        <w:t xml:space="preserve">For example, basketball </w:t>
      </w:r>
      <w:r w:rsidR="004A0DBE" w:rsidRPr="00573903">
        <w:rPr>
          <w:rFonts w:ascii="Calibri" w:hAnsi="Calibri"/>
          <w:szCs w:val="22"/>
          <w:lang w:val="en-US"/>
        </w:rPr>
        <w:t xml:space="preserve">in </w:t>
      </w:r>
      <w:r w:rsidR="004E0F31" w:rsidRPr="00573903">
        <w:rPr>
          <w:rFonts w:ascii="Calibri" w:hAnsi="Calibri"/>
          <w:szCs w:val="22"/>
          <w:lang w:val="en-US"/>
        </w:rPr>
        <w:t xml:space="preserve">the </w:t>
      </w:r>
      <w:smartTag w:uri="urn:schemas-microsoft-com:office:smarttags" w:element="country-region">
        <w:smartTag w:uri="urn:schemas-microsoft-com:office:smarttags" w:element="place">
          <w:r w:rsidR="004A0DBE" w:rsidRPr="00573903">
            <w:rPr>
              <w:rFonts w:ascii="Calibri" w:hAnsi="Calibri"/>
              <w:szCs w:val="22"/>
              <w:lang w:val="en-US"/>
            </w:rPr>
            <w:t>U</w:t>
          </w:r>
          <w:r w:rsidR="00705965" w:rsidRPr="00573903">
            <w:rPr>
              <w:rFonts w:ascii="Calibri" w:hAnsi="Calibri"/>
              <w:szCs w:val="22"/>
              <w:lang w:val="en-US"/>
            </w:rPr>
            <w:t>.</w:t>
          </w:r>
          <w:r w:rsidR="004A0DBE" w:rsidRPr="00573903">
            <w:rPr>
              <w:rFonts w:ascii="Calibri" w:hAnsi="Calibri"/>
              <w:szCs w:val="22"/>
              <w:lang w:val="en-US"/>
            </w:rPr>
            <w:t>S</w:t>
          </w:r>
          <w:r w:rsidR="00705965" w:rsidRPr="00573903">
            <w:rPr>
              <w:rFonts w:ascii="Calibri" w:hAnsi="Calibri"/>
              <w:szCs w:val="22"/>
              <w:lang w:val="en-US"/>
            </w:rPr>
            <w:t>.</w:t>
          </w:r>
        </w:smartTag>
      </w:smartTag>
      <w:r w:rsidR="004A0DBE" w:rsidRPr="00573903">
        <w:rPr>
          <w:rFonts w:ascii="Calibri" w:hAnsi="Calibri"/>
          <w:szCs w:val="22"/>
          <w:lang w:val="en-US"/>
        </w:rPr>
        <w:t xml:space="preserve"> </w:t>
      </w:r>
      <w:r w:rsidR="00193461" w:rsidRPr="00573903">
        <w:rPr>
          <w:rFonts w:ascii="Calibri" w:hAnsi="Calibri"/>
          <w:szCs w:val="22"/>
          <w:lang w:val="en-US"/>
        </w:rPr>
        <w:t xml:space="preserve">and </w:t>
      </w:r>
      <w:r w:rsidR="00011607" w:rsidRPr="00573903">
        <w:rPr>
          <w:rFonts w:ascii="Calibri" w:hAnsi="Calibri"/>
          <w:szCs w:val="22"/>
          <w:lang w:val="en-US"/>
        </w:rPr>
        <w:t xml:space="preserve">particularly </w:t>
      </w:r>
      <w:r w:rsidR="00F351E5" w:rsidRPr="00573903">
        <w:rPr>
          <w:rFonts w:ascii="Calibri" w:hAnsi="Calibri"/>
          <w:szCs w:val="22"/>
          <w:lang w:val="en-US"/>
        </w:rPr>
        <w:t xml:space="preserve">in </w:t>
      </w:r>
      <w:r w:rsidR="00011607" w:rsidRPr="00573903">
        <w:rPr>
          <w:rFonts w:ascii="Calibri" w:hAnsi="Calibri"/>
          <w:szCs w:val="22"/>
          <w:lang w:val="en-US"/>
        </w:rPr>
        <w:t>its major representative, the</w:t>
      </w:r>
      <w:r w:rsidR="00193461" w:rsidRPr="00573903">
        <w:rPr>
          <w:rFonts w:ascii="Calibri" w:hAnsi="Calibri"/>
          <w:szCs w:val="22"/>
          <w:lang w:val="en-US"/>
        </w:rPr>
        <w:t xml:space="preserve"> NBA</w:t>
      </w:r>
      <w:r w:rsidR="00011607" w:rsidRPr="00573903">
        <w:rPr>
          <w:rFonts w:ascii="Calibri" w:hAnsi="Calibri"/>
          <w:szCs w:val="22"/>
          <w:lang w:val="en-US"/>
        </w:rPr>
        <w:t xml:space="preserve">, </w:t>
      </w:r>
      <w:r w:rsidR="00193461" w:rsidRPr="00573903">
        <w:rPr>
          <w:rFonts w:ascii="Calibri" w:hAnsi="Calibri"/>
          <w:szCs w:val="22"/>
          <w:lang w:val="en-US"/>
        </w:rPr>
        <w:t xml:space="preserve">is strongly supported by </w:t>
      </w:r>
      <w:r w:rsidR="00011607" w:rsidRPr="00573903">
        <w:rPr>
          <w:rFonts w:ascii="Calibri" w:hAnsi="Calibri"/>
          <w:szCs w:val="22"/>
          <w:lang w:val="en-US"/>
        </w:rPr>
        <w:t xml:space="preserve">the </w:t>
      </w:r>
      <w:r w:rsidR="002464E7" w:rsidRPr="00573903">
        <w:rPr>
          <w:rFonts w:ascii="Calibri" w:hAnsi="Calibri"/>
          <w:szCs w:val="22"/>
          <w:lang w:val="en-US"/>
        </w:rPr>
        <w:t xml:space="preserve">collection and </w:t>
      </w:r>
      <w:r w:rsidR="00011607" w:rsidRPr="00573903">
        <w:rPr>
          <w:rFonts w:ascii="Calibri" w:hAnsi="Calibri"/>
          <w:szCs w:val="22"/>
          <w:lang w:val="en-US"/>
        </w:rPr>
        <w:t xml:space="preserve">the </w:t>
      </w:r>
      <w:r w:rsidR="002464E7" w:rsidRPr="00573903">
        <w:rPr>
          <w:rFonts w:ascii="Calibri" w:hAnsi="Calibri"/>
          <w:szCs w:val="22"/>
          <w:lang w:val="en-US"/>
        </w:rPr>
        <w:t xml:space="preserve">statistical analysis of </w:t>
      </w:r>
      <w:r w:rsidR="00BF371B" w:rsidRPr="00573903">
        <w:rPr>
          <w:rFonts w:ascii="Calibri" w:hAnsi="Calibri"/>
          <w:szCs w:val="22"/>
          <w:lang w:val="en-US"/>
        </w:rPr>
        <w:t xml:space="preserve">various </w:t>
      </w:r>
      <w:r w:rsidR="002464E7" w:rsidRPr="00573903">
        <w:rPr>
          <w:rFonts w:ascii="Calibri" w:hAnsi="Calibri"/>
          <w:szCs w:val="22"/>
          <w:lang w:val="en-US"/>
        </w:rPr>
        <w:t>data</w:t>
      </w:r>
      <w:r w:rsidR="00011607" w:rsidRPr="00573903">
        <w:rPr>
          <w:rFonts w:ascii="Calibri" w:hAnsi="Calibri"/>
          <w:szCs w:val="22"/>
          <w:lang w:val="en-US"/>
        </w:rPr>
        <w:t xml:space="preserve">, as well as </w:t>
      </w:r>
      <w:r w:rsidR="002464E7" w:rsidRPr="00573903">
        <w:rPr>
          <w:rFonts w:ascii="Calibri" w:hAnsi="Calibri"/>
          <w:szCs w:val="22"/>
          <w:lang w:val="en-US"/>
        </w:rPr>
        <w:t>qua</w:t>
      </w:r>
      <w:r w:rsidR="005C7A49" w:rsidRPr="00573903">
        <w:rPr>
          <w:rFonts w:ascii="Calibri" w:hAnsi="Calibri"/>
          <w:szCs w:val="22"/>
          <w:lang w:val="en-US"/>
        </w:rPr>
        <w:t>nt</w:t>
      </w:r>
      <w:r w:rsidR="002464E7" w:rsidRPr="00573903">
        <w:rPr>
          <w:rFonts w:ascii="Calibri" w:hAnsi="Calibri"/>
          <w:szCs w:val="22"/>
          <w:lang w:val="en-US"/>
        </w:rPr>
        <w:t xml:space="preserve">itative </w:t>
      </w:r>
      <w:r w:rsidR="005C7A49" w:rsidRPr="00573903">
        <w:rPr>
          <w:rFonts w:ascii="Calibri" w:hAnsi="Calibri"/>
          <w:szCs w:val="22"/>
          <w:lang w:val="en-US"/>
        </w:rPr>
        <w:t>techniques</w:t>
      </w:r>
      <w:r w:rsidR="002464E7" w:rsidRPr="00573903">
        <w:rPr>
          <w:rFonts w:ascii="Calibri" w:hAnsi="Calibri"/>
          <w:szCs w:val="22"/>
          <w:lang w:val="en-US"/>
        </w:rPr>
        <w:t>.</w:t>
      </w:r>
      <w:r w:rsidR="00140BE4" w:rsidRPr="00573903">
        <w:rPr>
          <w:rFonts w:ascii="Calibri" w:hAnsi="Calibri"/>
          <w:szCs w:val="22"/>
          <w:lang w:val="en-US"/>
        </w:rPr>
        <w:t xml:space="preserve"> See </w:t>
      </w:r>
      <w:r w:rsidR="0090345B" w:rsidRPr="00573903">
        <w:rPr>
          <w:rFonts w:ascii="Calibri" w:hAnsi="Calibri"/>
          <w:szCs w:val="22"/>
          <w:lang w:val="en-US"/>
        </w:rPr>
        <w:t>for instance</w:t>
      </w:r>
      <w:r w:rsidR="00C97451" w:rsidRPr="00573903">
        <w:rPr>
          <w:rFonts w:ascii="Calibri" w:hAnsi="Calibri"/>
          <w:szCs w:val="22"/>
          <w:lang w:val="en-US"/>
        </w:rPr>
        <w:t xml:space="preserve"> Mike Zarren </w:t>
      </w:r>
      <w:r w:rsidR="00140BE4" w:rsidRPr="00573903">
        <w:rPr>
          <w:rFonts w:ascii="Calibri" w:hAnsi="Calibri"/>
          <w:szCs w:val="22"/>
          <w:lang w:val="en-US"/>
        </w:rPr>
        <w:t xml:space="preserve">who </w:t>
      </w:r>
      <w:r w:rsidR="00AF7A65" w:rsidRPr="00573903">
        <w:rPr>
          <w:rFonts w:ascii="Calibri" w:hAnsi="Calibri"/>
          <w:szCs w:val="22"/>
          <w:lang w:val="en-US"/>
        </w:rPr>
        <w:t>is</w:t>
      </w:r>
      <w:r w:rsidR="00140BE4" w:rsidRPr="00573903">
        <w:rPr>
          <w:rFonts w:ascii="Calibri" w:hAnsi="Calibri"/>
          <w:szCs w:val="22"/>
          <w:lang w:val="en-US"/>
        </w:rPr>
        <w:t xml:space="preserve"> on Boston Celtics’ payroll</w:t>
      </w:r>
      <w:r w:rsidR="00C97451" w:rsidRPr="00573903">
        <w:rPr>
          <w:rFonts w:ascii="Calibri" w:hAnsi="Calibri"/>
          <w:szCs w:val="22"/>
          <w:lang w:val="en-US"/>
        </w:rPr>
        <w:t xml:space="preserve"> </w:t>
      </w:r>
      <w:r w:rsidR="00140BE4" w:rsidRPr="00573903">
        <w:rPr>
          <w:rFonts w:ascii="Calibri" w:hAnsi="Calibri"/>
          <w:szCs w:val="22"/>
          <w:lang w:val="en-US"/>
        </w:rPr>
        <w:t xml:space="preserve">and </w:t>
      </w:r>
      <w:r w:rsidR="00AF7A65" w:rsidRPr="00573903">
        <w:rPr>
          <w:rFonts w:ascii="Calibri" w:hAnsi="Calibri"/>
          <w:szCs w:val="22"/>
          <w:lang w:val="en-US"/>
        </w:rPr>
        <w:t xml:space="preserve">holds </w:t>
      </w:r>
      <w:r w:rsidR="00140BE4" w:rsidRPr="00573903">
        <w:rPr>
          <w:rFonts w:ascii="Calibri" w:hAnsi="Calibri"/>
          <w:szCs w:val="22"/>
          <w:lang w:val="en-US"/>
        </w:rPr>
        <w:t xml:space="preserve">the title of </w:t>
      </w:r>
      <w:r w:rsidR="00AF7A65" w:rsidRPr="00573903">
        <w:rPr>
          <w:rFonts w:ascii="Calibri" w:hAnsi="Calibri"/>
          <w:szCs w:val="22"/>
          <w:lang w:val="en-US"/>
        </w:rPr>
        <w:t>Assistant General Manager/Associate Team Counsel</w:t>
      </w:r>
      <w:r w:rsidR="00AF7A65" w:rsidRPr="00573903">
        <w:rPr>
          <w:rStyle w:val="a7"/>
          <w:rFonts w:ascii="Calibri" w:hAnsi="Calibri"/>
          <w:szCs w:val="22"/>
          <w:lang w:val="en-US"/>
        </w:rPr>
        <w:footnoteReference w:id="1"/>
      </w:r>
      <w:r w:rsidR="00140BE4" w:rsidRPr="00573903">
        <w:rPr>
          <w:rFonts w:ascii="Calibri" w:hAnsi="Calibri"/>
          <w:szCs w:val="22"/>
          <w:lang w:val="en-US"/>
        </w:rPr>
        <w:t>. He assist</w:t>
      </w:r>
      <w:r w:rsidR="00AF7A65" w:rsidRPr="00573903">
        <w:rPr>
          <w:rFonts w:ascii="Calibri" w:hAnsi="Calibri"/>
          <w:szCs w:val="22"/>
          <w:lang w:val="en-US"/>
        </w:rPr>
        <w:t>s</w:t>
      </w:r>
      <w:r w:rsidR="00140BE4" w:rsidRPr="00573903">
        <w:rPr>
          <w:rFonts w:ascii="Calibri" w:hAnsi="Calibri"/>
          <w:szCs w:val="22"/>
          <w:lang w:val="en-US"/>
        </w:rPr>
        <w:t xml:space="preserve"> the team by evaluating potential trades and draft picks, and offer</w:t>
      </w:r>
      <w:r w:rsidR="00AF7A65" w:rsidRPr="00573903">
        <w:rPr>
          <w:rFonts w:ascii="Calibri" w:hAnsi="Calibri"/>
          <w:szCs w:val="22"/>
          <w:lang w:val="en-US"/>
        </w:rPr>
        <w:t>s</w:t>
      </w:r>
      <w:r w:rsidR="00140BE4" w:rsidRPr="00573903">
        <w:rPr>
          <w:rFonts w:ascii="Calibri" w:hAnsi="Calibri"/>
          <w:szCs w:val="22"/>
          <w:lang w:val="en-US"/>
        </w:rPr>
        <w:t xml:space="preserve"> strategic advice to </w:t>
      </w:r>
      <w:r w:rsidR="00921237" w:rsidRPr="00573903">
        <w:rPr>
          <w:rFonts w:ascii="Calibri" w:hAnsi="Calibri"/>
          <w:szCs w:val="22"/>
          <w:lang w:val="en-US"/>
        </w:rPr>
        <w:t>c</w:t>
      </w:r>
      <w:r w:rsidR="00140BE4" w:rsidRPr="00573903">
        <w:rPr>
          <w:rFonts w:ascii="Calibri" w:hAnsi="Calibri"/>
          <w:szCs w:val="22"/>
          <w:lang w:val="en-US"/>
        </w:rPr>
        <w:t>oach Doc Rivers (</w:t>
      </w:r>
      <w:r w:rsidR="00140BE4" w:rsidRPr="00573903">
        <w:rPr>
          <w:rFonts w:ascii="Calibri" w:hAnsi="Calibri"/>
          <w:lang w:val="en-US"/>
        </w:rPr>
        <w:t>Dubner and Levitt, 2008</w:t>
      </w:r>
      <w:r w:rsidR="00140BE4" w:rsidRPr="00573903">
        <w:rPr>
          <w:rFonts w:ascii="Calibri" w:hAnsi="Calibri"/>
          <w:szCs w:val="22"/>
          <w:lang w:val="en-US"/>
        </w:rPr>
        <w:t>).</w:t>
      </w:r>
      <w:r w:rsidR="00C97451" w:rsidRPr="00573903">
        <w:rPr>
          <w:rFonts w:ascii="Calibri" w:hAnsi="Calibri"/>
          <w:szCs w:val="22"/>
          <w:lang w:val="en-US"/>
        </w:rPr>
        <w:t xml:space="preserve"> </w:t>
      </w:r>
      <w:r w:rsidR="002464E7" w:rsidRPr="00573903">
        <w:rPr>
          <w:rFonts w:ascii="Calibri" w:hAnsi="Calibri"/>
          <w:szCs w:val="22"/>
          <w:lang w:val="en-US"/>
        </w:rPr>
        <w:t xml:space="preserve">The </w:t>
      </w:r>
      <w:smartTag w:uri="urn:schemas-microsoft-com:office:smarttags" w:element="country-region">
        <w:smartTag w:uri="urn:schemas-microsoft-com:office:smarttags" w:element="place">
          <w:r w:rsidR="0090345B" w:rsidRPr="00573903">
            <w:rPr>
              <w:rFonts w:ascii="Calibri" w:hAnsi="Calibri"/>
              <w:szCs w:val="22"/>
              <w:lang w:val="en-US"/>
            </w:rPr>
            <w:t>U</w:t>
          </w:r>
          <w:r w:rsidR="00705965" w:rsidRPr="00573903">
            <w:rPr>
              <w:rFonts w:ascii="Calibri" w:hAnsi="Calibri"/>
              <w:szCs w:val="22"/>
              <w:lang w:val="en-US"/>
            </w:rPr>
            <w:t>.</w:t>
          </w:r>
          <w:r w:rsidR="0090345B" w:rsidRPr="00573903">
            <w:rPr>
              <w:rFonts w:ascii="Calibri" w:hAnsi="Calibri"/>
              <w:szCs w:val="22"/>
              <w:lang w:val="en-US"/>
            </w:rPr>
            <w:t>S</w:t>
          </w:r>
          <w:r w:rsidR="00705965" w:rsidRPr="00573903">
            <w:rPr>
              <w:rFonts w:ascii="Calibri" w:hAnsi="Calibri"/>
              <w:szCs w:val="22"/>
              <w:lang w:val="en-US"/>
            </w:rPr>
            <w:t>.</w:t>
          </w:r>
        </w:smartTag>
      </w:smartTag>
      <w:r w:rsidR="0090345B" w:rsidRPr="00573903">
        <w:rPr>
          <w:rFonts w:ascii="Calibri" w:hAnsi="Calibri"/>
          <w:szCs w:val="22"/>
          <w:lang w:val="en-US"/>
        </w:rPr>
        <w:t xml:space="preserve"> </w:t>
      </w:r>
      <w:r w:rsidR="002464E7" w:rsidRPr="00573903">
        <w:rPr>
          <w:rFonts w:ascii="Calibri" w:hAnsi="Calibri"/>
          <w:szCs w:val="22"/>
          <w:lang w:val="en-US"/>
        </w:rPr>
        <w:t xml:space="preserve">basketball world has </w:t>
      </w:r>
      <w:r w:rsidR="004816B7" w:rsidRPr="00573903">
        <w:rPr>
          <w:rFonts w:ascii="Calibri" w:hAnsi="Calibri"/>
          <w:szCs w:val="22"/>
          <w:lang w:val="en-US"/>
        </w:rPr>
        <w:t>realized</w:t>
      </w:r>
      <w:r w:rsidR="002464E7" w:rsidRPr="00573903">
        <w:rPr>
          <w:rFonts w:ascii="Calibri" w:hAnsi="Calibri"/>
          <w:szCs w:val="22"/>
          <w:lang w:val="en-US"/>
        </w:rPr>
        <w:t xml:space="preserve"> that sports constitute a business where </w:t>
      </w:r>
      <w:r w:rsidR="00E367B4" w:rsidRPr="00573903">
        <w:rPr>
          <w:rFonts w:ascii="Calibri" w:hAnsi="Calibri"/>
          <w:szCs w:val="22"/>
          <w:lang w:val="en-US"/>
        </w:rPr>
        <w:t xml:space="preserve">a lot of money </w:t>
      </w:r>
      <w:r w:rsidR="00505258" w:rsidRPr="00573903">
        <w:rPr>
          <w:rFonts w:ascii="Calibri" w:hAnsi="Calibri"/>
          <w:szCs w:val="22"/>
          <w:lang w:val="en-US"/>
        </w:rPr>
        <w:t>is at stake</w:t>
      </w:r>
      <w:r w:rsidR="004816B7" w:rsidRPr="00573903">
        <w:rPr>
          <w:rFonts w:ascii="Calibri" w:hAnsi="Calibri"/>
          <w:szCs w:val="22"/>
          <w:lang w:val="en-US"/>
        </w:rPr>
        <w:t>,</w:t>
      </w:r>
      <w:r w:rsidR="002464E7" w:rsidRPr="00573903">
        <w:rPr>
          <w:rFonts w:ascii="Calibri" w:hAnsi="Calibri"/>
          <w:szCs w:val="22"/>
          <w:lang w:val="en-US"/>
        </w:rPr>
        <w:t xml:space="preserve"> </w:t>
      </w:r>
      <w:r w:rsidR="004A0DBE" w:rsidRPr="00573903">
        <w:rPr>
          <w:rFonts w:ascii="Calibri" w:hAnsi="Calibri"/>
          <w:szCs w:val="22"/>
          <w:lang w:val="en-US"/>
        </w:rPr>
        <w:t>therefore</w:t>
      </w:r>
      <w:r w:rsidR="002464E7" w:rsidRPr="00573903">
        <w:rPr>
          <w:rFonts w:ascii="Calibri" w:hAnsi="Calibri"/>
          <w:szCs w:val="22"/>
          <w:lang w:val="en-US"/>
        </w:rPr>
        <w:t xml:space="preserve"> </w:t>
      </w:r>
      <w:r w:rsidR="00E367B4" w:rsidRPr="00573903">
        <w:rPr>
          <w:rFonts w:ascii="Calibri" w:hAnsi="Calibri"/>
          <w:szCs w:val="22"/>
          <w:lang w:val="en-US"/>
        </w:rPr>
        <w:t xml:space="preserve">there is no room for </w:t>
      </w:r>
      <w:r w:rsidR="00611CB6" w:rsidRPr="00573903">
        <w:rPr>
          <w:rFonts w:ascii="Calibri" w:hAnsi="Calibri"/>
          <w:szCs w:val="22"/>
          <w:lang w:val="en-US"/>
        </w:rPr>
        <w:t>managers’ … inspirations to rule hundreds of millions of dollars.</w:t>
      </w:r>
    </w:p>
    <w:p w:rsidR="00193461" w:rsidRPr="00E07099" w:rsidRDefault="00611CB6" w:rsidP="00921237">
      <w:pPr>
        <w:tabs>
          <w:tab w:val="left" w:pos="7825"/>
        </w:tabs>
        <w:spacing w:line="480" w:lineRule="auto"/>
        <w:ind w:firstLine="360"/>
        <w:jc w:val="left"/>
        <w:rPr>
          <w:rFonts w:ascii="Calibri" w:hAnsi="Calibri"/>
          <w:szCs w:val="22"/>
          <w:lang w:val="en-US"/>
        </w:rPr>
      </w:pPr>
      <w:r w:rsidRPr="00573903">
        <w:rPr>
          <w:rFonts w:ascii="Calibri" w:hAnsi="Calibri"/>
          <w:szCs w:val="22"/>
          <w:lang w:val="en-US"/>
        </w:rPr>
        <w:t xml:space="preserve">On the contrary, </w:t>
      </w:r>
      <w:r w:rsidR="00921237" w:rsidRPr="00573903">
        <w:rPr>
          <w:rFonts w:ascii="Calibri" w:hAnsi="Calibri"/>
          <w:szCs w:val="22"/>
          <w:lang w:val="en-US"/>
        </w:rPr>
        <w:t xml:space="preserve">despite the popularity of </w:t>
      </w:r>
      <w:r w:rsidRPr="00573903">
        <w:rPr>
          <w:rFonts w:ascii="Calibri" w:hAnsi="Calibri"/>
          <w:szCs w:val="22"/>
          <w:lang w:val="en-US"/>
        </w:rPr>
        <w:t xml:space="preserve">basketball </w:t>
      </w:r>
      <w:r w:rsidR="00921237" w:rsidRPr="00573903">
        <w:rPr>
          <w:rFonts w:ascii="Calibri" w:hAnsi="Calibri"/>
          <w:szCs w:val="22"/>
          <w:lang w:val="en-US"/>
        </w:rPr>
        <w:t xml:space="preserve">in Europe </w:t>
      </w:r>
      <w:r w:rsidR="008A471C" w:rsidRPr="00573903">
        <w:rPr>
          <w:rFonts w:ascii="Calibri" w:hAnsi="Calibri"/>
          <w:szCs w:val="22"/>
          <w:lang w:val="en-US"/>
        </w:rPr>
        <w:t>(</w:t>
      </w:r>
      <w:r w:rsidR="00921237" w:rsidRPr="00573903">
        <w:rPr>
          <w:rFonts w:ascii="Calibri" w:hAnsi="Calibri"/>
          <w:szCs w:val="22"/>
          <w:lang w:val="en-US"/>
        </w:rPr>
        <w:t xml:space="preserve">which, </w:t>
      </w:r>
      <w:r w:rsidR="008A471C" w:rsidRPr="00573903">
        <w:rPr>
          <w:rFonts w:ascii="Calibri" w:hAnsi="Calibri"/>
          <w:szCs w:val="22"/>
          <w:lang w:val="en-US"/>
        </w:rPr>
        <w:t>however</w:t>
      </w:r>
      <w:r w:rsidR="00921237" w:rsidRPr="00573903">
        <w:rPr>
          <w:rFonts w:ascii="Calibri" w:hAnsi="Calibri"/>
          <w:szCs w:val="22"/>
          <w:lang w:val="en-US"/>
        </w:rPr>
        <w:t>,</w:t>
      </w:r>
      <w:r w:rsidR="008A471C" w:rsidRPr="00573903">
        <w:rPr>
          <w:rFonts w:ascii="Calibri" w:hAnsi="Calibri"/>
          <w:szCs w:val="22"/>
          <w:lang w:val="en-US"/>
        </w:rPr>
        <w:t xml:space="preserve"> </w:t>
      </w:r>
      <w:r w:rsidR="00921237" w:rsidRPr="00573903">
        <w:rPr>
          <w:rFonts w:ascii="Calibri" w:hAnsi="Calibri"/>
          <w:szCs w:val="22"/>
          <w:lang w:val="en-US"/>
        </w:rPr>
        <w:t xml:space="preserve">is lower than </w:t>
      </w:r>
      <w:r w:rsidR="00921237" w:rsidRPr="00E07099">
        <w:rPr>
          <w:rFonts w:ascii="Calibri" w:hAnsi="Calibri"/>
          <w:szCs w:val="22"/>
          <w:lang w:val="en-US"/>
        </w:rPr>
        <w:t xml:space="preserve">the one </w:t>
      </w:r>
      <w:r w:rsidR="008A471C" w:rsidRPr="00E07099">
        <w:rPr>
          <w:rFonts w:ascii="Calibri" w:hAnsi="Calibri"/>
          <w:szCs w:val="22"/>
          <w:lang w:val="en-US"/>
        </w:rPr>
        <w:t xml:space="preserve">in </w:t>
      </w:r>
      <w:r w:rsidR="004E0F31" w:rsidRPr="00E07099">
        <w:rPr>
          <w:rFonts w:ascii="Calibri" w:hAnsi="Calibri"/>
          <w:szCs w:val="22"/>
          <w:lang w:val="en-US"/>
        </w:rPr>
        <w:t xml:space="preserve">the </w:t>
      </w:r>
      <w:r w:rsidR="008A471C" w:rsidRPr="00E07099">
        <w:rPr>
          <w:rFonts w:ascii="Calibri" w:hAnsi="Calibri"/>
          <w:szCs w:val="22"/>
          <w:lang w:val="en-US"/>
        </w:rPr>
        <w:t>U</w:t>
      </w:r>
      <w:r w:rsidR="00705965" w:rsidRPr="00E07099">
        <w:rPr>
          <w:rFonts w:ascii="Calibri" w:hAnsi="Calibri"/>
          <w:szCs w:val="22"/>
          <w:lang w:val="en-US"/>
        </w:rPr>
        <w:t>.</w:t>
      </w:r>
      <w:r w:rsidR="008A471C" w:rsidRPr="00E07099">
        <w:rPr>
          <w:rFonts w:ascii="Calibri" w:hAnsi="Calibri"/>
          <w:szCs w:val="22"/>
          <w:lang w:val="en-US"/>
        </w:rPr>
        <w:t>S</w:t>
      </w:r>
      <w:r w:rsidR="00705965" w:rsidRPr="00E07099">
        <w:rPr>
          <w:rFonts w:ascii="Calibri" w:hAnsi="Calibri"/>
          <w:szCs w:val="22"/>
          <w:lang w:val="en-US"/>
        </w:rPr>
        <w:t>.</w:t>
      </w:r>
      <w:r w:rsidR="008A471C" w:rsidRPr="00E07099">
        <w:rPr>
          <w:rFonts w:ascii="Calibri" w:hAnsi="Calibri"/>
          <w:szCs w:val="22"/>
          <w:lang w:val="en-US"/>
        </w:rPr>
        <w:t>)</w:t>
      </w:r>
      <w:r w:rsidR="005C7A49" w:rsidRPr="00E07099">
        <w:rPr>
          <w:rFonts w:ascii="Calibri" w:hAnsi="Calibri"/>
          <w:szCs w:val="22"/>
          <w:lang w:val="en-US"/>
        </w:rPr>
        <w:t>,</w:t>
      </w:r>
      <w:r w:rsidR="002C113E" w:rsidRPr="00E07099">
        <w:rPr>
          <w:rFonts w:ascii="Calibri" w:hAnsi="Calibri"/>
          <w:szCs w:val="22"/>
          <w:lang w:val="en-US"/>
        </w:rPr>
        <w:t xml:space="preserve"> </w:t>
      </w:r>
      <w:r w:rsidR="002D14C2" w:rsidRPr="00E07099">
        <w:rPr>
          <w:rFonts w:ascii="Calibri" w:hAnsi="Calibri"/>
          <w:szCs w:val="22"/>
          <w:lang w:val="en-US"/>
        </w:rPr>
        <w:t xml:space="preserve">basketball </w:t>
      </w:r>
      <w:r w:rsidR="002C113E" w:rsidRPr="00E07099">
        <w:rPr>
          <w:rFonts w:ascii="Calibri" w:hAnsi="Calibri"/>
          <w:szCs w:val="22"/>
          <w:lang w:val="en-US"/>
        </w:rPr>
        <w:t xml:space="preserve">is </w:t>
      </w:r>
      <w:r w:rsidR="00921237" w:rsidRPr="00E07099">
        <w:rPr>
          <w:rFonts w:ascii="Calibri" w:hAnsi="Calibri"/>
          <w:szCs w:val="22"/>
          <w:lang w:val="en-US"/>
        </w:rPr>
        <w:t xml:space="preserve">mainly </w:t>
      </w:r>
      <w:r w:rsidR="002C113E" w:rsidRPr="00E07099">
        <w:rPr>
          <w:rFonts w:ascii="Calibri" w:hAnsi="Calibri"/>
          <w:szCs w:val="22"/>
          <w:lang w:val="en-US"/>
        </w:rPr>
        <w:t xml:space="preserve">managed by </w:t>
      </w:r>
      <w:r w:rsidR="00037A95" w:rsidRPr="00E07099">
        <w:rPr>
          <w:rFonts w:ascii="Calibri" w:hAnsi="Calibri"/>
          <w:szCs w:val="22"/>
          <w:lang w:val="en-US"/>
        </w:rPr>
        <w:t xml:space="preserve">the </w:t>
      </w:r>
      <w:r w:rsidR="00E13E57" w:rsidRPr="00E07099">
        <w:rPr>
          <w:rFonts w:ascii="Calibri" w:hAnsi="Calibri"/>
          <w:szCs w:val="22"/>
          <w:lang w:val="en-US"/>
        </w:rPr>
        <w:t xml:space="preserve">so called </w:t>
      </w:r>
      <w:r w:rsidR="002C113E" w:rsidRPr="00E07099">
        <w:rPr>
          <w:rFonts w:ascii="Calibri" w:hAnsi="Calibri"/>
          <w:szCs w:val="22"/>
          <w:lang w:val="en-US"/>
        </w:rPr>
        <w:t>“experienced” people</w:t>
      </w:r>
      <w:r w:rsidR="00921237" w:rsidRPr="00E07099">
        <w:rPr>
          <w:rFonts w:ascii="Calibri" w:hAnsi="Calibri"/>
          <w:szCs w:val="22"/>
          <w:lang w:val="en-US"/>
        </w:rPr>
        <w:t>,</w:t>
      </w:r>
      <w:r w:rsidR="002C113E" w:rsidRPr="00E07099">
        <w:rPr>
          <w:rFonts w:ascii="Calibri" w:hAnsi="Calibri"/>
          <w:szCs w:val="22"/>
          <w:lang w:val="en-US"/>
        </w:rPr>
        <w:t xml:space="preserve"> who </w:t>
      </w:r>
      <w:r w:rsidR="005C7A49" w:rsidRPr="00E07099">
        <w:rPr>
          <w:rFonts w:ascii="Calibri" w:hAnsi="Calibri"/>
          <w:szCs w:val="22"/>
          <w:lang w:val="en-US"/>
        </w:rPr>
        <w:t>usually</w:t>
      </w:r>
      <w:r w:rsidR="005C7A49" w:rsidRPr="00573903">
        <w:rPr>
          <w:rFonts w:ascii="Calibri" w:hAnsi="Calibri"/>
          <w:szCs w:val="22"/>
          <w:lang w:val="en-US"/>
        </w:rPr>
        <w:t xml:space="preserve"> </w:t>
      </w:r>
      <w:r w:rsidR="005C7A49" w:rsidRPr="00E07099">
        <w:rPr>
          <w:rFonts w:ascii="Calibri" w:hAnsi="Calibri"/>
          <w:szCs w:val="22"/>
          <w:lang w:val="en-US"/>
        </w:rPr>
        <w:lastRenderedPageBreak/>
        <w:t xml:space="preserve">believe that they </w:t>
      </w:r>
      <w:r w:rsidR="002C113E" w:rsidRPr="00E07099">
        <w:rPr>
          <w:rFonts w:ascii="Calibri" w:hAnsi="Calibri"/>
          <w:szCs w:val="22"/>
          <w:lang w:val="en-US"/>
        </w:rPr>
        <w:t xml:space="preserve">do not need </w:t>
      </w:r>
      <w:r w:rsidR="00037A95" w:rsidRPr="00E07099">
        <w:rPr>
          <w:rFonts w:ascii="Calibri" w:hAnsi="Calibri"/>
          <w:szCs w:val="22"/>
          <w:lang w:val="en-US"/>
        </w:rPr>
        <w:t>further</w:t>
      </w:r>
      <w:r w:rsidR="005C7A49" w:rsidRPr="00E07099">
        <w:rPr>
          <w:rFonts w:ascii="Calibri" w:hAnsi="Calibri"/>
          <w:szCs w:val="22"/>
          <w:lang w:val="en-US"/>
        </w:rPr>
        <w:t xml:space="preserve"> </w:t>
      </w:r>
      <w:r w:rsidR="002C113E" w:rsidRPr="00E07099">
        <w:rPr>
          <w:rFonts w:ascii="Calibri" w:hAnsi="Calibri"/>
          <w:szCs w:val="22"/>
          <w:lang w:val="en-US"/>
        </w:rPr>
        <w:t>help from indexes and statistics</w:t>
      </w:r>
      <w:r w:rsidR="00E13E57" w:rsidRPr="00E07099">
        <w:rPr>
          <w:rFonts w:ascii="Calibri" w:hAnsi="Calibri"/>
          <w:szCs w:val="22"/>
          <w:lang w:val="en-US"/>
        </w:rPr>
        <w:t xml:space="preserve"> in order to make the</w:t>
      </w:r>
      <w:r w:rsidR="00921237" w:rsidRPr="00E07099">
        <w:rPr>
          <w:rFonts w:ascii="Calibri" w:hAnsi="Calibri"/>
          <w:szCs w:val="22"/>
          <w:lang w:val="en-US"/>
        </w:rPr>
        <w:t xml:space="preserve"> necessary</w:t>
      </w:r>
      <w:r w:rsidR="00E13E57" w:rsidRPr="00E07099">
        <w:rPr>
          <w:rFonts w:ascii="Calibri" w:hAnsi="Calibri"/>
          <w:szCs w:val="22"/>
          <w:lang w:val="en-US"/>
        </w:rPr>
        <w:t xml:space="preserve"> decisions</w:t>
      </w:r>
      <w:r w:rsidR="002C113E" w:rsidRPr="00E07099">
        <w:rPr>
          <w:rFonts w:ascii="Calibri" w:hAnsi="Calibri"/>
          <w:szCs w:val="22"/>
          <w:lang w:val="en-US"/>
        </w:rPr>
        <w:t xml:space="preserve">. </w:t>
      </w:r>
      <w:r w:rsidR="000749B6" w:rsidRPr="00E07099">
        <w:rPr>
          <w:rFonts w:ascii="Calibri" w:hAnsi="Calibri"/>
          <w:szCs w:val="22"/>
          <w:lang w:val="en-US"/>
        </w:rPr>
        <w:t>For instance, consider</w:t>
      </w:r>
      <w:r w:rsidR="002C113E" w:rsidRPr="00E07099">
        <w:rPr>
          <w:rFonts w:ascii="Calibri" w:hAnsi="Calibri"/>
          <w:szCs w:val="22"/>
          <w:lang w:val="en-US"/>
        </w:rPr>
        <w:t xml:space="preserve"> Greece where basketball </w:t>
      </w:r>
      <w:r w:rsidR="003A4452" w:rsidRPr="00E07099">
        <w:rPr>
          <w:rFonts w:ascii="Calibri" w:hAnsi="Calibri"/>
          <w:szCs w:val="22"/>
          <w:lang w:val="en-US"/>
        </w:rPr>
        <w:t xml:space="preserve">is the second </w:t>
      </w:r>
      <w:r w:rsidR="002D14C2" w:rsidRPr="00E07099">
        <w:rPr>
          <w:rFonts w:ascii="Calibri" w:hAnsi="Calibri"/>
          <w:szCs w:val="22"/>
          <w:lang w:val="en-US"/>
        </w:rPr>
        <w:t>most</w:t>
      </w:r>
      <w:r w:rsidR="003A4452" w:rsidRPr="00E07099">
        <w:rPr>
          <w:rFonts w:ascii="Calibri" w:hAnsi="Calibri"/>
          <w:szCs w:val="22"/>
          <w:lang w:val="en-US"/>
        </w:rPr>
        <w:t xml:space="preserve"> popular sport</w:t>
      </w:r>
      <w:r w:rsidR="002C113E" w:rsidRPr="00E07099">
        <w:rPr>
          <w:rFonts w:ascii="Calibri" w:hAnsi="Calibri"/>
          <w:szCs w:val="22"/>
          <w:lang w:val="en-US"/>
        </w:rPr>
        <w:t xml:space="preserve"> after </w:t>
      </w:r>
      <w:r w:rsidR="009E1C19" w:rsidRPr="00E07099">
        <w:rPr>
          <w:rFonts w:ascii="Calibri" w:hAnsi="Calibri"/>
          <w:szCs w:val="22"/>
          <w:lang w:val="en-US"/>
        </w:rPr>
        <w:t>soccer</w:t>
      </w:r>
      <w:r w:rsidR="002C113E" w:rsidRPr="00E07099">
        <w:rPr>
          <w:rFonts w:ascii="Calibri" w:hAnsi="Calibri"/>
          <w:szCs w:val="22"/>
          <w:lang w:val="en-US"/>
        </w:rPr>
        <w:t xml:space="preserve">. </w:t>
      </w:r>
      <w:r w:rsidR="00677A72" w:rsidRPr="00E07099">
        <w:rPr>
          <w:rFonts w:ascii="Calibri" w:hAnsi="Calibri"/>
          <w:szCs w:val="22"/>
          <w:lang w:val="en-US"/>
        </w:rPr>
        <w:t>Nevertheless</w:t>
      </w:r>
      <w:r w:rsidR="002C113E" w:rsidRPr="00E07099">
        <w:rPr>
          <w:rFonts w:ascii="Calibri" w:hAnsi="Calibri"/>
          <w:szCs w:val="22"/>
          <w:lang w:val="en-US"/>
        </w:rPr>
        <w:t xml:space="preserve">, this </w:t>
      </w:r>
      <w:r w:rsidR="00BF371B" w:rsidRPr="00E07099">
        <w:rPr>
          <w:rFonts w:ascii="Calibri" w:hAnsi="Calibri"/>
          <w:szCs w:val="22"/>
          <w:lang w:val="en-US"/>
        </w:rPr>
        <w:t xml:space="preserve">popularity </w:t>
      </w:r>
      <w:r w:rsidR="002C113E" w:rsidRPr="00E07099">
        <w:rPr>
          <w:rFonts w:ascii="Calibri" w:hAnsi="Calibri"/>
          <w:szCs w:val="22"/>
          <w:lang w:val="en-US"/>
        </w:rPr>
        <w:t xml:space="preserve">does not </w:t>
      </w:r>
      <w:r w:rsidR="00037A95" w:rsidRPr="00E07099">
        <w:rPr>
          <w:rFonts w:ascii="Calibri" w:hAnsi="Calibri"/>
          <w:szCs w:val="22"/>
          <w:lang w:val="en-US"/>
        </w:rPr>
        <w:t xml:space="preserve">help </w:t>
      </w:r>
      <w:r w:rsidR="00677A72" w:rsidRPr="00E07099">
        <w:rPr>
          <w:rFonts w:ascii="Calibri" w:hAnsi="Calibri"/>
          <w:szCs w:val="22"/>
          <w:lang w:val="en-US"/>
        </w:rPr>
        <w:t xml:space="preserve">the </w:t>
      </w:r>
      <w:r w:rsidR="002C113E" w:rsidRPr="00E07099">
        <w:rPr>
          <w:rFonts w:ascii="Calibri" w:hAnsi="Calibri"/>
          <w:szCs w:val="22"/>
          <w:lang w:val="en-US"/>
        </w:rPr>
        <w:t xml:space="preserve">people involved in </w:t>
      </w:r>
      <w:r w:rsidR="00BF371B" w:rsidRPr="00E07099">
        <w:rPr>
          <w:rFonts w:ascii="Calibri" w:hAnsi="Calibri"/>
          <w:szCs w:val="22"/>
          <w:lang w:val="en-US"/>
        </w:rPr>
        <w:t xml:space="preserve">teams’ </w:t>
      </w:r>
      <w:r w:rsidR="002C113E" w:rsidRPr="00E07099">
        <w:rPr>
          <w:rFonts w:ascii="Calibri" w:hAnsi="Calibri"/>
          <w:szCs w:val="22"/>
          <w:lang w:val="en-US"/>
        </w:rPr>
        <w:t xml:space="preserve">management </w:t>
      </w:r>
      <w:r w:rsidR="00037A95" w:rsidRPr="00E07099">
        <w:rPr>
          <w:rFonts w:ascii="Calibri" w:hAnsi="Calibri"/>
          <w:szCs w:val="22"/>
          <w:lang w:val="en-US"/>
        </w:rPr>
        <w:t xml:space="preserve">realize </w:t>
      </w:r>
      <w:r w:rsidR="002C113E" w:rsidRPr="00E07099">
        <w:rPr>
          <w:rFonts w:ascii="Calibri" w:hAnsi="Calibri"/>
          <w:szCs w:val="22"/>
          <w:lang w:val="en-US"/>
        </w:rPr>
        <w:t xml:space="preserve">that a </w:t>
      </w:r>
      <w:r w:rsidR="008A6C5D" w:rsidRPr="00E07099">
        <w:rPr>
          <w:rFonts w:ascii="Calibri" w:hAnsi="Calibri"/>
          <w:szCs w:val="22"/>
          <w:lang w:val="en-US"/>
        </w:rPr>
        <w:t>lot of money can be won or lost</w:t>
      </w:r>
      <w:r w:rsidR="002C113E" w:rsidRPr="00E07099">
        <w:rPr>
          <w:rFonts w:ascii="Calibri" w:hAnsi="Calibri"/>
          <w:szCs w:val="22"/>
          <w:lang w:val="en-US"/>
        </w:rPr>
        <w:t xml:space="preserve"> depending on the type of management </w:t>
      </w:r>
      <w:r w:rsidR="00BF371B" w:rsidRPr="00E07099">
        <w:rPr>
          <w:rFonts w:ascii="Calibri" w:hAnsi="Calibri"/>
          <w:szCs w:val="22"/>
          <w:lang w:val="en-US"/>
        </w:rPr>
        <w:t xml:space="preserve">they </w:t>
      </w:r>
      <w:r w:rsidR="00BF4664" w:rsidRPr="00E07099">
        <w:rPr>
          <w:rFonts w:ascii="Calibri" w:hAnsi="Calibri"/>
          <w:szCs w:val="22"/>
          <w:lang w:val="en-US"/>
        </w:rPr>
        <w:t>adopt</w:t>
      </w:r>
      <w:r w:rsidR="00BF371B" w:rsidRPr="00E07099">
        <w:rPr>
          <w:rFonts w:ascii="Calibri" w:hAnsi="Calibri"/>
          <w:szCs w:val="22"/>
          <w:lang w:val="en-US"/>
        </w:rPr>
        <w:t xml:space="preserve"> </w:t>
      </w:r>
      <w:r w:rsidR="002C113E" w:rsidRPr="00E07099">
        <w:rPr>
          <w:rFonts w:ascii="Calibri" w:hAnsi="Calibri"/>
          <w:szCs w:val="22"/>
          <w:lang w:val="en-US"/>
        </w:rPr>
        <w:t xml:space="preserve">and the quality of decisions </w:t>
      </w:r>
      <w:r w:rsidR="00BF371B" w:rsidRPr="00E07099">
        <w:rPr>
          <w:rFonts w:ascii="Calibri" w:hAnsi="Calibri"/>
          <w:szCs w:val="22"/>
          <w:lang w:val="en-US"/>
        </w:rPr>
        <w:t>they make</w:t>
      </w:r>
      <w:r w:rsidR="002C113E" w:rsidRPr="00E07099">
        <w:rPr>
          <w:rFonts w:ascii="Calibri" w:hAnsi="Calibri"/>
          <w:szCs w:val="22"/>
          <w:lang w:val="en-US"/>
        </w:rPr>
        <w:t xml:space="preserve">. Consequently, </w:t>
      </w:r>
      <w:r w:rsidR="004A0DBE" w:rsidRPr="00E07099">
        <w:rPr>
          <w:rFonts w:ascii="Calibri" w:hAnsi="Calibri"/>
          <w:szCs w:val="22"/>
          <w:lang w:val="en-US"/>
        </w:rPr>
        <w:t>the “</w:t>
      </w:r>
      <w:r w:rsidR="002C113E" w:rsidRPr="00E07099">
        <w:rPr>
          <w:rFonts w:ascii="Calibri" w:hAnsi="Calibri"/>
          <w:szCs w:val="22"/>
          <w:lang w:val="en-US"/>
        </w:rPr>
        <w:t>experience</w:t>
      </w:r>
      <w:r w:rsidR="004A0DBE" w:rsidRPr="00E07099">
        <w:rPr>
          <w:rFonts w:ascii="Calibri" w:hAnsi="Calibri"/>
          <w:szCs w:val="22"/>
          <w:lang w:val="en-US"/>
        </w:rPr>
        <w:t xml:space="preserve">” and the </w:t>
      </w:r>
      <w:r w:rsidR="005C7A49" w:rsidRPr="00E07099">
        <w:rPr>
          <w:rFonts w:ascii="Calibri" w:hAnsi="Calibri"/>
          <w:szCs w:val="22"/>
          <w:lang w:val="en-US"/>
        </w:rPr>
        <w:t xml:space="preserve">… </w:t>
      </w:r>
      <w:r w:rsidR="004A0DBE" w:rsidRPr="00E07099">
        <w:rPr>
          <w:rFonts w:ascii="Calibri" w:hAnsi="Calibri"/>
          <w:szCs w:val="22"/>
          <w:lang w:val="en-US"/>
        </w:rPr>
        <w:t>unmistakable “feeling”</w:t>
      </w:r>
      <w:r w:rsidR="002C113E" w:rsidRPr="00E07099">
        <w:rPr>
          <w:rFonts w:ascii="Calibri" w:hAnsi="Calibri"/>
          <w:szCs w:val="22"/>
          <w:lang w:val="en-US"/>
        </w:rPr>
        <w:t xml:space="preserve"> </w:t>
      </w:r>
      <w:r w:rsidR="004A0DBE" w:rsidRPr="00E07099">
        <w:rPr>
          <w:rFonts w:ascii="Calibri" w:hAnsi="Calibri"/>
          <w:szCs w:val="22"/>
          <w:lang w:val="en-US"/>
        </w:rPr>
        <w:t>are</w:t>
      </w:r>
      <w:r w:rsidR="002C113E" w:rsidRPr="00E07099">
        <w:rPr>
          <w:rFonts w:ascii="Calibri" w:hAnsi="Calibri"/>
          <w:szCs w:val="22"/>
          <w:lang w:val="en-US"/>
        </w:rPr>
        <w:t xml:space="preserve"> </w:t>
      </w:r>
      <w:r w:rsidR="002D14C2" w:rsidRPr="00E07099">
        <w:rPr>
          <w:rFonts w:ascii="Calibri" w:hAnsi="Calibri"/>
          <w:szCs w:val="22"/>
          <w:lang w:val="en-US"/>
        </w:rPr>
        <w:t xml:space="preserve">thought to be </w:t>
      </w:r>
      <w:r w:rsidR="002C113E" w:rsidRPr="00E07099">
        <w:rPr>
          <w:rFonts w:ascii="Calibri" w:hAnsi="Calibri"/>
          <w:szCs w:val="22"/>
          <w:lang w:val="en-US"/>
        </w:rPr>
        <w:t xml:space="preserve">enough </w:t>
      </w:r>
      <w:r w:rsidR="002D14C2" w:rsidRPr="00E07099">
        <w:rPr>
          <w:rFonts w:ascii="Calibri" w:hAnsi="Calibri"/>
          <w:szCs w:val="22"/>
          <w:lang w:val="en-US"/>
        </w:rPr>
        <w:t xml:space="preserve">for managers </w:t>
      </w:r>
      <w:r w:rsidR="005C7A49" w:rsidRPr="00E07099">
        <w:rPr>
          <w:rFonts w:ascii="Calibri" w:hAnsi="Calibri"/>
          <w:szCs w:val="22"/>
          <w:lang w:val="en-US"/>
        </w:rPr>
        <w:t xml:space="preserve">to optimize </w:t>
      </w:r>
      <w:r w:rsidR="004A0DBE" w:rsidRPr="00E07099">
        <w:rPr>
          <w:rFonts w:ascii="Calibri" w:hAnsi="Calibri"/>
          <w:szCs w:val="22"/>
          <w:lang w:val="en-US"/>
        </w:rPr>
        <w:t xml:space="preserve">their </w:t>
      </w:r>
      <w:r w:rsidR="002C113E" w:rsidRPr="00E07099">
        <w:rPr>
          <w:rFonts w:ascii="Calibri" w:hAnsi="Calibri"/>
          <w:szCs w:val="22"/>
          <w:lang w:val="en-US"/>
        </w:rPr>
        <w:t>decisions!</w:t>
      </w:r>
    </w:p>
    <w:p w:rsidR="009F613B" w:rsidRPr="00573903" w:rsidRDefault="008A6C5D" w:rsidP="00E57D32">
      <w:pPr>
        <w:spacing w:line="480" w:lineRule="auto"/>
        <w:ind w:firstLine="360"/>
        <w:jc w:val="left"/>
        <w:rPr>
          <w:rFonts w:ascii="Calibri" w:hAnsi="Calibri"/>
          <w:szCs w:val="22"/>
          <w:lang w:val="en-US"/>
        </w:rPr>
      </w:pPr>
      <w:r w:rsidRPr="00573903">
        <w:rPr>
          <w:rFonts w:ascii="Calibri" w:hAnsi="Calibri"/>
          <w:szCs w:val="22"/>
          <w:lang w:val="en-US"/>
        </w:rPr>
        <w:t>Perhaps</w:t>
      </w:r>
      <w:r w:rsidR="002C113E" w:rsidRPr="00573903">
        <w:rPr>
          <w:rFonts w:ascii="Calibri" w:hAnsi="Calibri"/>
          <w:szCs w:val="22"/>
          <w:lang w:val="en-US"/>
        </w:rPr>
        <w:t xml:space="preserve"> it is not absolutely </w:t>
      </w:r>
      <w:r w:rsidR="004145A8" w:rsidRPr="00573903">
        <w:rPr>
          <w:rFonts w:ascii="Calibri" w:hAnsi="Calibri"/>
          <w:szCs w:val="22"/>
          <w:lang w:val="en-US"/>
        </w:rPr>
        <w:t>fair</w:t>
      </w:r>
      <w:r w:rsidR="002C113E" w:rsidRPr="00573903">
        <w:rPr>
          <w:rFonts w:ascii="Calibri" w:hAnsi="Calibri"/>
          <w:szCs w:val="22"/>
          <w:lang w:val="en-US"/>
        </w:rPr>
        <w:t xml:space="preserve"> to consider this </w:t>
      </w:r>
      <w:r w:rsidR="008E7FB0" w:rsidRPr="00573903">
        <w:rPr>
          <w:rFonts w:ascii="Calibri" w:hAnsi="Calibri"/>
          <w:szCs w:val="22"/>
          <w:lang w:val="en-US"/>
        </w:rPr>
        <w:t xml:space="preserve">managerial </w:t>
      </w:r>
      <w:r w:rsidR="002C113E" w:rsidRPr="00573903">
        <w:rPr>
          <w:rFonts w:ascii="Calibri" w:hAnsi="Calibri"/>
          <w:szCs w:val="22"/>
          <w:lang w:val="en-US"/>
        </w:rPr>
        <w:t>behavior as a</w:t>
      </w:r>
      <w:r w:rsidR="004A0DBE" w:rsidRPr="00573903">
        <w:rPr>
          <w:rFonts w:ascii="Calibri" w:hAnsi="Calibri"/>
          <w:szCs w:val="22"/>
          <w:lang w:val="en-US"/>
        </w:rPr>
        <w:t>n</w:t>
      </w:r>
      <w:r w:rsidR="002C113E" w:rsidRPr="00573903">
        <w:rPr>
          <w:rFonts w:ascii="Calibri" w:hAnsi="Calibri"/>
          <w:szCs w:val="22"/>
          <w:lang w:val="en-US"/>
        </w:rPr>
        <w:t xml:space="preserve"> </w:t>
      </w:r>
      <w:r w:rsidR="004A0DBE" w:rsidRPr="00573903">
        <w:rPr>
          <w:rFonts w:ascii="Calibri" w:hAnsi="Calibri"/>
          <w:szCs w:val="22"/>
          <w:lang w:val="en-US"/>
        </w:rPr>
        <w:t xml:space="preserve">irrationality </w:t>
      </w:r>
      <w:r w:rsidR="002C113E" w:rsidRPr="00573903">
        <w:rPr>
          <w:rFonts w:ascii="Calibri" w:hAnsi="Calibri"/>
          <w:szCs w:val="22"/>
          <w:lang w:val="en-US"/>
        </w:rPr>
        <w:t>of the sports</w:t>
      </w:r>
      <w:r w:rsidR="00505258" w:rsidRPr="00573903">
        <w:rPr>
          <w:rFonts w:ascii="Calibri" w:hAnsi="Calibri"/>
          <w:szCs w:val="22"/>
          <w:lang w:val="en-US"/>
        </w:rPr>
        <w:t>’ field</w:t>
      </w:r>
      <w:r w:rsidR="002C113E" w:rsidRPr="00573903">
        <w:rPr>
          <w:rFonts w:ascii="Calibri" w:hAnsi="Calibri"/>
          <w:szCs w:val="22"/>
          <w:lang w:val="en-US"/>
        </w:rPr>
        <w:t xml:space="preserve"> </w:t>
      </w:r>
      <w:r w:rsidR="005C7A49" w:rsidRPr="00573903">
        <w:rPr>
          <w:rFonts w:ascii="Calibri" w:hAnsi="Calibri"/>
          <w:szCs w:val="22"/>
          <w:lang w:val="en-US"/>
        </w:rPr>
        <w:t>exclusively</w:t>
      </w:r>
      <w:r w:rsidR="002C113E" w:rsidRPr="00573903">
        <w:rPr>
          <w:rFonts w:ascii="Calibri" w:hAnsi="Calibri"/>
          <w:szCs w:val="22"/>
          <w:lang w:val="en-US"/>
        </w:rPr>
        <w:t xml:space="preserve">; the same </w:t>
      </w:r>
      <w:r w:rsidR="00505258" w:rsidRPr="00573903">
        <w:rPr>
          <w:rFonts w:ascii="Calibri" w:hAnsi="Calibri"/>
          <w:szCs w:val="22"/>
          <w:lang w:val="en-US"/>
        </w:rPr>
        <w:t>tendency</w:t>
      </w:r>
      <w:r w:rsidR="005C7A49" w:rsidRPr="00573903">
        <w:rPr>
          <w:rFonts w:ascii="Calibri" w:hAnsi="Calibri"/>
          <w:szCs w:val="22"/>
          <w:lang w:val="en-US"/>
        </w:rPr>
        <w:t xml:space="preserve"> </w:t>
      </w:r>
      <w:r w:rsidR="002C113E" w:rsidRPr="00573903">
        <w:rPr>
          <w:rFonts w:ascii="Calibri" w:hAnsi="Calibri"/>
          <w:szCs w:val="22"/>
          <w:lang w:val="en-US"/>
        </w:rPr>
        <w:t xml:space="preserve">can be noticed in almost every business activity of </w:t>
      </w:r>
      <w:smartTag w:uri="urn:schemas-microsoft-com:office:smarttags" w:element="country-region">
        <w:r w:rsidR="002C113E" w:rsidRPr="00573903">
          <w:rPr>
            <w:rFonts w:ascii="Calibri" w:hAnsi="Calibri"/>
            <w:szCs w:val="22"/>
            <w:lang w:val="en-US"/>
          </w:rPr>
          <w:t>Greece</w:t>
        </w:r>
      </w:smartTag>
      <w:r w:rsidR="002C113E" w:rsidRPr="00573903">
        <w:rPr>
          <w:rFonts w:ascii="Calibri" w:hAnsi="Calibri"/>
          <w:szCs w:val="22"/>
          <w:lang w:val="en-US"/>
        </w:rPr>
        <w:t xml:space="preserve"> (</w:t>
      </w:r>
      <w:r w:rsidRPr="00573903">
        <w:rPr>
          <w:rFonts w:ascii="Calibri" w:hAnsi="Calibri"/>
          <w:szCs w:val="22"/>
          <w:lang w:val="en-US"/>
        </w:rPr>
        <w:t xml:space="preserve">as well as </w:t>
      </w:r>
      <w:smartTag w:uri="urn:schemas-microsoft-com:office:smarttags" w:element="country-region">
        <w:r w:rsidR="002C113E" w:rsidRPr="00573903">
          <w:rPr>
            <w:rFonts w:ascii="Calibri" w:hAnsi="Calibri"/>
            <w:szCs w:val="22"/>
            <w:lang w:val="en-US"/>
          </w:rPr>
          <w:t>Spain</w:t>
        </w:r>
      </w:smartTag>
      <w:r w:rsidR="002C113E" w:rsidRPr="00573903">
        <w:rPr>
          <w:rFonts w:ascii="Calibri" w:hAnsi="Calibri"/>
          <w:szCs w:val="22"/>
          <w:lang w:val="en-US"/>
        </w:rPr>
        <w:t xml:space="preserve">, </w:t>
      </w:r>
      <w:smartTag w:uri="urn:schemas-microsoft-com:office:smarttags" w:element="country-region">
        <w:smartTag w:uri="urn:schemas-microsoft-com:office:smarttags" w:element="place">
          <w:r w:rsidR="002C113E" w:rsidRPr="00573903">
            <w:rPr>
              <w:rFonts w:ascii="Calibri" w:hAnsi="Calibri"/>
              <w:szCs w:val="22"/>
              <w:lang w:val="en-US"/>
            </w:rPr>
            <w:t>Italy</w:t>
          </w:r>
        </w:smartTag>
      </w:smartTag>
      <w:r w:rsidR="002C113E" w:rsidRPr="00573903">
        <w:rPr>
          <w:rFonts w:ascii="Calibri" w:hAnsi="Calibri"/>
          <w:szCs w:val="22"/>
          <w:lang w:val="en-US"/>
        </w:rPr>
        <w:t xml:space="preserve"> </w:t>
      </w:r>
      <w:r w:rsidR="00BF4664" w:rsidRPr="00573903">
        <w:rPr>
          <w:rFonts w:ascii="Calibri" w:hAnsi="Calibri"/>
          <w:szCs w:val="22"/>
          <w:lang w:val="en-US"/>
        </w:rPr>
        <w:t>and most of the South European countries</w:t>
      </w:r>
      <w:r w:rsidR="002C113E" w:rsidRPr="00573903">
        <w:rPr>
          <w:rFonts w:ascii="Calibri" w:hAnsi="Calibri"/>
          <w:szCs w:val="22"/>
          <w:lang w:val="en-US"/>
        </w:rPr>
        <w:t xml:space="preserve">). </w:t>
      </w:r>
      <w:r w:rsidR="00430FFB" w:rsidRPr="00573903">
        <w:rPr>
          <w:rFonts w:ascii="Calibri" w:hAnsi="Calibri"/>
          <w:szCs w:val="22"/>
          <w:lang w:val="en-US"/>
        </w:rPr>
        <w:t>Most of the times m</w:t>
      </w:r>
      <w:r w:rsidR="002C113E" w:rsidRPr="00573903">
        <w:rPr>
          <w:rFonts w:ascii="Calibri" w:hAnsi="Calibri"/>
          <w:szCs w:val="22"/>
          <w:lang w:val="en-US"/>
        </w:rPr>
        <w:t>anage</w:t>
      </w:r>
      <w:r w:rsidR="006E4F4D" w:rsidRPr="00573903">
        <w:rPr>
          <w:rFonts w:ascii="Calibri" w:hAnsi="Calibri"/>
          <w:szCs w:val="22"/>
          <w:lang w:val="en-US"/>
        </w:rPr>
        <w:t>rs</w:t>
      </w:r>
      <w:r w:rsidR="002C113E" w:rsidRPr="00573903">
        <w:rPr>
          <w:rFonts w:ascii="Calibri" w:hAnsi="Calibri"/>
          <w:szCs w:val="22"/>
          <w:lang w:val="en-US"/>
        </w:rPr>
        <w:t xml:space="preserve"> </w:t>
      </w:r>
      <w:r w:rsidR="004B5CD2" w:rsidRPr="00573903">
        <w:rPr>
          <w:rFonts w:ascii="Calibri" w:hAnsi="Calibri"/>
          <w:szCs w:val="22"/>
          <w:lang w:val="en-US"/>
        </w:rPr>
        <w:t xml:space="preserve">in these countries </w:t>
      </w:r>
      <w:r w:rsidR="002C113E" w:rsidRPr="00573903">
        <w:rPr>
          <w:rFonts w:ascii="Calibri" w:hAnsi="Calibri"/>
          <w:szCs w:val="22"/>
          <w:lang w:val="en-US"/>
        </w:rPr>
        <w:t xml:space="preserve">do not </w:t>
      </w:r>
      <w:r w:rsidR="008E7FB0" w:rsidRPr="00573903">
        <w:rPr>
          <w:rFonts w:ascii="Calibri" w:hAnsi="Calibri"/>
          <w:szCs w:val="22"/>
          <w:lang w:val="en-US"/>
        </w:rPr>
        <w:t xml:space="preserve">use </w:t>
      </w:r>
      <w:r w:rsidR="006501BD" w:rsidRPr="00573903">
        <w:rPr>
          <w:rFonts w:ascii="Calibri" w:hAnsi="Calibri"/>
          <w:szCs w:val="22"/>
          <w:lang w:val="en-US"/>
        </w:rPr>
        <w:t xml:space="preserve">statistics, </w:t>
      </w:r>
      <w:r w:rsidR="002C113E" w:rsidRPr="00573903">
        <w:rPr>
          <w:rFonts w:ascii="Calibri" w:hAnsi="Calibri"/>
          <w:szCs w:val="22"/>
          <w:lang w:val="en-US"/>
        </w:rPr>
        <w:t xml:space="preserve">quantitative methods and </w:t>
      </w:r>
      <w:r w:rsidR="004A0DBE" w:rsidRPr="00573903">
        <w:rPr>
          <w:rFonts w:ascii="Calibri" w:hAnsi="Calibri"/>
          <w:szCs w:val="22"/>
          <w:lang w:val="en-US"/>
        </w:rPr>
        <w:t>OR</w:t>
      </w:r>
      <w:r w:rsidR="00505258" w:rsidRPr="00573903">
        <w:rPr>
          <w:rFonts w:ascii="Calibri" w:hAnsi="Calibri"/>
          <w:szCs w:val="22"/>
          <w:lang w:val="en-US"/>
        </w:rPr>
        <w:t>,</w:t>
      </w:r>
      <w:r w:rsidR="004A0DBE" w:rsidRPr="00573903">
        <w:rPr>
          <w:rFonts w:ascii="Calibri" w:hAnsi="Calibri"/>
          <w:szCs w:val="22"/>
          <w:lang w:val="en-US"/>
        </w:rPr>
        <w:t xml:space="preserve"> </w:t>
      </w:r>
      <w:r w:rsidR="008E7FB0" w:rsidRPr="00573903">
        <w:rPr>
          <w:rFonts w:ascii="Calibri" w:hAnsi="Calibri"/>
          <w:szCs w:val="22"/>
          <w:lang w:val="en-US"/>
        </w:rPr>
        <w:t xml:space="preserve">in order </w:t>
      </w:r>
      <w:r w:rsidR="004A0DBE" w:rsidRPr="00573903">
        <w:rPr>
          <w:rFonts w:ascii="Calibri" w:hAnsi="Calibri"/>
          <w:szCs w:val="22"/>
          <w:lang w:val="en-US"/>
        </w:rPr>
        <w:t xml:space="preserve">to </w:t>
      </w:r>
      <w:r w:rsidR="006501BD" w:rsidRPr="00573903">
        <w:rPr>
          <w:rFonts w:ascii="Calibri" w:hAnsi="Calibri"/>
          <w:szCs w:val="22"/>
          <w:lang w:val="en-US"/>
        </w:rPr>
        <w:t xml:space="preserve">optimize their </w:t>
      </w:r>
      <w:r w:rsidR="002C113E" w:rsidRPr="00573903">
        <w:rPr>
          <w:rFonts w:ascii="Calibri" w:hAnsi="Calibri"/>
          <w:szCs w:val="22"/>
          <w:lang w:val="en-US"/>
        </w:rPr>
        <w:t xml:space="preserve">decisions. </w:t>
      </w:r>
      <w:r w:rsidR="004A0DBE" w:rsidRPr="00573903">
        <w:rPr>
          <w:rFonts w:ascii="Calibri" w:hAnsi="Calibri"/>
          <w:szCs w:val="22"/>
          <w:lang w:val="en-US"/>
        </w:rPr>
        <w:t>T</w:t>
      </w:r>
      <w:r w:rsidR="009F613B" w:rsidRPr="00573903">
        <w:rPr>
          <w:rFonts w:ascii="Calibri" w:hAnsi="Calibri"/>
          <w:szCs w:val="22"/>
          <w:lang w:val="en-US"/>
        </w:rPr>
        <w:t>his happens mostly because</w:t>
      </w:r>
    </w:p>
    <w:p w:rsidR="009F613B" w:rsidRPr="00E07099" w:rsidRDefault="002D14C2" w:rsidP="00E57D32">
      <w:pPr>
        <w:numPr>
          <w:ilvl w:val="0"/>
          <w:numId w:val="26"/>
        </w:numPr>
        <w:spacing w:line="480" w:lineRule="auto"/>
        <w:jc w:val="left"/>
        <w:rPr>
          <w:rFonts w:ascii="Calibri" w:hAnsi="Calibri"/>
          <w:szCs w:val="22"/>
          <w:lang w:val="en-US"/>
        </w:rPr>
      </w:pPr>
      <w:r w:rsidRPr="00E07099">
        <w:rPr>
          <w:rFonts w:ascii="Calibri" w:hAnsi="Calibri"/>
          <w:szCs w:val="22"/>
          <w:lang w:val="en-US"/>
        </w:rPr>
        <w:t xml:space="preserve">even </w:t>
      </w:r>
      <w:r w:rsidR="009F613B" w:rsidRPr="00E07099">
        <w:rPr>
          <w:rFonts w:ascii="Calibri" w:hAnsi="Calibri"/>
          <w:i/>
          <w:szCs w:val="22"/>
          <w:lang w:val="en-US"/>
        </w:rPr>
        <w:t>if they know how to apply quantitative methods and OR</w:t>
      </w:r>
      <w:r w:rsidR="009F613B" w:rsidRPr="00E07099">
        <w:rPr>
          <w:rFonts w:ascii="Calibri" w:hAnsi="Calibri"/>
          <w:szCs w:val="22"/>
          <w:lang w:val="en-US"/>
        </w:rPr>
        <w:t xml:space="preserve"> the specific way of management is time consuming</w:t>
      </w:r>
      <w:r w:rsidR="00D310A9" w:rsidRPr="00E07099">
        <w:rPr>
          <w:rFonts w:ascii="Calibri" w:hAnsi="Calibri"/>
          <w:szCs w:val="22"/>
          <w:lang w:val="en-US"/>
        </w:rPr>
        <w:t>;</w:t>
      </w:r>
      <w:r w:rsidR="009F613B" w:rsidRPr="00E07099">
        <w:rPr>
          <w:rFonts w:ascii="Calibri" w:hAnsi="Calibri"/>
          <w:szCs w:val="22"/>
          <w:lang w:val="en-US"/>
        </w:rPr>
        <w:t xml:space="preserve"> usually businessmen and </w:t>
      </w:r>
      <w:r w:rsidR="006E4F4D" w:rsidRPr="00E07099">
        <w:rPr>
          <w:rFonts w:ascii="Calibri" w:hAnsi="Calibri"/>
          <w:szCs w:val="22"/>
          <w:lang w:val="en-US"/>
        </w:rPr>
        <w:t xml:space="preserve">executives </w:t>
      </w:r>
      <w:r w:rsidR="00C74052" w:rsidRPr="00E07099">
        <w:rPr>
          <w:rFonts w:ascii="Calibri" w:hAnsi="Calibri"/>
          <w:szCs w:val="22"/>
          <w:lang w:val="en-US"/>
        </w:rPr>
        <w:t xml:space="preserve">ask </w:t>
      </w:r>
      <w:r w:rsidR="009F613B" w:rsidRPr="00E07099">
        <w:rPr>
          <w:rFonts w:ascii="Calibri" w:hAnsi="Calibri"/>
          <w:szCs w:val="22"/>
          <w:lang w:val="en-US"/>
        </w:rPr>
        <w:t>every</w:t>
      </w:r>
      <w:r w:rsidR="00430FFB" w:rsidRPr="00E07099">
        <w:rPr>
          <w:rFonts w:ascii="Calibri" w:hAnsi="Calibri"/>
          <w:szCs w:val="22"/>
          <w:lang w:val="en-US"/>
        </w:rPr>
        <w:t xml:space="preserve">body in their </w:t>
      </w:r>
      <w:r w:rsidR="00C74052" w:rsidRPr="00E07099">
        <w:rPr>
          <w:rFonts w:ascii="Calibri" w:hAnsi="Calibri"/>
          <w:szCs w:val="22"/>
          <w:lang w:val="en-US"/>
        </w:rPr>
        <w:t xml:space="preserve">payroll </w:t>
      </w:r>
      <w:r w:rsidR="00430FFB" w:rsidRPr="00E07099">
        <w:rPr>
          <w:rFonts w:ascii="Calibri" w:hAnsi="Calibri"/>
          <w:szCs w:val="22"/>
          <w:lang w:val="en-US"/>
        </w:rPr>
        <w:t xml:space="preserve">to … </w:t>
      </w:r>
      <w:r w:rsidR="00C74052" w:rsidRPr="00E07099">
        <w:rPr>
          <w:rFonts w:ascii="Calibri" w:hAnsi="Calibri"/>
          <w:szCs w:val="22"/>
          <w:lang w:val="en-US"/>
        </w:rPr>
        <w:t>“</w:t>
      </w:r>
      <w:r w:rsidR="00430FFB" w:rsidRPr="00E07099">
        <w:rPr>
          <w:rFonts w:ascii="Calibri" w:hAnsi="Calibri"/>
          <w:szCs w:val="22"/>
          <w:lang w:val="en-US"/>
        </w:rPr>
        <w:t>run</w:t>
      </w:r>
      <w:r w:rsidR="00C74052" w:rsidRPr="00E07099">
        <w:rPr>
          <w:rFonts w:ascii="Calibri" w:hAnsi="Calibri"/>
          <w:szCs w:val="22"/>
          <w:lang w:val="en-US"/>
        </w:rPr>
        <w:t>”</w:t>
      </w:r>
      <w:r w:rsidR="00430FFB" w:rsidRPr="00E07099">
        <w:rPr>
          <w:rFonts w:ascii="Calibri" w:hAnsi="Calibri"/>
          <w:szCs w:val="22"/>
          <w:lang w:val="en-US"/>
        </w:rPr>
        <w:t xml:space="preserve"> - </w:t>
      </w:r>
      <w:r w:rsidR="009F613B" w:rsidRPr="00E07099">
        <w:rPr>
          <w:rFonts w:ascii="Calibri" w:hAnsi="Calibri"/>
          <w:szCs w:val="22"/>
          <w:lang w:val="en-US"/>
        </w:rPr>
        <w:t xml:space="preserve">no matter if they do not know </w:t>
      </w:r>
      <w:r w:rsidR="00505258" w:rsidRPr="00E07099">
        <w:rPr>
          <w:rFonts w:ascii="Calibri" w:hAnsi="Calibri"/>
          <w:szCs w:val="22"/>
          <w:lang w:val="en-US"/>
        </w:rPr>
        <w:t>where to run to</w:t>
      </w:r>
      <w:r w:rsidR="00430FFB" w:rsidRPr="00E07099">
        <w:rPr>
          <w:rFonts w:ascii="Calibri" w:hAnsi="Calibri"/>
          <w:szCs w:val="22"/>
          <w:lang w:val="en-US"/>
        </w:rPr>
        <w:t xml:space="preserve"> -</w:t>
      </w:r>
      <w:r w:rsidR="009F613B" w:rsidRPr="00E07099">
        <w:rPr>
          <w:rFonts w:ascii="Calibri" w:hAnsi="Calibri"/>
          <w:szCs w:val="22"/>
          <w:lang w:val="en-US"/>
        </w:rPr>
        <w:t xml:space="preserve"> and not to “waste” their time</w:t>
      </w:r>
      <w:r w:rsidR="00D310A9" w:rsidRPr="00E07099">
        <w:rPr>
          <w:rFonts w:ascii="Calibri" w:hAnsi="Calibri"/>
          <w:szCs w:val="22"/>
          <w:lang w:val="en-US"/>
        </w:rPr>
        <w:t xml:space="preserve"> trying to implement </w:t>
      </w:r>
      <w:r w:rsidR="00573903" w:rsidRPr="00E07099">
        <w:rPr>
          <w:rFonts w:ascii="Calibri" w:hAnsi="Calibri"/>
          <w:szCs w:val="22"/>
          <w:lang w:val="en-US"/>
        </w:rPr>
        <w:t>optimized</w:t>
      </w:r>
      <w:r w:rsidR="00D310A9" w:rsidRPr="00E07099">
        <w:rPr>
          <w:rFonts w:ascii="Calibri" w:hAnsi="Calibri"/>
          <w:szCs w:val="22"/>
          <w:lang w:val="en-US"/>
        </w:rPr>
        <w:t xml:space="preserve"> techniques</w:t>
      </w:r>
      <w:r w:rsidRPr="00E07099">
        <w:rPr>
          <w:rFonts w:ascii="Calibri" w:hAnsi="Calibri"/>
          <w:szCs w:val="22"/>
          <w:lang w:val="en-US"/>
        </w:rPr>
        <w:t>,</w:t>
      </w:r>
    </w:p>
    <w:p w:rsidR="002C113E" w:rsidRPr="00E07099" w:rsidRDefault="002D14C2" w:rsidP="00E57D32">
      <w:pPr>
        <w:numPr>
          <w:ilvl w:val="0"/>
          <w:numId w:val="26"/>
        </w:numPr>
        <w:spacing w:line="480" w:lineRule="auto"/>
        <w:jc w:val="left"/>
        <w:rPr>
          <w:rFonts w:ascii="Calibri" w:hAnsi="Calibri"/>
          <w:szCs w:val="22"/>
          <w:lang w:val="en-US"/>
        </w:rPr>
      </w:pPr>
      <w:proofErr w:type="gramStart"/>
      <w:r w:rsidRPr="00E07099">
        <w:rPr>
          <w:rFonts w:ascii="Calibri" w:hAnsi="Calibri"/>
          <w:szCs w:val="22"/>
          <w:lang w:val="en-US"/>
        </w:rPr>
        <w:t>while</w:t>
      </w:r>
      <w:proofErr w:type="gramEnd"/>
      <w:r w:rsidRPr="00E07099">
        <w:rPr>
          <w:rFonts w:ascii="Calibri" w:hAnsi="Calibri"/>
          <w:szCs w:val="22"/>
          <w:lang w:val="en-US"/>
        </w:rPr>
        <w:t xml:space="preserve"> </w:t>
      </w:r>
      <w:r w:rsidR="009F613B" w:rsidRPr="00E07099">
        <w:rPr>
          <w:rFonts w:ascii="Calibri" w:hAnsi="Calibri"/>
          <w:i/>
          <w:szCs w:val="22"/>
          <w:lang w:val="en-US"/>
        </w:rPr>
        <w:t>if they do not know how to apply quantitative methods and OR</w:t>
      </w:r>
      <w:r w:rsidR="009F613B" w:rsidRPr="00E07099">
        <w:rPr>
          <w:rFonts w:ascii="Calibri" w:hAnsi="Calibri"/>
          <w:szCs w:val="22"/>
          <w:lang w:val="en-US"/>
        </w:rPr>
        <w:t xml:space="preserve"> </w:t>
      </w:r>
      <w:r w:rsidR="00C74052" w:rsidRPr="00E07099">
        <w:rPr>
          <w:rFonts w:ascii="Calibri" w:hAnsi="Calibri"/>
          <w:szCs w:val="22"/>
          <w:lang w:val="en-US"/>
        </w:rPr>
        <w:t xml:space="preserve">hiring </w:t>
      </w:r>
      <w:r w:rsidR="002C113E" w:rsidRPr="00E07099">
        <w:rPr>
          <w:rFonts w:ascii="Calibri" w:hAnsi="Calibri"/>
          <w:szCs w:val="22"/>
          <w:lang w:val="en-US"/>
        </w:rPr>
        <w:t>consultan</w:t>
      </w:r>
      <w:r w:rsidR="00C74052" w:rsidRPr="00E07099">
        <w:rPr>
          <w:rFonts w:ascii="Calibri" w:hAnsi="Calibri"/>
          <w:szCs w:val="22"/>
          <w:lang w:val="en-US"/>
        </w:rPr>
        <w:t>ts</w:t>
      </w:r>
      <w:r w:rsidR="002C113E" w:rsidRPr="00E07099">
        <w:rPr>
          <w:rFonts w:ascii="Calibri" w:hAnsi="Calibri"/>
          <w:szCs w:val="22"/>
          <w:lang w:val="en-US"/>
        </w:rPr>
        <w:t xml:space="preserve"> </w:t>
      </w:r>
      <w:r w:rsidR="00C74052" w:rsidRPr="00E07099">
        <w:rPr>
          <w:rFonts w:ascii="Calibri" w:hAnsi="Calibri"/>
          <w:szCs w:val="22"/>
          <w:lang w:val="en-US"/>
        </w:rPr>
        <w:t xml:space="preserve">to </w:t>
      </w:r>
      <w:r w:rsidR="00505258" w:rsidRPr="00E07099">
        <w:rPr>
          <w:rFonts w:ascii="Calibri" w:hAnsi="Calibri"/>
          <w:szCs w:val="22"/>
          <w:lang w:val="en-US"/>
        </w:rPr>
        <w:t>train</w:t>
      </w:r>
      <w:r w:rsidR="002C113E" w:rsidRPr="00E07099">
        <w:rPr>
          <w:rFonts w:ascii="Calibri" w:hAnsi="Calibri"/>
          <w:szCs w:val="22"/>
          <w:lang w:val="en-US"/>
        </w:rPr>
        <w:t xml:space="preserve"> </w:t>
      </w:r>
      <w:r w:rsidR="009F613B" w:rsidRPr="00E07099">
        <w:rPr>
          <w:rFonts w:ascii="Calibri" w:hAnsi="Calibri"/>
          <w:szCs w:val="22"/>
          <w:lang w:val="en-US"/>
        </w:rPr>
        <w:t xml:space="preserve">the company’s managers </w:t>
      </w:r>
      <w:r w:rsidR="00D512CB" w:rsidRPr="00E07099">
        <w:rPr>
          <w:rFonts w:ascii="Calibri" w:hAnsi="Calibri"/>
          <w:szCs w:val="22"/>
          <w:lang w:val="en-US"/>
        </w:rPr>
        <w:t xml:space="preserve">and/or </w:t>
      </w:r>
      <w:r w:rsidR="00C74052" w:rsidRPr="00E07099">
        <w:rPr>
          <w:rFonts w:ascii="Calibri" w:hAnsi="Calibri"/>
          <w:szCs w:val="22"/>
          <w:lang w:val="en-US"/>
        </w:rPr>
        <w:t xml:space="preserve">solve </w:t>
      </w:r>
      <w:r w:rsidR="008A6C5D" w:rsidRPr="00E07099">
        <w:rPr>
          <w:rFonts w:ascii="Calibri" w:hAnsi="Calibri"/>
          <w:szCs w:val="22"/>
          <w:lang w:val="en-US"/>
        </w:rPr>
        <w:t>the company’s</w:t>
      </w:r>
      <w:r w:rsidR="00D512CB" w:rsidRPr="00E07099">
        <w:rPr>
          <w:rFonts w:ascii="Calibri" w:hAnsi="Calibri"/>
          <w:szCs w:val="22"/>
          <w:lang w:val="en-US"/>
        </w:rPr>
        <w:t xml:space="preserve"> managerial problem</w:t>
      </w:r>
      <w:r w:rsidR="00C74052" w:rsidRPr="00E07099">
        <w:rPr>
          <w:rFonts w:ascii="Calibri" w:hAnsi="Calibri"/>
          <w:szCs w:val="22"/>
          <w:lang w:val="en-US"/>
        </w:rPr>
        <w:t>(s)</w:t>
      </w:r>
      <w:r w:rsidR="00D512CB" w:rsidRPr="00E07099">
        <w:rPr>
          <w:rFonts w:ascii="Calibri" w:hAnsi="Calibri"/>
          <w:szCs w:val="22"/>
          <w:lang w:val="en-US"/>
        </w:rPr>
        <w:t xml:space="preserve"> </w:t>
      </w:r>
      <w:r w:rsidR="00C74052" w:rsidRPr="00E07099">
        <w:rPr>
          <w:rFonts w:ascii="Calibri" w:hAnsi="Calibri"/>
          <w:szCs w:val="22"/>
          <w:lang w:val="en-US"/>
        </w:rPr>
        <w:t xml:space="preserve">would </w:t>
      </w:r>
      <w:r w:rsidR="002C113E" w:rsidRPr="00E07099">
        <w:rPr>
          <w:rFonts w:ascii="Calibri" w:hAnsi="Calibri"/>
          <w:szCs w:val="22"/>
          <w:lang w:val="en-US"/>
        </w:rPr>
        <w:t>cost</w:t>
      </w:r>
      <w:r w:rsidR="00037A95" w:rsidRPr="00E07099">
        <w:rPr>
          <w:rFonts w:ascii="Calibri" w:hAnsi="Calibri"/>
          <w:szCs w:val="22"/>
          <w:lang w:val="en-US"/>
        </w:rPr>
        <w:t xml:space="preserve"> a lot</w:t>
      </w:r>
      <w:r w:rsidR="002C113E" w:rsidRPr="00E07099">
        <w:rPr>
          <w:rFonts w:ascii="Calibri" w:hAnsi="Calibri"/>
          <w:szCs w:val="22"/>
          <w:lang w:val="en-US"/>
        </w:rPr>
        <w:t xml:space="preserve">! </w:t>
      </w:r>
      <w:r w:rsidR="00796465" w:rsidRPr="00E07099">
        <w:rPr>
          <w:rFonts w:ascii="Calibri" w:hAnsi="Calibri"/>
          <w:szCs w:val="22"/>
          <w:lang w:val="en-US"/>
        </w:rPr>
        <w:t>As a result</w:t>
      </w:r>
      <w:r w:rsidR="009F613B" w:rsidRPr="00E07099">
        <w:rPr>
          <w:rFonts w:ascii="Calibri" w:hAnsi="Calibri"/>
          <w:szCs w:val="22"/>
          <w:lang w:val="en-US"/>
        </w:rPr>
        <w:t xml:space="preserve">, businessmen </w:t>
      </w:r>
      <w:r w:rsidR="00796465" w:rsidRPr="00E07099">
        <w:rPr>
          <w:rFonts w:ascii="Calibri" w:hAnsi="Calibri"/>
          <w:szCs w:val="22"/>
          <w:lang w:val="en-US"/>
        </w:rPr>
        <w:t xml:space="preserve">are </w:t>
      </w:r>
      <w:r w:rsidR="00DB1697" w:rsidRPr="00E07099">
        <w:rPr>
          <w:rFonts w:ascii="Calibri" w:hAnsi="Calibri"/>
          <w:szCs w:val="22"/>
          <w:lang w:val="en-US"/>
        </w:rPr>
        <w:t xml:space="preserve">interested in this </w:t>
      </w:r>
      <w:r w:rsidR="004B5CD2" w:rsidRPr="00E07099">
        <w:rPr>
          <w:rFonts w:ascii="Calibri" w:hAnsi="Calibri"/>
          <w:szCs w:val="22"/>
          <w:lang w:val="en-US"/>
        </w:rPr>
        <w:t xml:space="preserve">type of </w:t>
      </w:r>
      <w:r w:rsidR="00796465" w:rsidRPr="00E07099">
        <w:rPr>
          <w:rFonts w:ascii="Calibri" w:hAnsi="Calibri"/>
          <w:szCs w:val="22"/>
          <w:lang w:val="en-US"/>
        </w:rPr>
        <w:t xml:space="preserve">external </w:t>
      </w:r>
      <w:r w:rsidR="004B5CD2" w:rsidRPr="00E07099">
        <w:rPr>
          <w:rFonts w:ascii="Calibri" w:hAnsi="Calibri"/>
          <w:szCs w:val="22"/>
          <w:lang w:val="en-US"/>
        </w:rPr>
        <w:t xml:space="preserve">help </w:t>
      </w:r>
      <w:r w:rsidR="00DB1697" w:rsidRPr="00E07099">
        <w:rPr>
          <w:rFonts w:ascii="Calibri" w:hAnsi="Calibri"/>
          <w:szCs w:val="22"/>
          <w:lang w:val="en-US"/>
        </w:rPr>
        <w:t xml:space="preserve">only if they </w:t>
      </w:r>
      <w:r w:rsidR="006E4F4D" w:rsidRPr="00E07099">
        <w:rPr>
          <w:rFonts w:ascii="Calibri" w:hAnsi="Calibri"/>
          <w:szCs w:val="22"/>
          <w:lang w:val="en-US"/>
        </w:rPr>
        <w:t xml:space="preserve">manage to </w:t>
      </w:r>
      <w:r w:rsidR="003A4452" w:rsidRPr="00E07099">
        <w:rPr>
          <w:rFonts w:ascii="Calibri" w:hAnsi="Calibri"/>
          <w:szCs w:val="22"/>
          <w:lang w:val="en-US"/>
        </w:rPr>
        <w:t xml:space="preserve">ensure </w:t>
      </w:r>
      <w:r w:rsidR="00EC4102" w:rsidRPr="00E07099">
        <w:rPr>
          <w:rFonts w:ascii="Calibri" w:hAnsi="Calibri"/>
          <w:szCs w:val="22"/>
          <w:lang w:val="en-US"/>
        </w:rPr>
        <w:t xml:space="preserve">an </w:t>
      </w:r>
      <w:r w:rsidR="00DB1697" w:rsidRPr="00E07099">
        <w:rPr>
          <w:rFonts w:ascii="Calibri" w:hAnsi="Calibri"/>
          <w:szCs w:val="22"/>
          <w:lang w:val="en-US"/>
        </w:rPr>
        <w:t>EU funding</w:t>
      </w:r>
      <w:r w:rsidR="00573903" w:rsidRPr="00E07099">
        <w:rPr>
          <w:rFonts w:ascii="Calibri" w:hAnsi="Calibri"/>
          <w:szCs w:val="22"/>
          <w:lang w:val="en-US"/>
        </w:rPr>
        <w:t xml:space="preserve"> program</w:t>
      </w:r>
      <w:r w:rsidR="00DB1697" w:rsidRPr="00E07099">
        <w:rPr>
          <w:rFonts w:ascii="Calibri" w:hAnsi="Calibri"/>
          <w:szCs w:val="22"/>
          <w:lang w:val="en-US"/>
        </w:rPr>
        <w:t>.</w:t>
      </w:r>
    </w:p>
    <w:p w:rsidR="004B5CD2" w:rsidRPr="00E07099" w:rsidRDefault="004B5CD2" w:rsidP="00E57D32">
      <w:pPr>
        <w:spacing w:line="480" w:lineRule="auto"/>
        <w:ind w:firstLine="360"/>
        <w:jc w:val="left"/>
        <w:rPr>
          <w:rFonts w:ascii="Calibri" w:hAnsi="Calibri"/>
          <w:szCs w:val="22"/>
          <w:lang w:val="en-US"/>
        </w:rPr>
      </w:pPr>
      <w:r w:rsidRPr="00573903">
        <w:rPr>
          <w:rFonts w:ascii="Calibri" w:hAnsi="Calibri"/>
          <w:szCs w:val="22"/>
          <w:lang w:val="en-US"/>
        </w:rPr>
        <w:t>On the other hand</w:t>
      </w:r>
      <w:r w:rsidR="00E44F03" w:rsidRPr="00573903">
        <w:rPr>
          <w:rFonts w:ascii="Calibri" w:hAnsi="Calibri"/>
          <w:szCs w:val="22"/>
          <w:lang w:val="en-US"/>
        </w:rPr>
        <w:t>,</w:t>
      </w:r>
      <w:r w:rsidRPr="00573903">
        <w:rPr>
          <w:rFonts w:ascii="Calibri" w:hAnsi="Calibri"/>
          <w:szCs w:val="22"/>
          <w:lang w:val="en-US"/>
        </w:rPr>
        <w:t xml:space="preserve"> </w:t>
      </w:r>
      <w:smartTag w:uri="urn:schemas-microsoft-com:office:smarttags" w:element="country-region">
        <w:r w:rsidRPr="00573903">
          <w:rPr>
            <w:rFonts w:ascii="Calibri" w:hAnsi="Calibri"/>
            <w:szCs w:val="22"/>
            <w:lang w:val="en-US"/>
          </w:rPr>
          <w:t>Germany</w:t>
        </w:r>
      </w:smartTag>
      <w:r w:rsidRPr="00573903">
        <w:rPr>
          <w:rFonts w:ascii="Calibri" w:hAnsi="Calibri"/>
          <w:szCs w:val="22"/>
          <w:lang w:val="en-US"/>
        </w:rPr>
        <w:t xml:space="preserve">, </w:t>
      </w:r>
      <w:smartTag w:uri="urn:schemas-microsoft-com:office:smarttags" w:element="country-region">
        <w:r w:rsidRPr="00573903">
          <w:rPr>
            <w:rFonts w:ascii="Calibri" w:hAnsi="Calibri"/>
            <w:szCs w:val="22"/>
            <w:lang w:val="en-US"/>
          </w:rPr>
          <w:t>Engl</w:t>
        </w:r>
        <w:r w:rsidR="00545FBA" w:rsidRPr="00573903">
          <w:rPr>
            <w:rFonts w:ascii="Calibri" w:hAnsi="Calibri"/>
            <w:szCs w:val="22"/>
            <w:lang w:val="en-US"/>
          </w:rPr>
          <w:t>a</w:t>
        </w:r>
        <w:r w:rsidRPr="00573903">
          <w:rPr>
            <w:rFonts w:ascii="Calibri" w:hAnsi="Calibri"/>
            <w:szCs w:val="22"/>
            <w:lang w:val="en-US"/>
          </w:rPr>
          <w:t>nd</w:t>
        </w:r>
      </w:smartTag>
      <w:r w:rsidRPr="00573903">
        <w:rPr>
          <w:rFonts w:ascii="Calibri" w:hAnsi="Calibri"/>
          <w:szCs w:val="22"/>
          <w:lang w:val="en-US"/>
        </w:rPr>
        <w:t xml:space="preserve">, </w:t>
      </w:r>
      <w:smartTag w:uri="urn:schemas-microsoft-com:office:smarttags" w:element="country-region">
        <w:smartTag w:uri="urn:schemas-microsoft-com:office:smarttags" w:element="place">
          <w:r w:rsidRPr="00573903">
            <w:rPr>
              <w:rFonts w:ascii="Calibri" w:hAnsi="Calibri"/>
              <w:szCs w:val="22"/>
              <w:lang w:val="en-US"/>
            </w:rPr>
            <w:t>France</w:t>
          </w:r>
        </w:smartTag>
      </w:smartTag>
      <w:r w:rsidRPr="00573903">
        <w:rPr>
          <w:rFonts w:ascii="Calibri" w:hAnsi="Calibri"/>
          <w:szCs w:val="22"/>
          <w:lang w:val="en-US"/>
        </w:rPr>
        <w:t xml:space="preserve"> etc. have </w:t>
      </w:r>
      <w:r w:rsidR="003A4452" w:rsidRPr="00573903">
        <w:rPr>
          <w:rFonts w:ascii="Calibri" w:hAnsi="Calibri"/>
          <w:szCs w:val="22"/>
          <w:lang w:val="en-US"/>
        </w:rPr>
        <w:t xml:space="preserve">pushed forward </w:t>
      </w:r>
      <w:r w:rsidRPr="00573903">
        <w:rPr>
          <w:rFonts w:ascii="Calibri" w:hAnsi="Calibri"/>
          <w:szCs w:val="22"/>
          <w:lang w:val="en-US"/>
        </w:rPr>
        <w:t xml:space="preserve">OR </w:t>
      </w:r>
      <w:r w:rsidR="00633F0B" w:rsidRPr="00573903">
        <w:rPr>
          <w:rFonts w:ascii="Calibri" w:hAnsi="Calibri"/>
          <w:szCs w:val="22"/>
          <w:lang w:val="en-US"/>
        </w:rPr>
        <w:t xml:space="preserve">methods </w:t>
      </w:r>
      <w:r w:rsidRPr="00573903">
        <w:rPr>
          <w:rFonts w:ascii="Calibri" w:hAnsi="Calibri"/>
          <w:szCs w:val="22"/>
          <w:lang w:val="en-US"/>
        </w:rPr>
        <w:t xml:space="preserve">in the decision making process of their companies. </w:t>
      </w:r>
      <w:r w:rsidR="00EC4102" w:rsidRPr="00573903">
        <w:rPr>
          <w:rFonts w:ascii="Calibri" w:hAnsi="Calibri"/>
          <w:szCs w:val="22"/>
          <w:lang w:val="en-US"/>
        </w:rPr>
        <w:t>Nevertheless,</w:t>
      </w:r>
      <w:r w:rsidRPr="00573903">
        <w:rPr>
          <w:rFonts w:ascii="Calibri" w:hAnsi="Calibri"/>
          <w:szCs w:val="22"/>
          <w:lang w:val="en-US"/>
        </w:rPr>
        <w:t xml:space="preserve"> </w:t>
      </w:r>
      <w:r w:rsidR="004E7425" w:rsidRPr="00573903">
        <w:rPr>
          <w:rFonts w:ascii="Calibri" w:hAnsi="Calibri"/>
          <w:szCs w:val="22"/>
          <w:lang w:val="en-US"/>
        </w:rPr>
        <w:t>as far as basketball i</w:t>
      </w:r>
      <w:r w:rsidR="00DB28FA" w:rsidRPr="00573903">
        <w:rPr>
          <w:rFonts w:ascii="Calibri" w:hAnsi="Calibri"/>
          <w:szCs w:val="22"/>
          <w:lang w:val="en-US"/>
        </w:rPr>
        <w:t>s</w:t>
      </w:r>
      <w:r w:rsidR="004E7425" w:rsidRPr="00573903">
        <w:rPr>
          <w:rFonts w:ascii="Calibri" w:hAnsi="Calibri"/>
          <w:szCs w:val="22"/>
          <w:lang w:val="en-US"/>
        </w:rPr>
        <w:t xml:space="preserve"> concerned </w:t>
      </w:r>
      <w:r w:rsidR="00173471" w:rsidRPr="00573903">
        <w:rPr>
          <w:rFonts w:ascii="Calibri" w:hAnsi="Calibri"/>
          <w:szCs w:val="22"/>
          <w:lang w:val="en-US"/>
        </w:rPr>
        <w:t xml:space="preserve">most </w:t>
      </w:r>
      <w:r w:rsidR="00710CDF" w:rsidRPr="00573903">
        <w:rPr>
          <w:rFonts w:ascii="Calibri" w:hAnsi="Calibri"/>
          <w:szCs w:val="22"/>
          <w:lang w:val="en-US"/>
        </w:rPr>
        <w:t xml:space="preserve">North Europeans </w:t>
      </w:r>
      <w:r w:rsidR="004E7425" w:rsidRPr="00573903">
        <w:rPr>
          <w:rFonts w:ascii="Calibri" w:hAnsi="Calibri"/>
          <w:szCs w:val="22"/>
          <w:lang w:val="en-US"/>
        </w:rPr>
        <w:t xml:space="preserve">believe that </w:t>
      </w:r>
      <w:r w:rsidR="00EC4102" w:rsidRPr="00573903">
        <w:rPr>
          <w:rFonts w:ascii="Calibri" w:hAnsi="Calibri"/>
          <w:szCs w:val="22"/>
          <w:lang w:val="en-US"/>
        </w:rPr>
        <w:t xml:space="preserve">… </w:t>
      </w:r>
      <w:r w:rsidR="004E7425" w:rsidRPr="00573903">
        <w:rPr>
          <w:rFonts w:ascii="Calibri" w:hAnsi="Calibri"/>
          <w:szCs w:val="22"/>
          <w:lang w:val="en-US"/>
        </w:rPr>
        <w:t>they have better things to do</w:t>
      </w:r>
      <w:r w:rsidR="00545FBA" w:rsidRPr="00573903">
        <w:rPr>
          <w:rFonts w:ascii="Calibri" w:hAnsi="Calibri"/>
          <w:szCs w:val="22"/>
          <w:lang w:val="en-US"/>
        </w:rPr>
        <w:t xml:space="preserve"> </w:t>
      </w:r>
      <w:r w:rsidR="00E44F03" w:rsidRPr="00573903">
        <w:rPr>
          <w:rFonts w:ascii="Calibri" w:hAnsi="Calibri"/>
          <w:szCs w:val="22"/>
          <w:lang w:val="en-US"/>
        </w:rPr>
        <w:t>in</w:t>
      </w:r>
      <w:r w:rsidR="00545FBA" w:rsidRPr="00573903">
        <w:rPr>
          <w:rFonts w:ascii="Calibri" w:hAnsi="Calibri"/>
          <w:szCs w:val="22"/>
          <w:lang w:val="en-US"/>
        </w:rPr>
        <w:t xml:space="preserve"> their leisure time, </w:t>
      </w:r>
      <w:r w:rsidR="00A2634B" w:rsidRPr="00573903">
        <w:rPr>
          <w:rFonts w:ascii="Calibri" w:hAnsi="Calibri"/>
          <w:szCs w:val="22"/>
          <w:lang w:val="en-US"/>
        </w:rPr>
        <w:t xml:space="preserve">i.e. the popularity </w:t>
      </w:r>
      <w:r w:rsidR="00A2634B" w:rsidRPr="00E07099">
        <w:rPr>
          <w:rFonts w:ascii="Calibri" w:hAnsi="Calibri"/>
          <w:szCs w:val="22"/>
          <w:lang w:val="en-US"/>
        </w:rPr>
        <w:t xml:space="preserve">of basketball is </w:t>
      </w:r>
      <w:r w:rsidR="00EC4102" w:rsidRPr="00E07099">
        <w:rPr>
          <w:rFonts w:ascii="Calibri" w:hAnsi="Calibri"/>
          <w:szCs w:val="22"/>
          <w:lang w:val="en-US"/>
        </w:rPr>
        <w:t xml:space="preserve">very </w:t>
      </w:r>
      <w:r w:rsidR="00A2634B" w:rsidRPr="00E07099">
        <w:rPr>
          <w:rFonts w:ascii="Calibri" w:hAnsi="Calibri"/>
          <w:szCs w:val="22"/>
          <w:lang w:val="en-US"/>
        </w:rPr>
        <w:t xml:space="preserve">low. Therefore, </w:t>
      </w:r>
      <w:r w:rsidR="00545FBA" w:rsidRPr="00E07099">
        <w:rPr>
          <w:rFonts w:ascii="Calibri" w:hAnsi="Calibri"/>
          <w:szCs w:val="22"/>
          <w:lang w:val="en-US"/>
        </w:rPr>
        <w:t xml:space="preserve">the majority of people </w:t>
      </w:r>
      <w:r w:rsidR="00EC4102" w:rsidRPr="00E07099">
        <w:rPr>
          <w:rFonts w:ascii="Calibri" w:hAnsi="Calibri"/>
          <w:szCs w:val="22"/>
          <w:lang w:val="en-US"/>
        </w:rPr>
        <w:t xml:space="preserve">who </w:t>
      </w:r>
      <w:r w:rsidR="00060433" w:rsidRPr="00E07099">
        <w:rPr>
          <w:rFonts w:ascii="Calibri" w:hAnsi="Calibri"/>
          <w:szCs w:val="22"/>
          <w:lang w:val="en-US"/>
        </w:rPr>
        <w:t>are</w:t>
      </w:r>
      <w:r w:rsidR="00EC4102" w:rsidRPr="00E07099">
        <w:rPr>
          <w:rFonts w:ascii="Calibri" w:hAnsi="Calibri"/>
          <w:szCs w:val="22"/>
          <w:lang w:val="en-US"/>
        </w:rPr>
        <w:t xml:space="preserve"> </w:t>
      </w:r>
      <w:r w:rsidR="00356D87" w:rsidRPr="00E07099">
        <w:rPr>
          <w:rFonts w:ascii="Calibri" w:hAnsi="Calibri"/>
          <w:szCs w:val="22"/>
          <w:lang w:val="en-US"/>
        </w:rPr>
        <w:t xml:space="preserve">actively </w:t>
      </w:r>
      <w:r w:rsidR="00545FBA" w:rsidRPr="00E07099">
        <w:rPr>
          <w:rFonts w:ascii="Calibri" w:hAnsi="Calibri"/>
          <w:szCs w:val="22"/>
          <w:lang w:val="en-US"/>
        </w:rPr>
        <w:t>involved</w:t>
      </w:r>
      <w:r w:rsidR="00356D87" w:rsidRPr="00E07099">
        <w:rPr>
          <w:rFonts w:ascii="Calibri" w:hAnsi="Calibri"/>
          <w:szCs w:val="22"/>
          <w:lang w:val="en-US"/>
        </w:rPr>
        <w:t xml:space="preserve"> </w:t>
      </w:r>
      <w:r w:rsidR="00545FBA" w:rsidRPr="00E07099">
        <w:rPr>
          <w:rFonts w:ascii="Calibri" w:hAnsi="Calibri"/>
          <w:szCs w:val="22"/>
          <w:lang w:val="en-US"/>
        </w:rPr>
        <w:t>in basketball</w:t>
      </w:r>
      <w:r w:rsidR="00C876BE" w:rsidRPr="00E07099">
        <w:rPr>
          <w:rFonts w:ascii="Calibri" w:hAnsi="Calibri"/>
          <w:szCs w:val="22"/>
          <w:lang w:val="en-US"/>
        </w:rPr>
        <w:t xml:space="preserve"> </w:t>
      </w:r>
      <w:r w:rsidR="00545FBA" w:rsidRPr="00E07099">
        <w:rPr>
          <w:rFonts w:ascii="Calibri" w:hAnsi="Calibri"/>
          <w:szCs w:val="22"/>
          <w:lang w:val="en-US"/>
        </w:rPr>
        <w:t xml:space="preserve">have </w:t>
      </w:r>
      <w:r w:rsidR="00C40E8A" w:rsidRPr="00E07099">
        <w:rPr>
          <w:rFonts w:ascii="Calibri" w:hAnsi="Calibri"/>
          <w:szCs w:val="22"/>
          <w:lang w:val="en-US"/>
        </w:rPr>
        <w:t xml:space="preserve">come to perceive it </w:t>
      </w:r>
      <w:r w:rsidR="00A2634B" w:rsidRPr="00E07099">
        <w:rPr>
          <w:rFonts w:ascii="Calibri" w:hAnsi="Calibri"/>
          <w:szCs w:val="22"/>
          <w:lang w:val="en-US"/>
        </w:rPr>
        <w:t>m</w:t>
      </w:r>
      <w:r w:rsidR="006E4F4D" w:rsidRPr="00E07099">
        <w:rPr>
          <w:rFonts w:ascii="Calibri" w:hAnsi="Calibri"/>
          <w:szCs w:val="22"/>
          <w:lang w:val="en-US"/>
        </w:rPr>
        <w:t>ain</w:t>
      </w:r>
      <w:r w:rsidR="00A2634B" w:rsidRPr="00E07099">
        <w:rPr>
          <w:rFonts w:ascii="Calibri" w:hAnsi="Calibri"/>
          <w:szCs w:val="22"/>
          <w:lang w:val="en-US"/>
        </w:rPr>
        <w:t xml:space="preserve">ly </w:t>
      </w:r>
      <w:r w:rsidR="00C40E8A" w:rsidRPr="00E07099">
        <w:rPr>
          <w:rFonts w:ascii="Calibri" w:hAnsi="Calibri"/>
          <w:szCs w:val="22"/>
          <w:lang w:val="en-US"/>
        </w:rPr>
        <w:t xml:space="preserve">as a </w:t>
      </w:r>
      <w:r w:rsidR="00545FBA" w:rsidRPr="00E07099">
        <w:rPr>
          <w:rFonts w:ascii="Calibri" w:hAnsi="Calibri"/>
          <w:szCs w:val="22"/>
          <w:lang w:val="en-US"/>
        </w:rPr>
        <w:t xml:space="preserve">hobby and </w:t>
      </w:r>
      <w:r w:rsidR="00EC4102" w:rsidRPr="00E07099">
        <w:rPr>
          <w:rFonts w:ascii="Calibri" w:hAnsi="Calibri"/>
          <w:szCs w:val="22"/>
          <w:lang w:val="en-US"/>
        </w:rPr>
        <w:t>not as</w:t>
      </w:r>
      <w:r w:rsidR="00545FBA" w:rsidRPr="00E07099">
        <w:rPr>
          <w:rFonts w:ascii="Calibri" w:hAnsi="Calibri"/>
          <w:szCs w:val="22"/>
          <w:lang w:val="en-US"/>
        </w:rPr>
        <w:t xml:space="preserve"> a professional activity</w:t>
      </w:r>
      <w:r w:rsidR="00A2634B" w:rsidRPr="00E07099">
        <w:rPr>
          <w:rFonts w:ascii="Calibri" w:hAnsi="Calibri"/>
          <w:szCs w:val="22"/>
          <w:lang w:val="en-US"/>
        </w:rPr>
        <w:t xml:space="preserve"> that attracts the interest of </w:t>
      </w:r>
      <w:r w:rsidR="00EC4102" w:rsidRPr="00E07099">
        <w:rPr>
          <w:rFonts w:ascii="Calibri" w:hAnsi="Calibri"/>
          <w:szCs w:val="22"/>
          <w:lang w:val="en-US"/>
        </w:rPr>
        <w:t>the crowds</w:t>
      </w:r>
      <w:r w:rsidR="000F01A1" w:rsidRPr="00E07099">
        <w:rPr>
          <w:rFonts w:ascii="Calibri" w:hAnsi="Calibri"/>
          <w:szCs w:val="22"/>
          <w:lang w:val="en-US"/>
        </w:rPr>
        <w:t>.</w:t>
      </w:r>
      <w:r w:rsidR="00545FBA" w:rsidRPr="00E07099">
        <w:rPr>
          <w:rFonts w:ascii="Calibri" w:hAnsi="Calibri"/>
          <w:szCs w:val="22"/>
          <w:lang w:val="en-US"/>
        </w:rPr>
        <w:t xml:space="preserve"> </w:t>
      </w:r>
      <w:r w:rsidR="000F01A1" w:rsidRPr="00E07099">
        <w:rPr>
          <w:rFonts w:ascii="Calibri" w:hAnsi="Calibri"/>
          <w:szCs w:val="22"/>
          <w:lang w:val="en-US"/>
        </w:rPr>
        <w:t>Apparently,</w:t>
      </w:r>
      <w:r w:rsidR="00545FBA" w:rsidRPr="00E07099">
        <w:rPr>
          <w:rFonts w:ascii="Calibri" w:hAnsi="Calibri"/>
          <w:szCs w:val="22"/>
          <w:lang w:val="en-US"/>
        </w:rPr>
        <w:t xml:space="preserve"> nobody needs OR and sta</w:t>
      </w:r>
      <w:r w:rsidR="00E44F03" w:rsidRPr="00E07099">
        <w:rPr>
          <w:rFonts w:ascii="Calibri" w:hAnsi="Calibri"/>
          <w:szCs w:val="22"/>
          <w:lang w:val="en-US"/>
        </w:rPr>
        <w:t xml:space="preserve">tistics to </w:t>
      </w:r>
      <w:r w:rsidR="00037A95" w:rsidRPr="00E07099">
        <w:rPr>
          <w:rFonts w:ascii="Calibri" w:hAnsi="Calibri"/>
          <w:szCs w:val="22"/>
          <w:lang w:val="en-US"/>
        </w:rPr>
        <w:t>practi</w:t>
      </w:r>
      <w:r w:rsidR="00C40E8A" w:rsidRPr="00E07099">
        <w:rPr>
          <w:rFonts w:ascii="Calibri" w:hAnsi="Calibri"/>
          <w:szCs w:val="22"/>
          <w:lang w:val="en-US"/>
        </w:rPr>
        <w:t>s</w:t>
      </w:r>
      <w:r w:rsidR="00037A95" w:rsidRPr="00E07099">
        <w:rPr>
          <w:rFonts w:ascii="Calibri" w:hAnsi="Calibri"/>
          <w:szCs w:val="22"/>
          <w:lang w:val="en-US"/>
        </w:rPr>
        <w:t>e</w:t>
      </w:r>
      <w:r w:rsidR="00545FBA" w:rsidRPr="00E07099">
        <w:rPr>
          <w:rFonts w:ascii="Calibri" w:hAnsi="Calibri"/>
          <w:szCs w:val="22"/>
          <w:lang w:val="en-US"/>
        </w:rPr>
        <w:t xml:space="preserve"> </w:t>
      </w:r>
      <w:r w:rsidR="000F01A1" w:rsidRPr="00E07099">
        <w:rPr>
          <w:rFonts w:ascii="Calibri" w:hAnsi="Calibri"/>
          <w:szCs w:val="22"/>
          <w:lang w:val="en-US"/>
        </w:rPr>
        <w:t>a</w:t>
      </w:r>
      <w:r w:rsidR="00545FBA" w:rsidRPr="00E07099">
        <w:rPr>
          <w:rFonts w:ascii="Calibri" w:hAnsi="Calibri"/>
          <w:szCs w:val="22"/>
          <w:lang w:val="en-US"/>
        </w:rPr>
        <w:t xml:space="preserve"> hobby</w:t>
      </w:r>
      <w:r w:rsidR="000F01A1" w:rsidRPr="00E07099">
        <w:rPr>
          <w:rFonts w:ascii="Calibri" w:hAnsi="Calibri"/>
          <w:szCs w:val="22"/>
          <w:lang w:val="en-US"/>
        </w:rPr>
        <w:t>!</w:t>
      </w:r>
    </w:p>
    <w:p w:rsidR="006F2638" w:rsidRPr="00573903" w:rsidRDefault="00C40E8A" w:rsidP="00E57D32">
      <w:pPr>
        <w:spacing w:line="480" w:lineRule="auto"/>
        <w:ind w:firstLine="360"/>
        <w:jc w:val="left"/>
        <w:rPr>
          <w:rFonts w:ascii="Calibri" w:hAnsi="Calibri"/>
          <w:szCs w:val="22"/>
          <w:lang w:val="en-US"/>
        </w:rPr>
      </w:pPr>
      <w:r w:rsidRPr="00E07099">
        <w:rPr>
          <w:rFonts w:ascii="Calibri" w:hAnsi="Calibri"/>
          <w:szCs w:val="22"/>
          <w:lang w:val="en-US"/>
        </w:rPr>
        <w:t xml:space="preserve">Choosing </w:t>
      </w:r>
      <w:r w:rsidR="00A2634B" w:rsidRPr="00E07099">
        <w:rPr>
          <w:rFonts w:ascii="Calibri" w:hAnsi="Calibri"/>
          <w:szCs w:val="22"/>
          <w:lang w:val="en-US"/>
        </w:rPr>
        <w:t xml:space="preserve">between </w:t>
      </w:r>
      <w:r w:rsidR="00E44F03" w:rsidRPr="00E07099">
        <w:rPr>
          <w:rFonts w:ascii="Calibri" w:hAnsi="Calibri"/>
          <w:szCs w:val="22"/>
          <w:lang w:val="en-US"/>
        </w:rPr>
        <w:t xml:space="preserve">an </w:t>
      </w:r>
      <w:r w:rsidR="008914C5" w:rsidRPr="00E07099">
        <w:rPr>
          <w:rFonts w:ascii="Calibri" w:hAnsi="Calibri"/>
          <w:szCs w:val="22"/>
          <w:lang w:val="en-US"/>
        </w:rPr>
        <w:t>intuitive</w:t>
      </w:r>
      <w:r w:rsidR="009B16AF" w:rsidRPr="00E07099">
        <w:rPr>
          <w:rFonts w:ascii="Calibri" w:hAnsi="Calibri"/>
          <w:szCs w:val="22"/>
          <w:lang w:val="en-US"/>
        </w:rPr>
        <w:t xml:space="preserve"> </w:t>
      </w:r>
      <w:r w:rsidR="00A2634B" w:rsidRPr="00E07099">
        <w:rPr>
          <w:rFonts w:ascii="Calibri" w:hAnsi="Calibri"/>
          <w:szCs w:val="22"/>
          <w:lang w:val="en-US"/>
        </w:rPr>
        <w:t xml:space="preserve">or </w:t>
      </w:r>
      <w:r w:rsidR="00E44F03" w:rsidRPr="00E07099">
        <w:rPr>
          <w:rFonts w:ascii="Calibri" w:hAnsi="Calibri"/>
          <w:szCs w:val="22"/>
          <w:lang w:val="en-US"/>
        </w:rPr>
        <w:t xml:space="preserve">an </w:t>
      </w:r>
      <w:r w:rsidR="00A2634B" w:rsidRPr="00E07099">
        <w:rPr>
          <w:rFonts w:ascii="Calibri" w:hAnsi="Calibri"/>
          <w:szCs w:val="22"/>
          <w:lang w:val="en-US"/>
        </w:rPr>
        <w:t xml:space="preserve">OR supported </w:t>
      </w:r>
      <w:r w:rsidR="00F241A3" w:rsidRPr="00E07099">
        <w:rPr>
          <w:rFonts w:ascii="Calibri" w:hAnsi="Calibri"/>
          <w:szCs w:val="22"/>
          <w:lang w:val="en-US"/>
        </w:rPr>
        <w:t>decision</w:t>
      </w:r>
      <w:r w:rsidR="009B16AF" w:rsidRPr="00E07099">
        <w:rPr>
          <w:rFonts w:ascii="Calibri" w:hAnsi="Calibri"/>
          <w:szCs w:val="22"/>
          <w:lang w:val="en-US"/>
        </w:rPr>
        <w:t>-</w:t>
      </w:r>
      <w:r w:rsidR="00F241A3" w:rsidRPr="00E07099">
        <w:rPr>
          <w:rFonts w:ascii="Calibri" w:hAnsi="Calibri"/>
          <w:szCs w:val="22"/>
          <w:lang w:val="en-US"/>
        </w:rPr>
        <w:t xml:space="preserve">making process </w:t>
      </w:r>
      <w:r w:rsidRPr="00E07099">
        <w:rPr>
          <w:rFonts w:ascii="Calibri" w:hAnsi="Calibri"/>
          <w:szCs w:val="22"/>
          <w:lang w:val="en-US"/>
        </w:rPr>
        <w:t xml:space="preserve">has to do </w:t>
      </w:r>
      <w:r w:rsidR="00BA7C32" w:rsidRPr="00E07099">
        <w:rPr>
          <w:rFonts w:ascii="Calibri" w:hAnsi="Calibri"/>
          <w:szCs w:val="22"/>
          <w:lang w:val="en-US"/>
        </w:rPr>
        <w:t>with</w:t>
      </w:r>
      <w:r w:rsidR="004E6D72" w:rsidRPr="00E07099">
        <w:rPr>
          <w:rFonts w:ascii="Calibri" w:hAnsi="Calibri"/>
          <w:szCs w:val="22"/>
          <w:lang w:val="en-US"/>
        </w:rPr>
        <w:t xml:space="preserve"> </w:t>
      </w:r>
      <w:r w:rsidR="001133F2" w:rsidRPr="00E07099">
        <w:rPr>
          <w:rFonts w:ascii="Calibri" w:hAnsi="Calibri"/>
          <w:szCs w:val="22"/>
          <w:lang w:val="en-US"/>
        </w:rPr>
        <w:t xml:space="preserve">not </w:t>
      </w:r>
      <w:r w:rsidR="001133F2" w:rsidRPr="00E07099">
        <w:rPr>
          <w:rFonts w:ascii="Calibri" w:hAnsi="Calibri"/>
          <w:szCs w:val="22"/>
          <w:lang w:val="en-US"/>
        </w:rPr>
        <w:lastRenderedPageBreak/>
        <w:t xml:space="preserve">only </w:t>
      </w:r>
      <w:r w:rsidR="009B16AF" w:rsidRPr="00E07099">
        <w:rPr>
          <w:rFonts w:ascii="Calibri" w:hAnsi="Calibri"/>
          <w:szCs w:val="22"/>
          <w:lang w:val="en-US"/>
        </w:rPr>
        <w:t xml:space="preserve">basketball </w:t>
      </w:r>
      <w:r w:rsidR="002E105E" w:rsidRPr="00E07099">
        <w:rPr>
          <w:rFonts w:ascii="Calibri" w:hAnsi="Calibri"/>
          <w:szCs w:val="22"/>
          <w:lang w:val="en-US"/>
        </w:rPr>
        <w:t>coaching staff</w:t>
      </w:r>
      <w:r w:rsidR="001133F2" w:rsidRPr="00E07099">
        <w:rPr>
          <w:rFonts w:ascii="Calibri" w:hAnsi="Calibri"/>
          <w:szCs w:val="22"/>
          <w:lang w:val="en-US"/>
        </w:rPr>
        <w:t xml:space="preserve">, but also </w:t>
      </w:r>
      <w:r w:rsidR="00BA7C32" w:rsidRPr="00E07099">
        <w:rPr>
          <w:rFonts w:ascii="Calibri" w:hAnsi="Calibri"/>
          <w:szCs w:val="22"/>
          <w:lang w:val="en-US"/>
        </w:rPr>
        <w:t>with</w:t>
      </w:r>
      <w:r w:rsidR="00B46BCA" w:rsidRPr="00E07099">
        <w:rPr>
          <w:rFonts w:ascii="Calibri" w:hAnsi="Calibri"/>
          <w:szCs w:val="22"/>
          <w:lang w:val="en-US"/>
        </w:rPr>
        <w:t xml:space="preserve"> all management executives</w:t>
      </w:r>
      <w:r w:rsidR="002E105E" w:rsidRPr="00E07099">
        <w:rPr>
          <w:rFonts w:ascii="Calibri" w:hAnsi="Calibri"/>
          <w:szCs w:val="22"/>
          <w:lang w:val="en-US"/>
        </w:rPr>
        <w:t xml:space="preserve"> who are involved in a team’s</w:t>
      </w:r>
      <w:r w:rsidR="002E105E" w:rsidRPr="00573903">
        <w:rPr>
          <w:rFonts w:ascii="Calibri" w:hAnsi="Calibri"/>
          <w:szCs w:val="22"/>
          <w:lang w:val="en-US"/>
        </w:rPr>
        <w:t xml:space="preserve"> management</w:t>
      </w:r>
      <w:r w:rsidR="00B46BCA" w:rsidRPr="00573903">
        <w:rPr>
          <w:rFonts w:ascii="Calibri" w:hAnsi="Calibri"/>
          <w:szCs w:val="22"/>
          <w:lang w:val="en-US"/>
        </w:rPr>
        <w:t xml:space="preserve">, e.g. </w:t>
      </w:r>
      <w:r w:rsidR="002E105E" w:rsidRPr="00573903">
        <w:rPr>
          <w:rFonts w:ascii="Calibri" w:hAnsi="Calibri"/>
          <w:szCs w:val="22"/>
          <w:lang w:val="en-US"/>
        </w:rPr>
        <w:t xml:space="preserve">the owner, </w:t>
      </w:r>
      <w:r w:rsidR="00B46BCA" w:rsidRPr="00573903">
        <w:rPr>
          <w:rFonts w:ascii="Calibri" w:hAnsi="Calibri"/>
          <w:szCs w:val="22"/>
          <w:lang w:val="en-US"/>
        </w:rPr>
        <w:t xml:space="preserve">the </w:t>
      </w:r>
      <w:r w:rsidR="00C876BE" w:rsidRPr="00573903">
        <w:rPr>
          <w:rFonts w:ascii="Calibri" w:hAnsi="Calibri"/>
          <w:szCs w:val="22"/>
          <w:lang w:val="en-US"/>
        </w:rPr>
        <w:t>president</w:t>
      </w:r>
      <w:r w:rsidR="00B46BCA" w:rsidRPr="00573903">
        <w:rPr>
          <w:rFonts w:ascii="Calibri" w:hAnsi="Calibri"/>
          <w:szCs w:val="22"/>
          <w:lang w:val="en-US"/>
        </w:rPr>
        <w:t xml:space="preserve"> and the members of board</w:t>
      </w:r>
      <w:r w:rsidR="00C876BE" w:rsidRPr="00573903">
        <w:rPr>
          <w:rFonts w:ascii="Calibri" w:hAnsi="Calibri"/>
          <w:szCs w:val="22"/>
          <w:lang w:val="en-US"/>
        </w:rPr>
        <w:t xml:space="preserve">, </w:t>
      </w:r>
      <w:r w:rsidR="002E105E" w:rsidRPr="00573903">
        <w:rPr>
          <w:rFonts w:ascii="Calibri" w:hAnsi="Calibri"/>
          <w:szCs w:val="22"/>
          <w:lang w:val="en-US"/>
        </w:rPr>
        <w:t xml:space="preserve">the </w:t>
      </w:r>
      <w:r w:rsidR="001133F2" w:rsidRPr="00573903">
        <w:rPr>
          <w:rFonts w:ascii="Calibri" w:hAnsi="Calibri"/>
          <w:szCs w:val="22"/>
          <w:lang w:val="en-US"/>
        </w:rPr>
        <w:t>general managers</w:t>
      </w:r>
      <w:r w:rsidR="002E105E" w:rsidRPr="00573903">
        <w:rPr>
          <w:rFonts w:ascii="Calibri" w:hAnsi="Calibri"/>
          <w:szCs w:val="22"/>
          <w:lang w:val="en-US"/>
        </w:rPr>
        <w:t>, etc</w:t>
      </w:r>
      <w:r w:rsidR="001133F2" w:rsidRPr="00573903">
        <w:rPr>
          <w:rFonts w:ascii="Calibri" w:hAnsi="Calibri"/>
          <w:szCs w:val="22"/>
          <w:lang w:val="en-US"/>
        </w:rPr>
        <w:t xml:space="preserve">. </w:t>
      </w:r>
      <w:r w:rsidR="004F2799" w:rsidRPr="00573903">
        <w:rPr>
          <w:rFonts w:ascii="Calibri" w:hAnsi="Calibri"/>
          <w:szCs w:val="22"/>
          <w:lang w:val="en-US"/>
        </w:rPr>
        <w:t xml:space="preserve">However, </w:t>
      </w:r>
      <w:r w:rsidR="00C0688E" w:rsidRPr="00573903">
        <w:rPr>
          <w:rFonts w:ascii="Calibri" w:hAnsi="Calibri"/>
          <w:szCs w:val="22"/>
          <w:lang w:val="en-US"/>
        </w:rPr>
        <w:t>this</w:t>
      </w:r>
      <w:r w:rsidR="009E7AC4" w:rsidRPr="00573903">
        <w:rPr>
          <w:rFonts w:ascii="Calibri" w:hAnsi="Calibri"/>
          <w:szCs w:val="22"/>
          <w:lang w:val="en-US"/>
        </w:rPr>
        <w:t xml:space="preserve"> </w:t>
      </w:r>
      <w:r w:rsidR="001133F2" w:rsidRPr="00573903">
        <w:rPr>
          <w:rFonts w:ascii="Calibri" w:hAnsi="Calibri"/>
          <w:szCs w:val="22"/>
          <w:lang w:val="en-US"/>
        </w:rPr>
        <w:t>paper focus</w:t>
      </w:r>
      <w:r w:rsidR="004E6D72" w:rsidRPr="00573903">
        <w:rPr>
          <w:rFonts w:ascii="Calibri" w:hAnsi="Calibri"/>
          <w:szCs w:val="22"/>
          <w:lang w:val="en-US"/>
        </w:rPr>
        <w:t>es</w:t>
      </w:r>
      <w:r w:rsidR="001133F2" w:rsidRPr="00573903">
        <w:rPr>
          <w:rFonts w:ascii="Calibri" w:hAnsi="Calibri"/>
          <w:szCs w:val="22"/>
          <w:lang w:val="en-US"/>
        </w:rPr>
        <w:t xml:space="preserve"> </w:t>
      </w:r>
      <w:r w:rsidR="00F32270" w:rsidRPr="00573903">
        <w:rPr>
          <w:rFonts w:ascii="Calibri" w:hAnsi="Calibri"/>
          <w:szCs w:val="22"/>
          <w:lang w:val="en-US"/>
        </w:rPr>
        <w:t>particularly</w:t>
      </w:r>
      <w:r w:rsidR="001133F2" w:rsidRPr="00573903">
        <w:rPr>
          <w:rFonts w:ascii="Calibri" w:hAnsi="Calibri"/>
          <w:szCs w:val="22"/>
          <w:lang w:val="en-US"/>
        </w:rPr>
        <w:t xml:space="preserve"> on coaches</w:t>
      </w:r>
      <w:r w:rsidR="00193461" w:rsidRPr="00573903">
        <w:rPr>
          <w:rFonts w:ascii="Calibri" w:hAnsi="Calibri"/>
          <w:szCs w:val="22"/>
          <w:lang w:val="en-US"/>
        </w:rPr>
        <w:t xml:space="preserve"> who </w:t>
      </w:r>
      <w:r w:rsidR="004B0237" w:rsidRPr="00573903">
        <w:rPr>
          <w:rFonts w:ascii="Calibri" w:hAnsi="Calibri"/>
          <w:szCs w:val="22"/>
          <w:lang w:val="en-US"/>
        </w:rPr>
        <w:t>t</w:t>
      </w:r>
      <w:r w:rsidR="00193461" w:rsidRPr="00573903">
        <w:rPr>
          <w:rFonts w:ascii="Calibri" w:hAnsi="Calibri"/>
          <w:szCs w:val="22"/>
          <w:lang w:val="en-US"/>
        </w:rPr>
        <w:t xml:space="preserve">ake </w:t>
      </w:r>
      <w:r w:rsidR="00F32270" w:rsidRPr="00573903">
        <w:rPr>
          <w:rFonts w:ascii="Calibri" w:hAnsi="Calibri"/>
          <w:szCs w:val="22"/>
          <w:lang w:val="en-US"/>
        </w:rPr>
        <w:t xml:space="preserve">instantaneously numerous </w:t>
      </w:r>
      <w:r w:rsidR="00193461" w:rsidRPr="00573903">
        <w:rPr>
          <w:rFonts w:ascii="Calibri" w:hAnsi="Calibri"/>
          <w:szCs w:val="22"/>
          <w:lang w:val="en-US"/>
        </w:rPr>
        <w:t xml:space="preserve">crucial decisions regarding the </w:t>
      </w:r>
      <w:r w:rsidR="00B1002B" w:rsidRPr="00573903">
        <w:rPr>
          <w:rFonts w:ascii="Calibri" w:hAnsi="Calibri"/>
          <w:szCs w:val="22"/>
          <w:lang w:val="en-US"/>
        </w:rPr>
        <w:t xml:space="preserve">outcome </w:t>
      </w:r>
      <w:r w:rsidR="00193461" w:rsidRPr="00573903">
        <w:rPr>
          <w:rFonts w:ascii="Calibri" w:hAnsi="Calibri"/>
          <w:szCs w:val="22"/>
          <w:lang w:val="en-US"/>
        </w:rPr>
        <w:t xml:space="preserve">of </w:t>
      </w:r>
      <w:r w:rsidR="00F105B6" w:rsidRPr="00573903">
        <w:rPr>
          <w:rFonts w:ascii="Calibri" w:hAnsi="Calibri"/>
          <w:szCs w:val="22"/>
          <w:lang w:val="en-US"/>
        </w:rPr>
        <w:t xml:space="preserve">a </w:t>
      </w:r>
      <w:r w:rsidR="00193461" w:rsidRPr="00573903">
        <w:rPr>
          <w:rFonts w:ascii="Calibri" w:hAnsi="Calibri"/>
          <w:szCs w:val="22"/>
          <w:lang w:val="en-US"/>
        </w:rPr>
        <w:t>basketball game.</w:t>
      </w:r>
      <w:r w:rsidR="008D0B86" w:rsidRPr="00573903">
        <w:rPr>
          <w:rFonts w:ascii="Calibri" w:hAnsi="Calibri"/>
          <w:szCs w:val="22"/>
          <w:lang w:val="en-US"/>
        </w:rPr>
        <w:t xml:space="preserve"> This is their </w:t>
      </w:r>
      <w:r w:rsidR="00390933" w:rsidRPr="00573903">
        <w:rPr>
          <w:rFonts w:ascii="Calibri" w:hAnsi="Calibri"/>
          <w:szCs w:val="22"/>
          <w:lang w:val="en-US"/>
        </w:rPr>
        <w:t xml:space="preserve">additional </w:t>
      </w:r>
      <w:r w:rsidR="00CA749C" w:rsidRPr="00573903">
        <w:rPr>
          <w:rFonts w:ascii="Calibri" w:hAnsi="Calibri"/>
          <w:szCs w:val="22"/>
          <w:lang w:val="en-US"/>
        </w:rPr>
        <w:t>difficulty</w:t>
      </w:r>
      <w:r w:rsidR="008D0B86" w:rsidRPr="00573903">
        <w:rPr>
          <w:rFonts w:ascii="Calibri" w:hAnsi="Calibri"/>
          <w:szCs w:val="22"/>
          <w:lang w:val="en-US"/>
        </w:rPr>
        <w:t xml:space="preserve"> in comparison with all the </w:t>
      </w:r>
      <w:r w:rsidR="00E44F03" w:rsidRPr="00573903">
        <w:rPr>
          <w:rFonts w:ascii="Calibri" w:hAnsi="Calibri"/>
          <w:szCs w:val="22"/>
          <w:lang w:val="en-US"/>
        </w:rPr>
        <w:t xml:space="preserve">others </w:t>
      </w:r>
      <w:r w:rsidR="008D0B86" w:rsidRPr="00573903">
        <w:rPr>
          <w:rFonts w:ascii="Calibri" w:hAnsi="Calibri"/>
          <w:szCs w:val="22"/>
          <w:lang w:val="en-US"/>
        </w:rPr>
        <w:t xml:space="preserve">who usually have plenty of time to </w:t>
      </w:r>
      <w:r w:rsidR="00400F4E" w:rsidRPr="00573903">
        <w:rPr>
          <w:rFonts w:ascii="Calibri" w:hAnsi="Calibri"/>
          <w:szCs w:val="22"/>
          <w:lang w:val="en-US"/>
        </w:rPr>
        <w:t xml:space="preserve">make a </w:t>
      </w:r>
      <w:r w:rsidR="008D0B86" w:rsidRPr="00573903">
        <w:rPr>
          <w:rFonts w:ascii="Calibri" w:hAnsi="Calibri"/>
          <w:szCs w:val="22"/>
          <w:lang w:val="en-US"/>
        </w:rPr>
        <w:t>deci</w:t>
      </w:r>
      <w:r w:rsidR="00400F4E" w:rsidRPr="00573903">
        <w:rPr>
          <w:rFonts w:ascii="Calibri" w:hAnsi="Calibri"/>
          <w:szCs w:val="22"/>
          <w:lang w:val="en-US"/>
        </w:rPr>
        <w:t>sion</w:t>
      </w:r>
      <w:r w:rsidR="00C876BE" w:rsidRPr="00573903">
        <w:rPr>
          <w:rFonts w:ascii="Calibri" w:hAnsi="Calibri"/>
          <w:szCs w:val="22"/>
          <w:lang w:val="en-US"/>
        </w:rPr>
        <w:t xml:space="preserve"> on every issue</w:t>
      </w:r>
      <w:r w:rsidR="008D0B86" w:rsidRPr="00573903">
        <w:rPr>
          <w:rFonts w:ascii="Calibri" w:hAnsi="Calibri"/>
          <w:szCs w:val="22"/>
          <w:lang w:val="en-US"/>
        </w:rPr>
        <w:t xml:space="preserve"> </w:t>
      </w:r>
      <w:r w:rsidR="00322A59" w:rsidRPr="00573903">
        <w:rPr>
          <w:rFonts w:ascii="Calibri" w:hAnsi="Calibri"/>
          <w:szCs w:val="22"/>
          <w:lang w:val="en-US"/>
        </w:rPr>
        <w:t>that influence</w:t>
      </w:r>
      <w:r w:rsidR="00400F4E" w:rsidRPr="00573903">
        <w:rPr>
          <w:rFonts w:ascii="Calibri" w:hAnsi="Calibri"/>
          <w:szCs w:val="22"/>
          <w:lang w:val="en-US"/>
        </w:rPr>
        <w:t>s</w:t>
      </w:r>
      <w:r w:rsidR="00322A59" w:rsidRPr="00573903">
        <w:rPr>
          <w:rFonts w:ascii="Calibri" w:hAnsi="Calibri"/>
          <w:szCs w:val="22"/>
          <w:lang w:val="en-US"/>
        </w:rPr>
        <w:t xml:space="preserve"> </w:t>
      </w:r>
      <w:r w:rsidR="00322A59" w:rsidRPr="00E07099">
        <w:rPr>
          <w:rFonts w:ascii="Calibri" w:hAnsi="Calibri"/>
          <w:szCs w:val="22"/>
          <w:lang w:val="en-US"/>
        </w:rPr>
        <w:t>the</w:t>
      </w:r>
      <w:r w:rsidR="008D0B86" w:rsidRPr="00E07099">
        <w:rPr>
          <w:rFonts w:ascii="Calibri" w:hAnsi="Calibri"/>
          <w:szCs w:val="22"/>
          <w:lang w:val="en-US"/>
        </w:rPr>
        <w:t xml:space="preserve"> </w:t>
      </w:r>
      <w:r w:rsidR="00C876BE" w:rsidRPr="00E07099">
        <w:rPr>
          <w:rFonts w:ascii="Calibri" w:hAnsi="Calibri"/>
          <w:szCs w:val="22"/>
          <w:lang w:val="en-US"/>
        </w:rPr>
        <w:t>progress</w:t>
      </w:r>
      <w:r w:rsidR="008D0B86" w:rsidRPr="00E07099">
        <w:rPr>
          <w:rFonts w:ascii="Calibri" w:hAnsi="Calibri"/>
          <w:szCs w:val="22"/>
          <w:lang w:val="en-US"/>
        </w:rPr>
        <w:t xml:space="preserve"> of the basketball team they </w:t>
      </w:r>
      <w:r w:rsidR="00BA7C32" w:rsidRPr="00E07099">
        <w:rPr>
          <w:rFonts w:ascii="Calibri" w:hAnsi="Calibri"/>
          <w:szCs w:val="22"/>
          <w:lang w:val="en-US"/>
        </w:rPr>
        <w:t>work for</w:t>
      </w:r>
      <w:r w:rsidR="008D0B86" w:rsidRPr="00E07099">
        <w:rPr>
          <w:rFonts w:ascii="Calibri" w:hAnsi="Calibri"/>
          <w:szCs w:val="22"/>
          <w:lang w:val="en-US"/>
        </w:rPr>
        <w:t xml:space="preserve">. </w:t>
      </w:r>
      <w:r w:rsidR="007E7DEF" w:rsidRPr="00E07099">
        <w:rPr>
          <w:rFonts w:ascii="Calibri" w:hAnsi="Calibri"/>
          <w:szCs w:val="22"/>
          <w:lang w:val="en-US"/>
        </w:rPr>
        <w:t xml:space="preserve"> Moreover, it seems </w:t>
      </w:r>
      <w:r w:rsidR="00C0688E" w:rsidRPr="00E07099">
        <w:rPr>
          <w:rFonts w:ascii="Calibri" w:hAnsi="Calibri"/>
          <w:szCs w:val="22"/>
          <w:lang w:val="en-US"/>
        </w:rPr>
        <w:t>absolutely normal to all of us</w:t>
      </w:r>
      <w:r w:rsidR="00C0688E" w:rsidRPr="00573903">
        <w:rPr>
          <w:rFonts w:ascii="Calibri" w:hAnsi="Calibri"/>
          <w:szCs w:val="22"/>
          <w:lang w:val="en-US"/>
        </w:rPr>
        <w:t xml:space="preserve"> to </w:t>
      </w:r>
      <w:r w:rsidR="000E506B" w:rsidRPr="00573903">
        <w:rPr>
          <w:rFonts w:ascii="Calibri" w:hAnsi="Calibri"/>
          <w:szCs w:val="22"/>
          <w:lang w:val="en-US"/>
        </w:rPr>
        <w:t xml:space="preserve">watch </w:t>
      </w:r>
      <w:r w:rsidR="00C0688E" w:rsidRPr="00573903">
        <w:rPr>
          <w:rFonts w:ascii="Calibri" w:hAnsi="Calibri"/>
          <w:szCs w:val="22"/>
          <w:lang w:val="en-US"/>
        </w:rPr>
        <w:t>coaches make intuitive decisions regarding the</w:t>
      </w:r>
      <w:r w:rsidR="00F730DF" w:rsidRPr="00573903">
        <w:rPr>
          <w:rFonts w:ascii="Calibri" w:hAnsi="Calibri"/>
          <w:szCs w:val="22"/>
          <w:lang w:val="en-US"/>
        </w:rPr>
        <w:t>ir</w:t>
      </w:r>
      <w:r w:rsidR="00C0688E" w:rsidRPr="00573903">
        <w:rPr>
          <w:rFonts w:ascii="Calibri" w:hAnsi="Calibri"/>
          <w:szCs w:val="22"/>
          <w:lang w:val="en-US"/>
        </w:rPr>
        <w:t xml:space="preserve"> team</w:t>
      </w:r>
      <w:r w:rsidR="00F730DF" w:rsidRPr="00573903">
        <w:rPr>
          <w:rFonts w:ascii="Calibri" w:hAnsi="Calibri"/>
          <w:szCs w:val="22"/>
          <w:lang w:val="en-US"/>
        </w:rPr>
        <w:t>’s</w:t>
      </w:r>
      <w:r w:rsidR="00C0688E" w:rsidRPr="00573903">
        <w:rPr>
          <w:rFonts w:ascii="Calibri" w:hAnsi="Calibri"/>
          <w:szCs w:val="22"/>
          <w:lang w:val="en-US"/>
        </w:rPr>
        <w:t xml:space="preserve"> strategy in a game, the player substitutions, the team’s tempo etc. </w:t>
      </w:r>
      <w:r w:rsidR="006F2638" w:rsidRPr="00573903">
        <w:rPr>
          <w:rFonts w:ascii="Calibri" w:hAnsi="Calibri"/>
          <w:szCs w:val="22"/>
          <w:lang w:val="en-US"/>
        </w:rPr>
        <w:t xml:space="preserve">But is this </w:t>
      </w:r>
      <w:r w:rsidR="00F730DF" w:rsidRPr="00573903">
        <w:rPr>
          <w:rFonts w:ascii="Calibri" w:hAnsi="Calibri"/>
          <w:szCs w:val="22"/>
          <w:lang w:val="en-US"/>
        </w:rPr>
        <w:t xml:space="preserve">way </w:t>
      </w:r>
      <w:r w:rsidR="00730412" w:rsidRPr="00573903">
        <w:rPr>
          <w:rFonts w:ascii="Calibri" w:hAnsi="Calibri"/>
          <w:szCs w:val="22"/>
          <w:lang w:val="en-US"/>
        </w:rPr>
        <w:t>of making decisions the optimal one</w:t>
      </w:r>
      <w:r w:rsidR="006F2638" w:rsidRPr="00573903">
        <w:rPr>
          <w:rFonts w:ascii="Calibri" w:hAnsi="Calibri"/>
          <w:szCs w:val="22"/>
          <w:lang w:val="en-US"/>
        </w:rPr>
        <w:t>?</w:t>
      </w:r>
    </w:p>
    <w:p w:rsidR="008D0B86" w:rsidRPr="00E07099" w:rsidRDefault="008914C5" w:rsidP="00E57D32">
      <w:pPr>
        <w:spacing w:line="480" w:lineRule="auto"/>
        <w:ind w:firstLine="360"/>
        <w:jc w:val="left"/>
        <w:rPr>
          <w:rFonts w:ascii="Calibri" w:hAnsi="Calibri"/>
          <w:szCs w:val="22"/>
          <w:lang w:val="en-US"/>
        </w:rPr>
      </w:pPr>
      <w:r w:rsidRPr="00573903">
        <w:rPr>
          <w:rFonts w:ascii="Calibri" w:hAnsi="Calibri"/>
          <w:szCs w:val="22"/>
          <w:lang w:val="en-US"/>
        </w:rPr>
        <w:t>The aim of th</w:t>
      </w:r>
      <w:r w:rsidR="005556E6" w:rsidRPr="00573903">
        <w:rPr>
          <w:rFonts w:ascii="Calibri" w:hAnsi="Calibri"/>
          <w:szCs w:val="22"/>
          <w:lang w:val="en-US"/>
        </w:rPr>
        <w:t>is</w:t>
      </w:r>
      <w:r w:rsidRPr="00573903">
        <w:rPr>
          <w:rFonts w:ascii="Calibri" w:hAnsi="Calibri"/>
          <w:szCs w:val="22"/>
          <w:lang w:val="en-US"/>
        </w:rPr>
        <w:t xml:space="preserve"> paper is </w:t>
      </w:r>
      <w:r w:rsidR="005556E6" w:rsidRPr="00573903">
        <w:rPr>
          <w:rFonts w:ascii="Calibri" w:hAnsi="Calibri"/>
          <w:szCs w:val="22"/>
          <w:lang w:val="en-US"/>
        </w:rPr>
        <w:t xml:space="preserve">to present some </w:t>
      </w:r>
      <w:r w:rsidR="007A2C47" w:rsidRPr="00573903">
        <w:rPr>
          <w:rFonts w:ascii="Calibri" w:hAnsi="Calibri"/>
          <w:szCs w:val="22"/>
          <w:lang w:val="en-US"/>
        </w:rPr>
        <w:t xml:space="preserve">simple </w:t>
      </w:r>
      <w:r w:rsidR="005556E6" w:rsidRPr="00573903">
        <w:rPr>
          <w:rFonts w:ascii="Calibri" w:hAnsi="Calibri"/>
          <w:szCs w:val="22"/>
          <w:lang w:val="en-US"/>
        </w:rPr>
        <w:t>ideas to analyze basketball data</w:t>
      </w:r>
      <w:r w:rsidRPr="00573903">
        <w:rPr>
          <w:rFonts w:ascii="Calibri" w:hAnsi="Calibri"/>
          <w:szCs w:val="22"/>
          <w:lang w:val="en-US"/>
        </w:rPr>
        <w:t xml:space="preserve">, </w:t>
      </w:r>
      <w:r w:rsidR="00037A95" w:rsidRPr="00573903">
        <w:rPr>
          <w:rFonts w:ascii="Calibri" w:hAnsi="Calibri"/>
          <w:szCs w:val="22"/>
          <w:lang w:val="en-US"/>
        </w:rPr>
        <w:t xml:space="preserve">as well as </w:t>
      </w:r>
      <w:r w:rsidRPr="00573903">
        <w:rPr>
          <w:rFonts w:ascii="Calibri" w:hAnsi="Calibri"/>
          <w:szCs w:val="22"/>
          <w:lang w:val="en-US"/>
        </w:rPr>
        <w:t xml:space="preserve">to show that even simple descriptive statistics can be very helpful </w:t>
      </w:r>
      <w:r w:rsidR="00142F40" w:rsidRPr="00573903">
        <w:rPr>
          <w:rFonts w:ascii="Calibri" w:hAnsi="Calibri"/>
          <w:szCs w:val="22"/>
          <w:lang w:val="en-US"/>
        </w:rPr>
        <w:t xml:space="preserve">in supporting </w:t>
      </w:r>
      <w:r w:rsidRPr="00573903">
        <w:rPr>
          <w:rFonts w:ascii="Calibri" w:hAnsi="Calibri"/>
          <w:szCs w:val="22"/>
          <w:lang w:val="en-US"/>
        </w:rPr>
        <w:t>the decision making process of any coach</w:t>
      </w:r>
      <w:r w:rsidR="007A2C47" w:rsidRPr="00573903">
        <w:rPr>
          <w:rFonts w:ascii="Calibri" w:hAnsi="Calibri"/>
          <w:szCs w:val="22"/>
          <w:lang w:val="en-US"/>
        </w:rPr>
        <w:t xml:space="preserve"> both be</w:t>
      </w:r>
      <w:r w:rsidR="000B22BF" w:rsidRPr="00573903">
        <w:rPr>
          <w:rFonts w:ascii="Calibri" w:hAnsi="Calibri"/>
          <w:szCs w:val="22"/>
          <w:lang w:val="en-US"/>
        </w:rPr>
        <w:t>fore as well as during a basket</w:t>
      </w:r>
      <w:r w:rsidR="007A2C47" w:rsidRPr="00573903">
        <w:rPr>
          <w:rFonts w:ascii="Calibri" w:hAnsi="Calibri"/>
          <w:szCs w:val="22"/>
          <w:lang w:val="en-US"/>
        </w:rPr>
        <w:t>ball game</w:t>
      </w:r>
      <w:r w:rsidR="006E4F4D" w:rsidRPr="00573903">
        <w:rPr>
          <w:rFonts w:ascii="Calibri" w:hAnsi="Calibri"/>
          <w:szCs w:val="22"/>
          <w:lang w:val="en-US"/>
        </w:rPr>
        <w:t xml:space="preserve">. </w:t>
      </w:r>
      <w:r w:rsidR="004746C9" w:rsidRPr="00573903">
        <w:rPr>
          <w:rFonts w:ascii="Calibri" w:hAnsi="Calibri"/>
          <w:szCs w:val="22"/>
          <w:lang w:val="en-US"/>
        </w:rPr>
        <w:t>The assessment through regression analysis that we present substantiates this claim.</w:t>
      </w:r>
      <w:r w:rsidR="0095320A" w:rsidRPr="00573903">
        <w:rPr>
          <w:rFonts w:ascii="Calibri" w:hAnsi="Calibri"/>
          <w:szCs w:val="22"/>
          <w:lang w:val="en-US"/>
        </w:rPr>
        <w:t xml:space="preserve"> </w:t>
      </w:r>
      <w:r w:rsidR="006E4F4D" w:rsidRPr="00573903">
        <w:rPr>
          <w:rFonts w:ascii="Calibri" w:hAnsi="Calibri"/>
          <w:szCs w:val="22"/>
          <w:lang w:val="en-US"/>
        </w:rPr>
        <w:t xml:space="preserve">Moreover, </w:t>
      </w:r>
      <w:r w:rsidR="001D00FA" w:rsidRPr="00573903">
        <w:rPr>
          <w:rFonts w:ascii="Calibri" w:hAnsi="Calibri"/>
          <w:szCs w:val="22"/>
          <w:lang w:val="en-US"/>
        </w:rPr>
        <w:t xml:space="preserve">our study </w:t>
      </w:r>
      <w:r w:rsidR="006E4F4D" w:rsidRPr="00573903">
        <w:rPr>
          <w:rFonts w:ascii="Calibri" w:hAnsi="Calibri"/>
          <w:szCs w:val="22"/>
          <w:lang w:val="en-US"/>
        </w:rPr>
        <w:t xml:space="preserve">aims to show </w:t>
      </w:r>
      <w:r w:rsidRPr="00573903">
        <w:rPr>
          <w:rFonts w:ascii="Calibri" w:hAnsi="Calibri"/>
          <w:szCs w:val="22"/>
          <w:lang w:val="en-US"/>
        </w:rPr>
        <w:t>that a basketball team can benefit</w:t>
      </w:r>
      <w:r w:rsidR="00E44F03" w:rsidRPr="00573903">
        <w:rPr>
          <w:rFonts w:ascii="Calibri" w:hAnsi="Calibri"/>
          <w:szCs w:val="22"/>
          <w:lang w:val="en-US"/>
        </w:rPr>
        <w:t xml:space="preserve"> greatly </w:t>
      </w:r>
      <w:r w:rsidRPr="00573903">
        <w:rPr>
          <w:rFonts w:ascii="Calibri" w:hAnsi="Calibri"/>
          <w:szCs w:val="22"/>
          <w:lang w:val="en-US"/>
        </w:rPr>
        <w:t xml:space="preserve">if it chooses to be statistically supported. Basketball data </w:t>
      </w:r>
      <w:r w:rsidR="00E44F03" w:rsidRPr="00573903">
        <w:rPr>
          <w:rFonts w:ascii="Calibri" w:hAnsi="Calibri"/>
          <w:szCs w:val="22"/>
          <w:lang w:val="en-US"/>
        </w:rPr>
        <w:t xml:space="preserve">is </w:t>
      </w:r>
      <w:r w:rsidRPr="00573903">
        <w:rPr>
          <w:rFonts w:ascii="Calibri" w:hAnsi="Calibri"/>
          <w:szCs w:val="22"/>
          <w:lang w:val="en-US"/>
        </w:rPr>
        <w:t xml:space="preserve">numerous, thus </w:t>
      </w:r>
      <w:r w:rsidR="00E44F03" w:rsidRPr="00573903">
        <w:rPr>
          <w:rFonts w:ascii="Calibri" w:hAnsi="Calibri"/>
          <w:szCs w:val="22"/>
          <w:lang w:val="en-US"/>
        </w:rPr>
        <w:t xml:space="preserve">its </w:t>
      </w:r>
      <w:r w:rsidRPr="00573903">
        <w:rPr>
          <w:rFonts w:ascii="Calibri" w:hAnsi="Calibri"/>
          <w:szCs w:val="22"/>
          <w:lang w:val="en-US"/>
        </w:rPr>
        <w:t>elaboration can be extensive.</w:t>
      </w:r>
      <w:r w:rsidR="00EA1EEA" w:rsidRPr="00573903">
        <w:rPr>
          <w:rFonts w:ascii="Calibri" w:hAnsi="Calibri"/>
          <w:szCs w:val="22"/>
          <w:lang w:val="en-US"/>
        </w:rPr>
        <w:t xml:space="preserve"> </w:t>
      </w:r>
      <w:r w:rsidR="008D0B86" w:rsidRPr="00573903">
        <w:rPr>
          <w:rFonts w:ascii="Calibri" w:hAnsi="Calibri"/>
          <w:szCs w:val="22"/>
          <w:lang w:val="en-US"/>
        </w:rPr>
        <w:t>Th</w:t>
      </w:r>
      <w:r w:rsidRPr="00573903">
        <w:rPr>
          <w:rFonts w:ascii="Calibri" w:hAnsi="Calibri"/>
          <w:szCs w:val="22"/>
          <w:lang w:val="en-US"/>
        </w:rPr>
        <w:t>erefore</w:t>
      </w:r>
      <w:r w:rsidR="008D0B86" w:rsidRPr="00573903">
        <w:rPr>
          <w:rFonts w:ascii="Calibri" w:hAnsi="Calibri"/>
          <w:szCs w:val="22"/>
          <w:lang w:val="en-US"/>
        </w:rPr>
        <w:t xml:space="preserve">, </w:t>
      </w:r>
      <w:r w:rsidR="005556E6" w:rsidRPr="00573903">
        <w:rPr>
          <w:rFonts w:ascii="Calibri" w:hAnsi="Calibri"/>
          <w:szCs w:val="22"/>
          <w:lang w:val="en-US"/>
        </w:rPr>
        <w:t xml:space="preserve">after </w:t>
      </w:r>
      <w:r w:rsidR="001D00FA" w:rsidRPr="00573903">
        <w:rPr>
          <w:rFonts w:ascii="Calibri" w:hAnsi="Calibri"/>
          <w:szCs w:val="22"/>
          <w:lang w:val="en-US"/>
        </w:rPr>
        <w:t xml:space="preserve">the </w:t>
      </w:r>
      <w:r w:rsidR="005556E6" w:rsidRPr="00573903">
        <w:rPr>
          <w:rFonts w:ascii="Calibri" w:hAnsi="Calibri"/>
          <w:szCs w:val="22"/>
          <w:lang w:val="en-US"/>
        </w:rPr>
        <w:t xml:space="preserve">literature review </w:t>
      </w:r>
      <w:r w:rsidR="001D00FA" w:rsidRPr="00573903">
        <w:rPr>
          <w:rFonts w:ascii="Calibri" w:hAnsi="Calibri"/>
          <w:szCs w:val="22"/>
          <w:lang w:val="en-US"/>
        </w:rPr>
        <w:t xml:space="preserve">of </w:t>
      </w:r>
      <w:r w:rsidR="005556E6" w:rsidRPr="00573903">
        <w:rPr>
          <w:rFonts w:ascii="Calibri" w:hAnsi="Calibri"/>
          <w:szCs w:val="22"/>
          <w:lang w:val="en-US"/>
        </w:rPr>
        <w:t>Section 2</w:t>
      </w:r>
      <w:r w:rsidR="001D00FA" w:rsidRPr="00573903">
        <w:rPr>
          <w:rFonts w:ascii="Calibri" w:hAnsi="Calibri"/>
          <w:szCs w:val="22"/>
          <w:lang w:val="en-US"/>
        </w:rPr>
        <w:t>,</w:t>
      </w:r>
      <w:r w:rsidR="005556E6" w:rsidRPr="00573903">
        <w:rPr>
          <w:rFonts w:ascii="Calibri" w:hAnsi="Calibri"/>
          <w:szCs w:val="22"/>
          <w:lang w:val="en-US"/>
        </w:rPr>
        <w:t xml:space="preserve"> </w:t>
      </w:r>
      <w:r w:rsidR="008D0B86" w:rsidRPr="00573903">
        <w:rPr>
          <w:rFonts w:ascii="Calibri" w:hAnsi="Calibri"/>
          <w:szCs w:val="22"/>
          <w:lang w:val="en-US"/>
        </w:rPr>
        <w:t>w</w:t>
      </w:r>
      <w:r w:rsidR="00377639" w:rsidRPr="00573903">
        <w:rPr>
          <w:rFonts w:ascii="Calibri" w:hAnsi="Calibri"/>
          <w:szCs w:val="22"/>
          <w:lang w:val="en-US"/>
        </w:rPr>
        <w:t xml:space="preserve">e present </w:t>
      </w:r>
      <w:r w:rsidR="001D00FA" w:rsidRPr="00573903">
        <w:rPr>
          <w:rFonts w:ascii="Calibri" w:hAnsi="Calibri"/>
          <w:szCs w:val="22"/>
          <w:lang w:val="en-US"/>
        </w:rPr>
        <w:t xml:space="preserve">in Section 3 </w:t>
      </w:r>
      <w:r w:rsidR="00377639" w:rsidRPr="00573903">
        <w:rPr>
          <w:rFonts w:ascii="Calibri" w:hAnsi="Calibri"/>
          <w:szCs w:val="22"/>
          <w:lang w:val="en-US"/>
        </w:rPr>
        <w:t xml:space="preserve">an indicative part of </w:t>
      </w:r>
      <w:r w:rsidR="00E44F03" w:rsidRPr="00573903">
        <w:rPr>
          <w:rFonts w:ascii="Calibri" w:hAnsi="Calibri"/>
          <w:szCs w:val="22"/>
          <w:lang w:val="en-US"/>
        </w:rPr>
        <w:t xml:space="preserve">an authentic </w:t>
      </w:r>
      <w:r w:rsidR="00377639" w:rsidRPr="00573903">
        <w:rPr>
          <w:rFonts w:ascii="Calibri" w:hAnsi="Calibri"/>
          <w:szCs w:val="22"/>
          <w:lang w:val="en-US"/>
        </w:rPr>
        <w:t xml:space="preserve">statistical </w:t>
      </w:r>
      <w:r w:rsidR="008D0B86" w:rsidRPr="00573903">
        <w:rPr>
          <w:rFonts w:ascii="Calibri" w:hAnsi="Calibri"/>
          <w:szCs w:val="22"/>
          <w:lang w:val="en-US"/>
        </w:rPr>
        <w:t xml:space="preserve">report </w:t>
      </w:r>
      <w:r w:rsidR="00377639" w:rsidRPr="00573903">
        <w:rPr>
          <w:rFonts w:ascii="Calibri" w:hAnsi="Calibri"/>
          <w:szCs w:val="22"/>
          <w:lang w:val="en-US"/>
        </w:rPr>
        <w:t>th</w:t>
      </w:r>
      <w:r w:rsidR="00FE5589" w:rsidRPr="00573903">
        <w:rPr>
          <w:rFonts w:ascii="Calibri" w:hAnsi="Calibri"/>
          <w:szCs w:val="22"/>
          <w:lang w:val="en-US"/>
        </w:rPr>
        <w:t>at</w:t>
      </w:r>
      <w:r w:rsidR="00377639" w:rsidRPr="00573903">
        <w:rPr>
          <w:rFonts w:ascii="Calibri" w:hAnsi="Calibri"/>
          <w:szCs w:val="22"/>
          <w:lang w:val="en-US"/>
        </w:rPr>
        <w:t xml:space="preserve"> </w:t>
      </w:r>
      <w:r w:rsidR="009A6055" w:rsidRPr="00573903">
        <w:rPr>
          <w:rFonts w:ascii="Calibri" w:hAnsi="Calibri"/>
          <w:szCs w:val="22"/>
          <w:lang w:val="en-US"/>
        </w:rPr>
        <w:t xml:space="preserve">the author </w:t>
      </w:r>
      <w:r w:rsidR="000B76A6" w:rsidRPr="00573903">
        <w:rPr>
          <w:rFonts w:ascii="Calibri" w:hAnsi="Calibri"/>
          <w:szCs w:val="22"/>
          <w:lang w:val="en-US"/>
        </w:rPr>
        <w:t xml:space="preserve">(who will </w:t>
      </w:r>
      <w:r w:rsidR="001A6AFF" w:rsidRPr="00E07099">
        <w:rPr>
          <w:rFonts w:ascii="Calibri" w:hAnsi="Calibri"/>
          <w:szCs w:val="22"/>
          <w:lang w:val="en-US"/>
        </w:rPr>
        <w:t xml:space="preserve">be referred to </w:t>
      </w:r>
      <w:r w:rsidR="000B76A6" w:rsidRPr="00E07099">
        <w:rPr>
          <w:rFonts w:ascii="Calibri" w:hAnsi="Calibri"/>
          <w:szCs w:val="22"/>
          <w:lang w:val="en-US"/>
        </w:rPr>
        <w:t xml:space="preserve">as “statistical analyst” – SA, </w:t>
      </w:r>
      <w:r w:rsidR="00AA2E83" w:rsidRPr="00E07099">
        <w:rPr>
          <w:rFonts w:ascii="Calibri" w:hAnsi="Calibri"/>
          <w:szCs w:val="22"/>
          <w:lang w:val="en-US"/>
        </w:rPr>
        <w:t>hereafter</w:t>
      </w:r>
      <w:r w:rsidR="000B76A6" w:rsidRPr="00E07099">
        <w:rPr>
          <w:rFonts w:ascii="Calibri" w:hAnsi="Calibri"/>
          <w:szCs w:val="22"/>
          <w:lang w:val="en-US"/>
        </w:rPr>
        <w:t xml:space="preserve">) </w:t>
      </w:r>
      <w:r w:rsidR="008D0B86" w:rsidRPr="00E07099">
        <w:rPr>
          <w:rFonts w:ascii="Calibri" w:hAnsi="Calibri"/>
          <w:szCs w:val="22"/>
          <w:lang w:val="en-US"/>
        </w:rPr>
        <w:t xml:space="preserve">was preparing </w:t>
      </w:r>
      <w:r w:rsidR="00996C4F" w:rsidRPr="00E07099">
        <w:rPr>
          <w:rFonts w:ascii="Calibri" w:hAnsi="Calibri"/>
          <w:szCs w:val="22"/>
          <w:lang w:val="en-US"/>
        </w:rPr>
        <w:t xml:space="preserve">on a </w:t>
      </w:r>
      <w:r w:rsidR="00EA1EEA" w:rsidRPr="00E07099">
        <w:rPr>
          <w:rFonts w:ascii="Calibri" w:hAnsi="Calibri"/>
          <w:szCs w:val="22"/>
          <w:lang w:val="en-US"/>
        </w:rPr>
        <w:t>weekly</w:t>
      </w:r>
      <w:r w:rsidR="00996C4F" w:rsidRPr="00E07099">
        <w:rPr>
          <w:rFonts w:ascii="Calibri" w:hAnsi="Calibri"/>
          <w:szCs w:val="22"/>
          <w:lang w:val="en-US"/>
        </w:rPr>
        <w:t xml:space="preserve"> basis</w:t>
      </w:r>
      <w:r w:rsidR="00EA1EEA" w:rsidRPr="00E07099">
        <w:rPr>
          <w:rFonts w:ascii="Calibri" w:hAnsi="Calibri"/>
          <w:szCs w:val="22"/>
          <w:lang w:val="en-US"/>
        </w:rPr>
        <w:t xml:space="preserve">, </w:t>
      </w:r>
      <w:r w:rsidR="00FE5589" w:rsidRPr="00E07099">
        <w:rPr>
          <w:rFonts w:ascii="Calibri" w:hAnsi="Calibri"/>
          <w:szCs w:val="22"/>
          <w:lang w:val="en-US"/>
        </w:rPr>
        <w:t xml:space="preserve">in 1999 </w:t>
      </w:r>
      <w:r w:rsidR="00377639" w:rsidRPr="00E07099">
        <w:rPr>
          <w:rFonts w:ascii="Calibri" w:hAnsi="Calibri"/>
          <w:szCs w:val="22"/>
          <w:lang w:val="en-US"/>
        </w:rPr>
        <w:t xml:space="preserve">to support </w:t>
      </w:r>
      <w:r w:rsidR="00FE5589" w:rsidRPr="00E07099">
        <w:rPr>
          <w:rFonts w:ascii="Calibri" w:hAnsi="Calibri"/>
          <w:szCs w:val="22"/>
          <w:lang w:val="en-US"/>
        </w:rPr>
        <w:t xml:space="preserve">the Greek basketball team </w:t>
      </w:r>
      <w:r w:rsidR="00E44F03" w:rsidRPr="00E07099">
        <w:rPr>
          <w:rFonts w:ascii="Calibri" w:hAnsi="Calibri"/>
          <w:szCs w:val="22"/>
          <w:lang w:val="en-US"/>
        </w:rPr>
        <w:t xml:space="preserve">of </w:t>
      </w:r>
      <w:r w:rsidR="00FE5589" w:rsidRPr="00E07099">
        <w:rPr>
          <w:rFonts w:ascii="Calibri" w:hAnsi="Calibri"/>
          <w:szCs w:val="22"/>
          <w:lang w:val="en-US"/>
        </w:rPr>
        <w:t>IRAKLIS and</w:t>
      </w:r>
      <w:r w:rsidR="00AA2E83" w:rsidRPr="00E07099">
        <w:rPr>
          <w:rFonts w:ascii="Calibri" w:hAnsi="Calibri"/>
          <w:szCs w:val="22"/>
          <w:lang w:val="en-US"/>
        </w:rPr>
        <w:t>,</w:t>
      </w:r>
      <w:r w:rsidR="00FE5589" w:rsidRPr="00E07099">
        <w:rPr>
          <w:rFonts w:ascii="Calibri" w:hAnsi="Calibri"/>
          <w:szCs w:val="22"/>
          <w:lang w:val="en-US"/>
        </w:rPr>
        <w:t xml:space="preserve"> specifically</w:t>
      </w:r>
      <w:r w:rsidR="00AA2E83" w:rsidRPr="00E07099">
        <w:rPr>
          <w:rFonts w:ascii="Calibri" w:hAnsi="Calibri"/>
          <w:szCs w:val="22"/>
          <w:lang w:val="en-US"/>
        </w:rPr>
        <w:t>,</w:t>
      </w:r>
      <w:r w:rsidR="00FE5589" w:rsidRPr="00E07099">
        <w:rPr>
          <w:rFonts w:ascii="Calibri" w:hAnsi="Calibri"/>
          <w:szCs w:val="22"/>
          <w:lang w:val="en-US"/>
        </w:rPr>
        <w:t xml:space="preserve"> its coach </w:t>
      </w:r>
      <w:r w:rsidR="00F105B6" w:rsidRPr="00E07099">
        <w:rPr>
          <w:rFonts w:ascii="Calibri" w:hAnsi="Calibri"/>
          <w:szCs w:val="22"/>
          <w:lang w:val="en-US"/>
        </w:rPr>
        <w:t xml:space="preserve">at that period, </w:t>
      </w:r>
      <w:r w:rsidR="005556E6" w:rsidRPr="00E07099">
        <w:rPr>
          <w:rFonts w:ascii="Calibri" w:hAnsi="Calibri"/>
          <w:szCs w:val="22"/>
          <w:lang w:val="en-US"/>
        </w:rPr>
        <w:t>Dragan Sakota. In Section 4</w:t>
      </w:r>
      <w:r w:rsidR="00E44F03" w:rsidRPr="00E07099">
        <w:rPr>
          <w:rFonts w:ascii="Calibri" w:hAnsi="Calibri"/>
          <w:szCs w:val="22"/>
          <w:lang w:val="en-US"/>
        </w:rPr>
        <w:t>,</w:t>
      </w:r>
      <w:r w:rsidR="005556E6" w:rsidRPr="00E07099">
        <w:rPr>
          <w:rFonts w:ascii="Calibri" w:hAnsi="Calibri"/>
          <w:szCs w:val="22"/>
          <w:lang w:val="en-US"/>
        </w:rPr>
        <w:t xml:space="preserve"> </w:t>
      </w:r>
      <w:r w:rsidR="002063F1" w:rsidRPr="00E07099">
        <w:rPr>
          <w:rFonts w:ascii="Calibri" w:hAnsi="Calibri"/>
          <w:szCs w:val="22"/>
          <w:lang w:val="en-US"/>
        </w:rPr>
        <w:t xml:space="preserve">we evaluate the </w:t>
      </w:r>
      <w:r w:rsidR="0066642F" w:rsidRPr="00E07099">
        <w:rPr>
          <w:rFonts w:ascii="Calibri" w:hAnsi="Calibri"/>
          <w:szCs w:val="22"/>
          <w:lang w:val="en-US"/>
        </w:rPr>
        <w:t xml:space="preserve">conclusions of the </w:t>
      </w:r>
      <w:r w:rsidR="002063F1" w:rsidRPr="00E07099">
        <w:rPr>
          <w:rFonts w:ascii="Calibri" w:hAnsi="Calibri"/>
          <w:szCs w:val="22"/>
          <w:lang w:val="en-US"/>
        </w:rPr>
        <w:t>authentic statistical report using regression</w:t>
      </w:r>
      <w:r w:rsidR="0066642F" w:rsidRPr="00E07099">
        <w:rPr>
          <w:rFonts w:ascii="Calibri" w:hAnsi="Calibri"/>
          <w:szCs w:val="22"/>
          <w:lang w:val="en-US"/>
        </w:rPr>
        <w:t xml:space="preserve"> models</w:t>
      </w:r>
      <w:r w:rsidR="002063F1" w:rsidRPr="00E07099">
        <w:rPr>
          <w:rFonts w:ascii="Calibri" w:hAnsi="Calibri"/>
          <w:szCs w:val="22"/>
          <w:lang w:val="en-US"/>
        </w:rPr>
        <w:t xml:space="preserve">, while in Section 5 </w:t>
      </w:r>
      <w:r w:rsidR="005556E6" w:rsidRPr="00E07099">
        <w:rPr>
          <w:rFonts w:ascii="Calibri" w:hAnsi="Calibri"/>
          <w:szCs w:val="22"/>
          <w:lang w:val="en-US"/>
        </w:rPr>
        <w:t>we present some additional statistical and OR techniques which could be considered as interesting directions f</w:t>
      </w:r>
      <w:r w:rsidR="00E44F03" w:rsidRPr="00E07099">
        <w:rPr>
          <w:rFonts w:ascii="Calibri" w:hAnsi="Calibri"/>
          <w:szCs w:val="22"/>
          <w:lang w:val="en-US"/>
        </w:rPr>
        <w:t>or</w:t>
      </w:r>
      <w:r w:rsidR="005556E6" w:rsidRPr="00E07099">
        <w:rPr>
          <w:rFonts w:ascii="Calibri" w:hAnsi="Calibri"/>
          <w:szCs w:val="22"/>
          <w:lang w:val="en-US"/>
        </w:rPr>
        <w:t xml:space="preserve"> future research. </w:t>
      </w:r>
      <w:r w:rsidR="002063F1" w:rsidRPr="00E07099">
        <w:rPr>
          <w:rFonts w:ascii="Calibri" w:hAnsi="Calibri"/>
          <w:szCs w:val="22"/>
          <w:lang w:val="en-US"/>
        </w:rPr>
        <w:t xml:space="preserve">In Section 5 we discuss the </w:t>
      </w:r>
      <w:r w:rsidR="0066642F" w:rsidRPr="00E07099">
        <w:rPr>
          <w:rFonts w:ascii="Calibri" w:hAnsi="Calibri"/>
          <w:szCs w:val="22"/>
          <w:lang w:val="en-US"/>
        </w:rPr>
        <w:t xml:space="preserve">response of basketball </w:t>
      </w:r>
      <w:r w:rsidR="002063F1" w:rsidRPr="00E07099">
        <w:rPr>
          <w:rFonts w:ascii="Calibri" w:hAnsi="Calibri"/>
          <w:szCs w:val="22"/>
          <w:lang w:val="en-US"/>
        </w:rPr>
        <w:t>coaches to the statistical support of the decision making process and, f</w:t>
      </w:r>
      <w:r w:rsidR="005556E6" w:rsidRPr="00E07099">
        <w:rPr>
          <w:rFonts w:ascii="Calibri" w:hAnsi="Calibri"/>
          <w:szCs w:val="22"/>
          <w:lang w:val="en-US"/>
        </w:rPr>
        <w:t xml:space="preserve">inally, we </w:t>
      </w:r>
      <w:r w:rsidR="00996C4F" w:rsidRPr="00E07099">
        <w:rPr>
          <w:rFonts w:ascii="Calibri" w:hAnsi="Calibri"/>
          <w:szCs w:val="22"/>
          <w:lang w:val="en-US"/>
        </w:rPr>
        <w:t>present some useful conclusions</w:t>
      </w:r>
      <w:r w:rsidR="005556E6" w:rsidRPr="00E07099">
        <w:rPr>
          <w:rFonts w:ascii="Calibri" w:hAnsi="Calibri"/>
          <w:szCs w:val="22"/>
          <w:lang w:val="en-US"/>
        </w:rPr>
        <w:t xml:space="preserve"> </w:t>
      </w:r>
      <w:r w:rsidR="00E44F03" w:rsidRPr="00E07099">
        <w:rPr>
          <w:rFonts w:ascii="Calibri" w:hAnsi="Calibri"/>
          <w:szCs w:val="22"/>
          <w:lang w:val="en-US"/>
        </w:rPr>
        <w:t>i</w:t>
      </w:r>
      <w:r w:rsidR="005556E6" w:rsidRPr="00E07099">
        <w:rPr>
          <w:rFonts w:ascii="Calibri" w:hAnsi="Calibri"/>
          <w:szCs w:val="22"/>
          <w:lang w:val="en-US"/>
        </w:rPr>
        <w:t>n Section 5.</w:t>
      </w:r>
    </w:p>
    <w:p w:rsidR="00EA28D8" w:rsidRPr="00573903" w:rsidRDefault="0066642F" w:rsidP="00E57D32">
      <w:pPr>
        <w:spacing w:line="480" w:lineRule="auto"/>
        <w:ind w:firstLine="360"/>
        <w:jc w:val="left"/>
        <w:rPr>
          <w:rFonts w:ascii="Calibri" w:hAnsi="Calibri"/>
          <w:szCs w:val="22"/>
          <w:lang w:val="en-US"/>
        </w:rPr>
      </w:pPr>
      <w:r w:rsidRPr="00573903">
        <w:rPr>
          <w:rFonts w:ascii="Calibri" w:hAnsi="Calibri"/>
          <w:szCs w:val="22"/>
          <w:lang w:val="en-US"/>
        </w:rPr>
        <w:t xml:space="preserve">Regarding the team that this report </w:t>
      </w:r>
      <w:r w:rsidRPr="00E07099">
        <w:rPr>
          <w:rFonts w:ascii="Calibri" w:hAnsi="Calibri"/>
          <w:szCs w:val="22"/>
          <w:lang w:val="en-US"/>
        </w:rPr>
        <w:t>refers</w:t>
      </w:r>
      <w:r w:rsidR="00996C4F" w:rsidRPr="00E07099">
        <w:rPr>
          <w:rFonts w:ascii="Calibri" w:hAnsi="Calibri"/>
          <w:szCs w:val="22"/>
          <w:lang w:val="en-US"/>
        </w:rPr>
        <w:t xml:space="preserve"> to</w:t>
      </w:r>
      <w:r w:rsidRPr="00E07099">
        <w:rPr>
          <w:rFonts w:ascii="Calibri" w:hAnsi="Calibri"/>
          <w:szCs w:val="22"/>
          <w:lang w:val="en-US"/>
        </w:rPr>
        <w:t xml:space="preserve">, i.e. </w:t>
      </w:r>
      <w:r w:rsidR="00FE5589" w:rsidRPr="00E07099">
        <w:rPr>
          <w:rFonts w:ascii="Calibri" w:hAnsi="Calibri"/>
          <w:szCs w:val="22"/>
          <w:lang w:val="en-US"/>
        </w:rPr>
        <w:t>IRAKLIS</w:t>
      </w:r>
      <w:r w:rsidR="00FE5589" w:rsidRPr="00573903">
        <w:rPr>
          <w:rFonts w:ascii="Calibri" w:hAnsi="Calibri"/>
          <w:szCs w:val="22"/>
          <w:lang w:val="en-US"/>
        </w:rPr>
        <w:t xml:space="preserve"> </w:t>
      </w:r>
      <w:r w:rsidR="00EA28D8" w:rsidRPr="00573903">
        <w:rPr>
          <w:rFonts w:ascii="Calibri" w:hAnsi="Calibri"/>
          <w:szCs w:val="22"/>
          <w:lang w:val="en-US"/>
        </w:rPr>
        <w:t>(</w:t>
      </w:r>
      <w:hyperlink r:id="rId9" w:history="1">
        <w:r w:rsidR="00EA28D8" w:rsidRPr="00573903">
          <w:rPr>
            <w:rStyle w:val="-"/>
            <w:rFonts w:ascii="Calibri" w:hAnsi="Calibri"/>
            <w:szCs w:val="22"/>
            <w:lang w:val="en-US"/>
          </w:rPr>
          <w:t>www.iraklisbc.gr</w:t>
        </w:r>
      </w:hyperlink>
      <w:r w:rsidR="00EA28D8" w:rsidRPr="00573903">
        <w:rPr>
          <w:rFonts w:ascii="Calibri" w:hAnsi="Calibri"/>
          <w:szCs w:val="22"/>
          <w:lang w:val="en-US"/>
        </w:rPr>
        <w:t>)</w:t>
      </w:r>
      <w:r w:rsidRPr="00573903">
        <w:rPr>
          <w:rFonts w:ascii="Calibri" w:hAnsi="Calibri"/>
          <w:szCs w:val="22"/>
          <w:lang w:val="en-US"/>
        </w:rPr>
        <w:t xml:space="preserve">, </w:t>
      </w:r>
      <w:r w:rsidR="00996C4F" w:rsidRPr="00E07099">
        <w:rPr>
          <w:rFonts w:ascii="Calibri" w:hAnsi="Calibri"/>
          <w:szCs w:val="22"/>
          <w:lang w:val="en-US"/>
        </w:rPr>
        <w:t xml:space="preserve">we should mention that </w:t>
      </w:r>
      <w:r w:rsidRPr="00E07099">
        <w:rPr>
          <w:rFonts w:ascii="Calibri" w:hAnsi="Calibri"/>
          <w:szCs w:val="22"/>
          <w:lang w:val="en-US"/>
        </w:rPr>
        <w:t>it</w:t>
      </w:r>
      <w:r w:rsidR="00EA28D8" w:rsidRPr="00E07099">
        <w:rPr>
          <w:rFonts w:ascii="Calibri" w:hAnsi="Calibri"/>
          <w:szCs w:val="22"/>
          <w:lang w:val="en-US"/>
        </w:rPr>
        <w:t xml:space="preserve"> </w:t>
      </w:r>
      <w:r w:rsidR="00FE5589" w:rsidRPr="00E07099">
        <w:rPr>
          <w:rFonts w:ascii="Calibri" w:hAnsi="Calibri"/>
          <w:szCs w:val="22"/>
          <w:lang w:val="en-US"/>
        </w:rPr>
        <w:t xml:space="preserve">is a </w:t>
      </w:r>
      <w:r w:rsidR="00EA28D8" w:rsidRPr="00E07099">
        <w:rPr>
          <w:rFonts w:ascii="Calibri" w:hAnsi="Calibri"/>
          <w:szCs w:val="22"/>
          <w:lang w:val="en-US"/>
        </w:rPr>
        <w:t xml:space="preserve">historic </w:t>
      </w:r>
      <w:r w:rsidR="00FE5589" w:rsidRPr="00E07099">
        <w:rPr>
          <w:rFonts w:ascii="Calibri" w:hAnsi="Calibri"/>
          <w:szCs w:val="22"/>
          <w:lang w:val="en-US"/>
        </w:rPr>
        <w:t xml:space="preserve">basketball club from Thessaloniki, </w:t>
      </w:r>
      <w:r w:rsidR="00621852" w:rsidRPr="00E07099">
        <w:rPr>
          <w:rFonts w:ascii="Calibri" w:hAnsi="Calibri"/>
          <w:szCs w:val="22"/>
          <w:lang w:val="en-US"/>
        </w:rPr>
        <w:t xml:space="preserve">Northern </w:t>
      </w:r>
      <w:r w:rsidR="00FE5589" w:rsidRPr="00E07099">
        <w:rPr>
          <w:rFonts w:ascii="Calibri" w:hAnsi="Calibri"/>
          <w:szCs w:val="22"/>
          <w:lang w:val="en-US"/>
        </w:rPr>
        <w:t>Greece. Founded in</w:t>
      </w:r>
      <w:r w:rsidR="00FE5589" w:rsidRPr="00573903">
        <w:rPr>
          <w:rFonts w:ascii="Calibri" w:hAnsi="Calibri"/>
          <w:szCs w:val="22"/>
          <w:lang w:val="en-US"/>
        </w:rPr>
        <w:t xml:space="preserve"> 1908</w:t>
      </w:r>
      <w:r w:rsidR="00EA1EEA" w:rsidRPr="00573903">
        <w:rPr>
          <w:rFonts w:ascii="Calibri" w:hAnsi="Calibri"/>
          <w:szCs w:val="22"/>
          <w:lang w:val="en-US"/>
        </w:rPr>
        <w:t>,</w:t>
      </w:r>
      <w:r w:rsidR="00FE5589" w:rsidRPr="00573903">
        <w:rPr>
          <w:rFonts w:ascii="Calibri" w:hAnsi="Calibri"/>
          <w:szCs w:val="22"/>
          <w:lang w:val="en-US"/>
        </w:rPr>
        <w:t xml:space="preserve"> </w:t>
      </w:r>
      <w:r w:rsidR="00EA28D8" w:rsidRPr="00573903">
        <w:rPr>
          <w:rFonts w:ascii="Calibri" w:hAnsi="Calibri"/>
          <w:szCs w:val="22"/>
          <w:lang w:val="en-US"/>
        </w:rPr>
        <w:t xml:space="preserve">IRAKLIS </w:t>
      </w:r>
      <w:r w:rsidR="00FE5589" w:rsidRPr="00573903">
        <w:rPr>
          <w:rFonts w:ascii="Calibri" w:hAnsi="Calibri"/>
          <w:szCs w:val="22"/>
          <w:lang w:val="en-US"/>
        </w:rPr>
        <w:t xml:space="preserve">was the first club to win the national title in 1927-1928 and has also won the league in 1934-1935. One of </w:t>
      </w:r>
      <w:r w:rsidR="00621852" w:rsidRPr="00573903">
        <w:rPr>
          <w:rFonts w:ascii="Calibri" w:hAnsi="Calibri"/>
          <w:szCs w:val="22"/>
          <w:lang w:val="en-US"/>
        </w:rPr>
        <w:t xml:space="preserve">its </w:t>
      </w:r>
      <w:r w:rsidR="00FE5589" w:rsidRPr="00573903">
        <w:rPr>
          <w:rFonts w:ascii="Calibri" w:hAnsi="Calibri"/>
          <w:szCs w:val="22"/>
          <w:lang w:val="en-US"/>
        </w:rPr>
        <w:t xml:space="preserve">earliest players, Abatzioglou, was one of the 13 founders of FIBA. </w:t>
      </w:r>
      <w:r w:rsidR="00EA28D8" w:rsidRPr="00573903">
        <w:rPr>
          <w:rFonts w:ascii="Calibri" w:hAnsi="Calibri"/>
          <w:szCs w:val="22"/>
          <w:lang w:val="en-US"/>
        </w:rPr>
        <w:t>IRAKLIS</w:t>
      </w:r>
      <w:r w:rsidR="00FE5589" w:rsidRPr="00573903">
        <w:rPr>
          <w:rFonts w:ascii="Calibri" w:hAnsi="Calibri"/>
          <w:szCs w:val="22"/>
          <w:lang w:val="en-US"/>
        </w:rPr>
        <w:t xml:space="preserve"> has participated twice in </w:t>
      </w:r>
      <w:r w:rsidR="00D27E0A" w:rsidRPr="00573903">
        <w:rPr>
          <w:rFonts w:ascii="Calibri" w:hAnsi="Calibri"/>
          <w:szCs w:val="22"/>
          <w:lang w:val="en-US"/>
        </w:rPr>
        <w:lastRenderedPageBreak/>
        <w:t xml:space="preserve">the </w:t>
      </w:r>
      <w:r w:rsidR="00FE5589" w:rsidRPr="00573903">
        <w:rPr>
          <w:rFonts w:ascii="Calibri" w:hAnsi="Calibri"/>
          <w:szCs w:val="22"/>
          <w:lang w:val="en-US"/>
        </w:rPr>
        <w:t xml:space="preserve">European Euroleague (1996 European Championship and 2001 FIBA Suproleague). Many famous basketball players have played for </w:t>
      </w:r>
      <w:r w:rsidR="00EA28D8" w:rsidRPr="00573903">
        <w:rPr>
          <w:rFonts w:ascii="Calibri" w:hAnsi="Calibri"/>
          <w:szCs w:val="22"/>
          <w:lang w:val="en-US"/>
        </w:rPr>
        <w:t>IRAKLIS</w:t>
      </w:r>
      <w:r w:rsidR="00FE5589" w:rsidRPr="00573903">
        <w:rPr>
          <w:rFonts w:ascii="Calibri" w:hAnsi="Calibri"/>
          <w:szCs w:val="22"/>
          <w:lang w:val="en-US"/>
        </w:rPr>
        <w:t>,</w:t>
      </w:r>
      <w:r w:rsidR="00621852" w:rsidRPr="00573903">
        <w:rPr>
          <w:rFonts w:ascii="Calibri" w:hAnsi="Calibri"/>
          <w:szCs w:val="22"/>
          <w:lang w:val="en-US"/>
        </w:rPr>
        <w:t xml:space="preserve"> like</w:t>
      </w:r>
      <w:r w:rsidR="00FE5589" w:rsidRPr="00573903">
        <w:rPr>
          <w:rFonts w:ascii="Calibri" w:hAnsi="Calibri"/>
          <w:szCs w:val="22"/>
          <w:lang w:val="en-US"/>
        </w:rPr>
        <w:t xml:space="preserve"> X-MAN McDaniels, Jury Zdovdc, James Donaldson, Walter Berry, </w:t>
      </w:r>
      <w:r w:rsidR="00EA1EEA" w:rsidRPr="00573903">
        <w:rPr>
          <w:rFonts w:ascii="Calibri" w:hAnsi="Calibri"/>
          <w:szCs w:val="22"/>
          <w:lang w:val="en-US"/>
        </w:rPr>
        <w:t xml:space="preserve">as well as </w:t>
      </w:r>
      <w:r w:rsidR="00621852" w:rsidRPr="00573903">
        <w:rPr>
          <w:rFonts w:ascii="Calibri" w:hAnsi="Calibri"/>
          <w:szCs w:val="22"/>
          <w:lang w:val="en-US"/>
        </w:rPr>
        <w:t xml:space="preserve">the very popular </w:t>
      </w:r>
      <w:r w:rsidR="00EA1EEA" w:rsidRPr="00573903">
        <w:rPr>
          <w:rFonts w:ascii="Calibri" w:hAnsi="Calibri"/>
          <w:szCs w:val="22"/>
          <w:lang w:val="en-US"/>
        </w:rPr>
        <w:t xml:space="preserve">Greek stars </w:t>
      </w:r>
      <w:r w:rsidR="008D0B86" w:rsidRPr="00573903">
        <w:rPr>
          <w:rFonts w:ascii="Calibri" w:hAnsi="Calibri"/>
          <w:szCs w:val="22"/>
          <w:lang w:val="en-US"/>
        </w:rPr>
        <w:t xml:space="preserve">Dimitris Diamantidis, Sofoklis Shortsianitis, </w:t>
      </w:r>
      <w:r w:rsidR="00FE5589" w:rsidRPr="00573903">
        <w:rPr>
          <w:rFonts w:ascii="Calibri" w:hAnsi="Calibri"/>
          <w:szCs w:val="22"/>
          <w:lang w:val="en-US"/>
        </w:rPr>
        <w:t xml:space="preserve">Lazaros Papadopoulos, Nikos Chatzivretas, </w:t>
      </w:r>
      <w:r w:rsidR="00621852" w:rsidRPr="00573903">
        <w:rPr>
          <w:rFonts w:ascii="Calibri" w:hAnsi="Calibri"/>
          <w:szCs w:val="22"/>
          <w:lang w:val="en-US"/>
        </w:rPr>
        <w:t>Lefteris Kakiousis, who</w:t>
      </w:r>
      <w:r w:rsidR="00EA28D8" w:rsidRPr="00573903">
        <w:rPr>
          <w:rFonts w:ascii="Calibri" w:hAnsi="Calibri"/>
          <w:szCs w:val="22"/>
          <w:lang w:val="en-US"/>
        </w:rPr>
        <w:t xml:space="preserve"> have also been successful members of the Greek national</w:t>
      </w:r>
      <w:r w:rsidR="00EA1EEA" w:rsidRPr="00573903">
        <w:rPr>
          <w:rFonts w:ascii="Calibri" w:hAnsi="Calibri"/>
          <w:szCs w:val="22"/>
          <w:lang w:val="en-US"/>
        </w:rPr>
        <w:t xml:space="preserve"> basketball</w:t>
      </w:r>
      <w:r w:rsidR="00EA28D8" w:rsidRPr="00573903">
        <w:rPr>
          <w:rFonts w:ascii="Calibri" w:hAnsi="Calibri"/>
          <w:szCs w:val="22"/>
          <w:lang w:val="en-US"/>
        </w:rPr>
        <w:t xml:space="preserve"> team</w:t>
      </w:r>
      <w:r w:rsidR="00CB66BE" w:rsidRPr="00573903">
        <w:rPr>
          <w:rFonts w:ascii="Calibri" w:hAnsi="Calibri"/>
          <w:szCs w:val="22"/>
          <w:lang w:val="en-US"/>
        </w:rPr>
        <w:t xml:space="preserve"> all these years</w:t>
      </w:r>
      <w:r w:rsidR="00EA28D8" w:rsidRPr="00573903">
        <w:rPr>
          <w:rFonts w:ascii="Calibri" w:hAnsi="Calibri"/>
          <w:szCs w:val="22"/>
          <w:lang w:val="en-US"/>
        </w:rPr>
        <w:t>.</w:t>
      </w:r>
    </w:p>
    <w:p w:rsidR="00B2122F" w:rsidRPr="00573903" w:rsidRDefault="0066642F" w:rsidP="00E57D32">
      <w:pPr>
        <w:spacing w:line="480" w:lineRule="auto"/>
        <w:ind w:firstLine="360"/>
        <w:jc w:val="left"/>
        <w:rPr>
          <w:rFonts w:ascii="Calibri" w:hAnsi="Calibri"/>
          <w:szCs w:val="22"/>
          <w:lang w:val="en-US"/>
        </w:rPr>
      </w:pPr>
      <w:r w:rsidRPr="00573903">
        <w:rPr>
          <w:rFonts w:ascii="Calibri" w:hAnsi="Calibri"/>
          <w:szCs w:val="22"/>
          <w:lang w:val="en-US"/>
        </w:rPr>
        <w:t xml:space="preserve">On the other hand, </w:t>
      </w:r>
      <w:r w:rsidR="00B2122F" w:rsidRPr="00573903">
        <w:rPr>
          <w:rFonts w:ascii="Calibri" w:hAnsi="Calibri"/>
          <w:szCs w:val="22"/>
          <w:lang w:val="en-US"/>
        </w:rPr>
        <w:t xml:space="preserve">Dragan Sakota </w:t>
      </w:r>
      <w:r w:rsidR="00942BF2" w:rsidRPr="00573903">
        <w:rPr>
          <w:rFonts w:ascii="Calibri" w:hAnsi="Calibri"/>
          <w:szCs w:val="22"/>
          <w:lang w:val="en-US"/>
        </w:rPr>
        <w:t xml:space="preserve">(who will be </w:t>
      </w:r>
      <w:r w:rsidRPr="00573903">
        <w:rPr>
          <w:rFonts w:ascii="Calibri" w:hAnsi="Calibri"/>
          <w:szCs w:val="22"/>
          <w:lang w:val="en-US"/>
        </w:rPr>
        <w:t xml:space="preserve">called </w:t>
      </w:r>
      <w:r w:rsidR="00942BF2" w:rsidRPr="00573903">
        <w:rPr>
          <w:rFonts w:ascii="Calibri" w:hAnsi="Calibri"/>
          <w:szCs w:val="22"/>
          <w:lang w:val="en-US"/>
        </w:rPr>
        <w:t xml:space="preserve">“coach” hereafter) </w:t>
      </w:r>
      <w:r w:rsidR="00527E06" w:rsidRPr="00573903">
        <w:rPr>
          <w:rFonts w:ascii="Calibri" w:hAnsi="Calibri"/>
          <w:szCs w:val="22"/>
          <w:lang w:val="en-US"/>
        </w:rPr>
        <w:t xml:space="preserve">is one of the most important Serbian basketball coaches. </w:t>
      </w:r>
      <w:r w:rsidR="0052412D" w:rsidRPr="00573903">
        <w:rPr>
          <w:rFonts w:ascii="Calibri" w:hAnsi="Calibri"/>
          <w:szCs w:val="22"/>
          <w:lang w:val="en-US"/>
        </w:rPr>
        <w:t xml:space="preserve">He coached </w:t>
      </w:r>
      <w:r w:rsidR="00527E06" w:rsidRPr="00573903">
        <w:rPr>
          <w:rFonts w:ascii="Calibri" w:hAnsi="Calibri"/>
          <w:szCs w:val="22"/>
          <w:lang w:val="en-US"/>
        </w:rPr>
        <w:t xml:space="preserve">several European clubs like </w:t>
      </w:r>
      <w:r w:rsidR="001C162B" w:rsidRPr="00573903">
        <w:rPr>
          <w:rFonts w:ascii="Calibri" w:hAnsi="Calibri"/>
          <w:szCs w:val="22"/>
          <w:lang w:val="en-US"/>
        </w:rPr>
        <w:t xml:space="preserve">Crvena Zvezda </w:t>
      </w:r>
      <w:r w:rsidR="00527E06" w:rsidRPr="00573903">
        <w:rPr>
          <w:rFonts w:ascii="Calibri" w:hAnsi="Calibri"/>
          <w:szCs w:val="22"/>
          <w:lang w:val="en-US"/>
        </w:rPr>
        <w:t>(</w:t>
      </w:r>
      <w:smartTag w:uri="urn:schemas-microsoft-com:office:smarttags" w:element="country-region">
        <w:r w:rsidR="00527E06" w:rsidRPr="00573903">
          <w:rPr>
            <w:rFonts w:ascii="Calibri" w:hAnsi="Calibri"/>
            <w:szCs w:val="22"/>
            <w:lang w:val="en-US"/>
          </w:rPr>
          <w:t>Serbia</w:t>
        </w:r>
      </w:smartTag>
      <w:r w:rsidR="00527E06" w:rsidRPr="00573903">
        <w:rPr>
          <w:rFonts w:ascii="Calibri" w:hAnsi="Calibri"/>
          <w:szCs w:val="22"/>
          <w:lang w:val="en-US"/>
        </w:rPr>
        <w:t xml:space="preserve"> &amp; </w:t>
      </w:r>
      <w:smartTag w:uri="urn:schemas-microsoft-com:office:smarttags" w:element="country-region">
        <w:r w:rsidR="00527E06" w:rsidRPr="00573903">
          <w:rPr>
            <w:rFonts w:ascii="Calibri" w:hAnsi="Calibri"/>
            <w:szCs w:val="22"/>
            <w:lang w:val="en-US"/>
          </w:rPr>
          <w:t>Montenegro</w:t>
        </w:r>
      </w:smartTag>
      <w:r w:rsidR="00527E06" w:rsidRPr="00573903">
        <w:rPr>
          <w:rFonts w:ascii="Calibri" w:hAnsi="Calibri"/>
          <w:szCs w:val="22"/>
          <w:lang w:val="en-US"/>
        </w:rPr>
        <w:t>), Zadar, Cibona (</w:t>
      </w:r>
      <w:smartTag w:uri="urn:schemas-microsoft-com:office:smarttags" w:element="country-region">
        <w:r w:rsidR="00527E06" w:rsidRPr="00573903">
          <w:rPr>
            <w:rFonts w:ascii="Calibri" w:hAnsi="Calibri"/>
            <w:szCs w:val="22"/>
            <w:lang w:val="en-US"/>
          </w:rPr>
          <w:t>Yugoslavia</w:t>
        </w:r>
      </w:smartTag>
      <w:r w:rsidR="00527E06" w:rsidRPr="00573903">
        <w:rPr>
          <w:rFonts w:ascii="Calibri" w:hAnsi="Calibri"/>
          <w:szCs w:val="22"/>
          <w:lang w:val="en-US"/>
        </w:rPr>
        <w:t xml:space="preserve">), </w:t>
      </w:r>
      <w:r w:rsidR="00573903" w:rsidRPr="00573903">
        <w:rPr>
          <w:rFonts w:ascii="Calibri" w:hAnsi="Calibri"/>
          <w:szCs w:val="22"/>
          <w:lang w:val="en-US"/>
        </w:rPr>
        <w:t>and PAOK</w:t>
      </w:r>
      <w:r w:rsidR="00527E06" w:rsidRPr="00573903">
        <w:rPr>
          <w:rFonts w:ascii="Calibri" w:hAnsi="Calibri"/>
          <w:szCs w:val="22"/>
          <w:lang w:val="en-US"/>
        </w:rPr>
        <w:t xml:space="preserve">, </w:t>
      </w:r>
      <w:r w:rsidR="00527E06" w:rsidRPr="006C0974">
        <w:rPr>
          <w:rFonts w:ascii="Calibri" w:hAnsi="Calibri"/>
          <w:i/>
          <w:szCs w:val="22"/>
          <w:lang w:val="en-US"/>
        </w:rPr>
        <w:t>IRAKLIS</w:t>
      </w:r>
      <w:r w:rsidR="00527E06" w:rsidRPr="00573903">
        <w:rPr>
          <w:rFonts w:ascii="Calibri" w:hAnsi="Calibri"/>
          <w:szCs w:val="22"/>
          <w:lang w:val="en-US"/>
        </w:rPr>
        <w:t xml:space="preserve">, </w:t>
      </w:r>
      <w:r w:rsidR="0052412D" w:rsidRPr="00573903">
        <w:rPr>
          <w:rFonts w:ascii="Calibri" w:hAnsi="Calibri"/>
          <w:szCs w:val="22"/>
          <w:lang w:val="en-US"/>
        </w:rPr>
        <w:t>Aris</w:t>
      </w:r>
      <w:r w:rsidR="00527E06" w:rsidRPr="00573903">
        <w:rPr>
          <w:rFonts w:ascii="Calibri" w:hAnsi="Calibri"/>
          <w:szCs w:val="22"/>
          <w:lang w:val="en-US"/>
        </w:rPr>
        <w:t>, O</w:t>
      </w:r>
      <w:r w:rsidR="0052412D" w:rsidRPr="00573903">
        <w:rPr>
          <w:rFonts w:ascii="Calibri" w:hAnsi="Calibri"/>
          <w:szCs w:val="22"/>
          <w:lang w:val="en-US"/>
        </w:rPr>
        <w:t xml:space="preserve">lympiakos </w:t>
      </w:r>
      <w:r w:rsidR="00527E06" w:rsidRPr="00573903">
        <w:rPr>
          <w:rFonts w:ascii="Calibri" w:hAnsi="Calibri"/>
          <w:szCs w:val="22"/>
          <w:lang w:val="en-US"/>
        </w:rPr>
        <w:t>(</w:t>
      </w:r>
      <w:smartTag w:uri="urn:schemas-microsoft-com:office:smarttags" w:element="place">
        <w:smartTag w:uri="urn:schemas-microsoft-com:office:smarttags" w:element="country-region">
          <w:r w:rsidR="00527E06" w:rsidRPr="00573903">
            <w:rPr>
              <w:rFonts w:ascii="Calibri" w:hAnsi="Calibri"/>
              <w:szCs w:val="22"/>
              <w:lang w:val="en-US"/>
            </w:rPr>
            <w:t>Greece</w:t>
          </w:r>
        </w:smartTag>
      </w:smartTag>
      <w:r w:rsidR="00527E06" w:rsidRPr="00573903">
        <w:rPr>
          <w:rFonts w:ascii="Calibri" w:hAnsi="Calibri"/>
          <w:szCs w:val="22"/>
          <w:lang w:val="en-US"/>
        </w:rPr>
        <w:t xml:space="preserve">), </w:t>
      </w:r>
      <w:r w:rsidR="00B54530" w:rsidRPr="00573903">
        <w:rPr>
          <w:rFonts w:ascii="Calibri" w:hAnsi="Calibri"/>
          <w:szCs w:val="22"/>
          <w:lang w:val="en-US"/>
        </w:rPr>
        <w:t>while he was the a</w:t>
      </w:r>
      <w:r w:rsidR="00527E06" w:rsidRPr="00573903">
        <w:rPr>
          <w:rFonts w:ascii="Calibri" w:hAnsi="Calibri"/>
          <w:szCs w:val="22"/>
          <w:lang w:val="en-US"/>
        </w:rPr>
        <w:t>ssistant coach of Ser</w:t>
      </w:r>
      <w:r w:rsidR="00B54530" w:rsidRPr="00573903">
        <w:rPr>
          <w:rFonts w:ascii="Calibri" w:hAnsi="Calibri"/>
          <w:szCs w:val="22"/>
          <w:lang w:val="en-US"/>
        </w:rPr>
        <w:t xml:space="preserve">bia &amp; Montenegro National Team in </w:t>
      </w:r>
      <w:r w:rsidR="00527E06" w:rsidRPr="00573903">
        <w:rPr>
          <w:rFonts w:ascii="Calibri" w:hAnsi="Calibri"/>
          <w:szCs w:val="22"/>
          <w:lang w:val="en-US"/>
        </w:rPr>
        <w:t xml:space="preserve">2004 and </w:t>
      </w:r>
      <w:r w:rsidR="00B54530" w:rsidRPr="00573903">
        <w:rPr>
          <w:rFonts w:ascii="Calibri" w:hAnsi="Calibri"/>
          <w:szCs w:val="22"/>
          <w:lang w:val="en-US"/>
        </w:rPr>
        <w:t xml:space="preserve">the </w:t>
      </w:r>
      <w:r w:rsidR="00527E06" w:rsidRPr="00573903">
        <w:rPr>
          <w:rFonts w:ascii="Calibri" w:hAnsi="Calibri"/>
          <w:szCs w:val="22"/>
          <w:lang w:val="en-US"/>
        </w:rPr>
        <w:t xml:space="preserve">head coach of </w:t>
      </w:r>
      <w:r w:rsidRPr="00573903">
        <w:rPr>
          <w:rFonts w:ascii="Calibri" w:hAnsi="Calibri"/>
          <w:szCs w:val="22"/>
          <w:lang w:val="en-US"/>
        </w:rPr>
        <w:t xml:space="preserve">the same team </w:t>
      </w:r>
      <w:r w:rsidR="00B54530" w:rsidRPr="00573903">
        <w:rPr>
          <w:rFonts w:ascii="Calibri" w:hAnsi="Calibri"/>
          <w:szCs w:val="22"/>
          <w:lang w:val="en-US"/>
        </w:rPr>
        <w:t xml:space="preserve">in </w:t>
      </w:r>
      <w:r w:rsidR="00527E06" w:rsidRPr="00573903">
        <w:rPr>
          <w:rFonts w:ascii="Calibri" w:hAnsi="Calibri"/>
          <w:szCs w:val="22"/>
          <w:lang w:val="en-US"/>
        </w:rPr>
        <w:t>2006.</w:t>
      </w:r>
    </w:p>
    <w:p w:rsidR="00D56A2B" w:rsidRPr="00573903" w:rsidRDefault="00D56A2B" w:rsidP="00E57D32">
      <w:pPr>
        <w:spacing w:line="480" w:lineRule="auto"/>
        <w:jc w:val="left"/>
        <w:rPr>
          <w:rFonts w:ascii="Calibri" w:hAnsi="Calibri"/>
          <w:highlight w:val="yellow"/>
          <w:lang w:val="en-US"/>
        </w:rPr>
      </w:pPr>
    </w:p>
    <w:p w:rsidR="00F245B5" w:rsidRPr="00573903" w:rsidRDefault="00F245B5" w:rsidP="00E57D32">
      <w:pPr>
        <w:pStyle w:val="1"/>
        <w:numPr>
          <w:ilvl w:val="0"/>
          <w:numId w:val="1"/>
        </w:numPr>
        <w:spacing w:line="480" w:lineRule="auto"/>
        <w:jc w:val="left"/>
        <w:rPr>
          <w:rFonts w:ascii="Calibri" w:hAnsi="Calibri"/>
          <w:lang w:val="en-US"/>
        </w:rPr>
      </w:pPr>
      <w:r w:rsidRPr="00573903">
        <w:rPr>
          <w:rFonts w:ascii="Calibri" w:hAnsi="Calibri"/>
          <w:lang w:val="en-US"/>
        </w:rPr>
        <w:t>Literature review</w:t>
      </w:r>
    </w:p>
    <w:p w:rsidR="007D1213" w:rsidRPr="00E07099" w:rsidRDefault="00A904C1" w:rsidP="00741D7D">
      <w:pPr>
        <w:spacing w:line="480" w:lineRule="auto"/>
        <w:ind w:firstLine="360"/>
        <w:jc w:val="left"/>
        <w:rPr>
          <w:rFonts w:ascii="Calibri" w:hAnsi="Calibri"/>
          <w:szCs w:val="22"/>
          <w:lang w:val="en-US"/>
        </w:rPr>
      </w:pPr>
      <w:r w:rsidRPr="00E07099">
        <w:rPr>
          <w:rFonts w:ascii="Calibri" w:hAnsi="Calibri"/>
          <w:szCs w:val="22"/>
          <w:lang w:val="en-US"/>
        </w:rPr>
        <w:t>Nowadays, q</w:t>
      </w:r>
      <w:r w:rsidR="00851A53" w:rsidRPr="00E07099">
        <w:rPr>
          <w:rFonts w:ascii="Calibri" w:hAnsi="Calibri"/>
          <w:szCs w:val="22"/>
          <w:lang w:val="en-US"/>
        </w:rPr>
        <w:t xml:space="preserve">uantitative </w:t>
      </w:r>
      <w:r w:rsidR="0085568C" w:rsidRPr="00E07099">
        <w:rPr>
          <w:rFonts w:ascii="Calibri" w:hAnsi="Calibri"/>
          <w:szCs w:val="22"/>
          <w:lang w:val="en-US"/>
        </w:rPr>
        <w:t xml:space="preserve">methods and techniques that can be used to </w:t>
      </w:r>
      <w:r w:rsidR="00851A53" w:rsidRPr="00E07099">
        <w:rPr>
          <w:rFonts w:ascii="Calibri" w:hAnsi="Calibri"/>
          <w:szCs w:val="22"/>
          <w:lang w:val="en-US"/>
        </w:rPr>
        <w:t xml:space="preserve">improve decision making in sports </w:t>
      </w:r>
      <w:r w:rsidR="00586A5D" w:rsidRPr="00E07099">
        <w:rPr>
          <w:rFonts w:ascii="Calibri" w:hAnsi="Calibri"/>
          <w:szCs w:val="22"/>
          <w:lang w:val="en-US"/>
        </w:rPr>
        <w:t xml:space="preserve">and specifically </w:t>
      </w:r>
      <w:r w:rsidR="004F4180" w:rsidRPr="00E07099">
        <w:rPr>
          <w:rFonts w:ascii="Calibri" w:hAnsi="Calibri"/>
          <w:szCs w:val="22"/>
          <w:lang w:val="en-US"/>
        </w:rPr>
        <w:t xml:space="preserve">in </w:t>
      </w:r>
      <w:r w:rsidR="0085568C" w:rsidRPr="00E07099">
        <w:rPr>
          <w:rFonts w:ascii="Calibri" w:hAnsi="Calibri"/>
          <w:szCs w:val="22"/>
          <w:lang w:val="en-US"/>
        </w:rPr>
        <w:t>basketball</w:t>
      </w:r>
      <w:r w:rsidR="004F4180" w:rsidRPr="00E07099">
        <w:rPr>
          <w:rFonts w:ascii="Calibri" w:hAnsi="Calibri"/>
          <w:szCs w:val="22"/>
          <w:lang w:val="en-US"/>
        </w:rPr>
        <w:t>,</w:t>
      </w:r>
      <w:r w:rsidR="0085568C" w:rsidRPr="00E07099">
        <w:rPr>
          <w:rFonts w:ascii="Calibri" w:hAnsi="Calibri"/>
          <w:szCs w:val="22"/>
          <w:lang w:val="en-US"/>
        </w:rPr>
        <w:t xml:space="preserve"> present </w:t>
      </w:r>
      <w:r w:rsidRPr="00E07099">
        <w:rPr>
          <w:rFonts w:ascii="Calibri" w:hAnsi="Calibri"/>
          <w:szCs w:val="22"/>
          <w:lang w:val="en-US"/>
        </w:rPr>
        <w:t xml:space="preserve">a </w:t>
      </w:r>
      <w:r w:rsidR="00851A53" w:rsidRPr="00E07099">
        <w:rPr>
          <w:rFonts w:ascii="Calibri" w:hAnsi="Calibri"/>
          <w:szCs w:val="22"/>
          <w:lang w:val="en-US"/>
        </w:rPr>
        <w:t>growing popularity.</w:t>
      </w:r>
      <w:r w:rsidR="00890471" w:rsidRPr="00E07099">
        <w:rPr>
          <w:rFonts w:ascii="Calibri" w:hAnsi="Calibri"/>
          <w:szCs w:val="22"/>
          <w:lang w:val="en-US"/>
        </w:rPr>
        <w:t xml:space="preserve"> Oliver (2004) makes a significant contribution regarding the use of statistics in conducting basketball performance analysis. Among the various issues that he addresses</w:t>
      </w:r>
      <w:r w:rsidR="00045A4D" w:rsidRPr="00E07099">
        <w:rPr>
          <w:rFonts w:ascii="Calibri" w:hAnsi="Calibri"/>
          <w:szCs w:val="22"/>
          <w:lang w:val="en-US"/>
        </w:rPr>
        <w:t>,</w:t>
      </w:r>
      <w:r w:rsidR="00890471" w:rsidRPr="00E07099">
        <w:rPr>
          <w:rFonts w:ascii="Calibri" w:hAnsi="Calibri"/>
          <w:szCs w:val="22"/>
          <w:lang w:val="en-US"/>
        </w:rPr>
        <w:t xml:space="preserve"> special interest can be found in his reference</w:t>
      </w:r>
      <w:r w:rsidR="00E2476E" w:rsidRPr="00E07099">
        <w:rPr>
          <w:rFonts w:ascii="Calibri" w:hAnsi="Calibri"/>
          <w:szCs w:val="22"/>
          <w:lang w:val="en-US"/>
        </w:rPr>
        <w:t>s</w:t>
      </w:r>
      <w:r w:rsidR="00890471" w:rsidRPr="00E07099">
        <w:rPr>
          <w:rFonts w:ascii="Calibri" w:hAnsi="Calibri"/>
          <w:szCs w:val="22"/>
          <w:lang w:val="en-US"/>
        </w:rPr>
        <w:t xml:space="preserve"> on i) the normal distribution of data (</w:t>
      </w:r>
      <w:r w:rsidR="00207D0E" w:rsidRPr="00E07099">
        <w:rPr>
          <w:rFonts w:ascii="Calibri" w:hAnsi="Calibri"/>
          <w:szCs w:val="22"/>
          <w:lang w:val="en-US"/>
        </w:rPr>
        <w:t>C</w:t>
      </w:r>
      <w:r w:rsidR="00890471" w:rsidRPr="00E07099">
        <w:rPr>
          <w:rFonts w:ascii="Calibri" w:hAnsi="Calibri"/>
          <w:szCs w:val="22"/>
          <w:lang w:val="en-US"/>
        </w:rPr>
        <w:t>hapter 11), ii) the insights on a box</w:t>
      </w:r>
      <w:r w:rsidR="000F2E28" w:rsidRPr="00E07099">
        <w:rPr>
          <w:rFonts w:ascii="Calibri" w:hAnsi="Calibri"/>
          <w:szCs w:val="22"/>
          <w:lang w:val="en-US"/>
        </w:rPr>
        <w:t xml:space="preserve"> </w:t>
      </w:r>
      <w:r w:rsidR="00890471" w:rsidRPr="00E07099">
        <w:rPr>
          <w:rFonts w:ascii="Calibri" w:hAnsi="Calibri"/>
          <w:szCs w:val="22"/>
          <w:lang w:val="en-US"/>
        </w:rPr>
        <w:t>score (</w:t>
      </w:r>
      <w:r w:rsidR="00207D0E" w:rsidRPr="00E07099">
        <w:rPr>
          <w:rFonts w:ascii="Calibri" w:hAnsi="Calibri"/>
          <w:szCs w:val="22"/>
          <w:lang w:val="en-US"/>
        </w:rPr>
        <w:t>C</w:t>
      </w:r>
      <w:r w:rsidR="00890471" w:rsidRPr="00E07099">
        <w:rPr>
          <w:rFonts w:ascii="Calibri" w:hAnsi="Calibri"/>
          <w:szCs w:val="22"/>
          <w:lang w:val="en-US"/>
        </w:rPr>
        <w:t xml:space="preserve">hapter 16), iii) the various tools that can be used </w:t>
      </w:r>
      <w:r w:rsidR="00FA6CFD" w:rsidRPr="00E07099">
        <w:rPr>
          <w:rFonts w:ascii="Calibri" w:hAnsi="Calibri"/>
          <w:szCs w:val="22"/>
          <w:lang w:val="en-US"/>
        </w:rPr>
        <w:t xml:space="preserve">for </w:t>
      </w:r>
      <w:r w:rsidR="00890471" w:rsidRPr="00E07099">
        <w:rPr>
          <w:rFonts w:ascii="Calibri" w:hAnsi="Calibri"/>
          <w:szCs w:val="22"/>
          <w:lang w:val="en-US"/>
        </w:rPr>
        <w:t xml:space="preserve">a team </w:t>
      </w:r>
      <w:r w:rsidR="00FA6CFD" w:rsidRPr="00E07099">
        <w:rPr>
          <w:rFonts w:ascii="Calibri" w:hAnsi="Calibri"/>
          <w:szCs w:val="22"/>
          <w:lang w:val="en-US"/>
        </w:rPr>
        <w:t xml:space="preserve">evaluation </w:t>
      </w:r>
      <w:r w:rsidR="00890471" w:rsidRPr="00E07099">
        <w:rPr>
          <w:rFonts w:ascii="Calibri" w:hAnsi="Calibri"/>
          <w:szCs w:val="22"/>
          <w:lang w:val="en-US"/>
        </w:rPr>
        <w:t>(</w:t>
      </w:r>
      <w:r w:rsidR="00207D0E" w:rsidRPr="00E07099">
        <w:rPr>
          <w:rFonts w:ascii="Calibri" w:hAnsi="Calibri"/>
          <w:szCs w:val="22"/>
          <w:lang w:val="en-US"/>
        </w:rPr>
        <w:t>C</w:t>
      </w:r>
      <w:r w:rsidR="00890471" w:rsidRPr="00E07099">
        <w:rPr>
          <w:rFonts w:ascii="Calibri" w:hAnsi="Calibri"/>
          <w:szCs w:val="22"/>
          <w:lang w:val="en-US"/>
        </w:rPr>
        <w:t>hapter 23) and iv) the multivariate regression of basketball data (</w:t>
      </w:r>
      <w:r w:rsidR="00207D0E" w:rsidRPr="00E07099">
        <w:rPr>
          <w:rFonts w:ascii="Calibri" w:hAnsi="Calibri"/>
          <w:szCs w:val="22"/>
          <w:lang w:val="en-US"/>
        </w:rPr>
        <w:t>A</w:t>
      </w:r>
      <w:r w:rsidR="00890471" w:rsidRPr="00E07099">
        <w:rPr>
          <w:rFonts w:ascii="Calibri" w:hAnsi="Calibri"/>
          <w:szCs w:val="22"/>
          <w:lang w:val="en-US"/>
        </w:rPr>
        <w:t>ppendix 4). On the other hand</w:t>
      </w:r>
      <w:r w:rsidR="00133293" w:rsidRPr="00E07099">
        <w:rPr>
          <w:rFonts w:ascii="Calibri" w:hAnsi="Calibri"/>
          <w:szCs w:val="22"/>
          <w:lang w:val="en-US"/>
        </w:rPr>
        <w:t>,</w:t>
      </w:r>
      <w:r w:rsidR="00890471" w:rsidRPr="00E07099">
        <w:rPr>
          <w:rFonts w:ascii="Calibri" w:hAnsi="Calibri"/>
          <w:szCs w:val="22"/>
          <w:lang w:val="en-US"/>
        </w:rPr>
        <w:t xml:space="preserve"> </w:t>
      </w:r>
      <w:r w:rsidR="009C2FCD" w:rsidRPr="00E07099">
        <w:rPr>
          <w:rFonts w:ascii="Calibri" w:hAnsi="Calibri"/>
          <w:lang w:val="en-US"/>
        </w:rPr>
        <w:t xml:space="preserve">Albert et al. (2005) collect </w:t>
      </w:r>
      <w:r w:rsidR="009C2FCD" w:rsidRPr="00E07099">
        <w:rPr>
          <w:rFonts w:ascii="Calibri" w:hAnsi="Calibri"/>
          <w:szCs w:val="22"/>
          <w:lang w:val="en-US"/>
        </w:rPr>
        <w:t xml:space="preserve">previously published articles on the use of statistics to analyze sports. Their book contains separate sections devoted to the major team sports, i.e., baseball, football, basketball and ice hockey. </w:t>
      </w:r>
      <w:r w:rsidR="00741D7D" w:rsidRPr="00E07099">
        <w:rPr>
          <w:rFonts w:ascii="Calibri" w:hAnsi="Calibri"/>
          <w:szCs w:val="22"/>
          <w:lang w:val="en-US"/>
        </w:rPr>
        <w:t>Winston (2009)</w:t>
      </w:r>
      <w:r w:rsidR="00133293" w:rsidRPr="00E07099">
        <w:rPr>
          <w:rFonts w:ascii="Calibri" w:hAnsi="Calibri"/>
          <w:szCs w:val="22"/>
          <w:lang w:val="en-US"/>
        </w:rPr>
        <w:t>,</w:t>
      </w:r>
      <w:r w:rsidR="00741D7D" w:rsidRPr="00E07099">
        <w:rPr>
          <w:rFonts w:ascii="Calibri" w:hAnsi="Calibri"/>
          <w:szCs w:val="22"/>
          <w:lang w:val="en-US"/>
        </w:rPr>
        <w:t xml:space="preserve"> </w:t>
      </w:r>
      <w:r w:rsidR="00133293" w:rsidRPr="00E07099">
        <w:rPr>
          <w:rFonts w:ascii="Calibri" w:hAnsi="Calibri"/>
          <w:szCs w:val="22"/>
          <w:lang w:val="en-US"/>
        </w:rPr>
        <w:t xml:space="preserve">who </w:t>
      </w:r>
      <w:r w:rsidR="00741D7D" w:rsidRPr="00E07099">
        <w:rPr>
          <w:rFonts w:ascii="Calibri" w:hAnsi="Calibri"/>
          <w:szCs w:val="22"/>
          <w:lang w:val="en-US"/>
        </w:rPr>
        <w:t>devotes a great part of his book on basketball, intend</w:t>
      </w:r>
      <w:r w:rsidR="00133293" w:rsidRPr="00E07099">
        <w:rPr>
          <w:rFonts w:ascii="Calibri" w:hAnsi="Calibri"/>
          <w:szCs w:val="22"/>
          <w:lang w:val="en-US"/>
        </w:rPr>
        <w:t>s</w:t>
      </w:r>
      <w:r w:rsidR="00741D7D" w:rsidRPr="00E07099">
        <w:rPr>
          <w:rFonts w:ascii="Calibri" w:hAnsi="Calibri"/>
          <w:szCs w:val="22"/>
          <w:lang w:val="en-US"/>
        </w:rPr>
        <w:t xml:space="preserve"> to introduce the reader to various models that are used to analyze sports. He not</w:t>
      </w:r>
      <w:r w:rsidR="00070E7D" w:rsidRPr="00E07099">
        <w:rPr>
          <w:rFonts w:ascii="Calibri" w:hAnsi="Calibri"/>
          <w:szCs w:val="22"/>
          <w:lang w:val="en-US"/>
        </w:rPr>
        <w:t>ic</w:t>
      </w:r>
      <w:r w:rsidR="00741D7D" w:rsidRPr="00E07099">
        <w:rPr>
          <w:rFonts w:ascii="Calibri" w:hAnsi="Calibri"/>
          <w:szCs w:val="22"/>
          <w:lang w:val="en-US"/>
        </w:rPr>
        <w:t xml:space="preserve">es that some of these models are used in practice by team management to aid in the decision making process. </w:t>
      </w:r>
      <w:r w:rsidR="00890471" w:rsidRPr="00E07099">
        <w:rPr>
          <w:rFonts w:ascii="Calibri" w:hAnsi="Calibri"/>
          <w:szCs w:val="22"/>
          <w:lang w:val="en-US"/>
        </w:rPr>
        <w:t xml:space="preserve">Berri and Schmidt (2010) are inspired by the fact that people </w:t>
      </w:r>
      <w:r w:rsidR="00142F40" w:rsidRPr="00E07099">
        <w:rPr>
          <w:rFonts w:ascii="Calibri" w:hAnsi="Calibri"/>
          <w:szCs w:val="22"/>
          <w:lang w:val="en-US"/>
        </w:rPr>
        <w:t xml:space="preserve">generally </w:t>
      </w:r>
      <w:r w:rsidR="00890471" w:rsidRPr="00E07099">
        <w:rPr>
          <w:rFonts w:ascii="Calibri" w:hAnsi="Calibri"/>
          <w:szCs w:val="22"/>
          <w:lang w:val="en-US"/>
        </w:rPr>
        <w:t xml:space="preserve">have trouble making “good” decisions. Based on experimental evidence they present various stories which, they claim, should not only change the way sports fans perceive the choices made by their </w:t>
      </w:r>
      <w:r w:rsidR="00573903" w:rsidRPr="00E07099">
        <w:rPr>
          <w:rFonts w:ascii="Calibri" w:hAnsi="Calibri"/>
          <w:szCs w:val="22"/>
          <w:lang w:val="en-US"/>
        </w:rPr>
        <w:lastRenderedPageBreak/>
        <w:t>favorite</w:t>
      </w:r>
      <w:r w:rsidR="00890471" w:rsidRPr="00E07099">
        <w:rPr>
          <w:rFonts w:ascii="Calibri" w:hAnsi="Calibri"/>
          <w:szCs w:val="22"/>
          <w:lang w:val="en-US"/>
        </w:rPr>
        <w:t xml:space="preserve"> teams, but also impact the way economists and other social scientists think about human decision-making. Special interest can be found in their </w:t>
      </w:r>
      <w:r w:rsidR="00207D0E" w:rsidRPr="00E07099">
        <w:rPr>
          <w:rFonts w:ascii="Calibri" w:hAnsi="Calibri"/>
          <w:szCs w:val="22"/>
          <w:lang w:val="en-US"/>
        </w:rPr>
        <w:t>A</w:t>
      </w:r>
      <w:r w:rsidR="00890471" w:rsidRPr="00E07099">
        <w:rPr>
          <w:rFonts w:ascii="Calibri" w:hAnsi="Calibri"/>
          <w:szCs w:val="22"/>
          <w:lang w:val="en-US"/>
        </w:rPr>
        <w:t xml:space="preserve">ppendix </w:t>
      </w:r>
      <w:r w:rsidR="00207D0E" w:rsidRPr="00E07099">
        <w:rPr>
          <w:rFonts w:ascii="Calibri" w:hAnsi="Calibri"/>
          <w:szCs w:val="22"/>
          <w:lang w:val="en-US"/>
        </w:rPr>
        <w:t xml:space="preserve">A </w:t>
      </w:r>
      <w:r w:rsidR="00890471" w:rsidRPr="00E07099">
        <w:rPr>
          <w:rFonts w:ascii="Calibri" w:hAnsi="Calibri"/>
          <w:szCs w:val="22"/>
          <w:lang w:val="en-US"/>
        </w:rPr>
        <w:t xml:space="preserve">where they measure wins </w:t>
      </w:r>
      <w:r w:rsidR="00C62C56" w:rsidRPr="00E07099">
        <w:rPr>
          <w:rFonts w:ascii="Calibri" w:hAnsi="Calibri"/>
          <w:szCs w:val="22"/>
          <w:lang w:val="en-US"/>
        </w:rPr>
        <w:t>made</w:t>
      </w:r>
      <w:r w:rsidR="00890471" w:rsidRPr="00E07099">
        <w:rPr>
          <w:rFonts w:ascii="Calibri" w:hAnsi="Calibri"/>
          <w:szCs w:val="22"/>
          <w:lang w:val="en-US"/>
        </w:rPr>
        <w:t xml:space="preserve"> in the NBA through regression analysis. Th</w:t>
      </w:r>
      <w:r w:rsidR="00C62C56" w:rsidRPr="00E07099">
        <w:rPr>
          <w:rFonts w:ascii="Calibri" w:hAnsi="Calibri"/>
          <w:szCs w:val="22"/>
          <w:lang w:val="en-US"/>
        </w:rPr>
        <w:t>e</w:t>
      </w:r>
      <w:r w:rsidR="00890471" w:rsidRPr="00E07099">
        <w:rPr>
          <w:rFonts w:ascii="Calibri" w:hAnsi="Calibri"/>
          <w:szCs w:val="22"/>
          <w:lang w:val="en-US"/>
        </w:rPr>
        <w:t xml:space="preserve"> book </w:t>
      </w:r>
      <w:r w:rsidR="00C62C56" w:rsidRPr="00E07099">
        <w:rPr>
          <w:rFonts w:ascii="Calibri" w:hAnsi="Calibri"/>
          <w:szCs w:val="22"/>
          <w:lang w:val="en-US"/>
        </w:rPr>
        <w:t xml:space="preserve">of Berri and Schmidt (2010) </w:t>
      </w:r>
      <w:r w:rsidR="00890471" w:rsidRPr="00E07099">
        <w:rPr>
          <w:rFonts w:ascii="Calibri" w:hAnsi="Calibri"/>
          <w:szCs w:val="22"/>
          <w:lang w:val="en-US"/>
        </w:rPr>
        <w:t xml:space="preserve">can be considered as an extension of the one of Berri </w:t>
      </w:r>
      <w:r w:rsidR="0067223E" w:rsidRPr="00E07099">
        <w:rPr>
          <w:rFonts w:ascii="Calibri" w:hAnsi="Calibri"/>
          <w:szCs w:val="22"/>
          <w:lang w:val="en-US"/>
        </w:rPr>
        <w:t>e</w:t>
      </w:r>
      <w:r w:rsidR="00890471" w:rsidRPr="00E07099">
        <w:rPr>
          <w:rFonts w:ascii="Calibri" w:hAnsi="Calibri"/>
          <w:szCs w:val="22"/>
          <w:lang w:val="en-US"/>
        </w:rPr>
        <w:t xml:space="preserve">t al (2006) who </w:t>
      </w:r>
      <w:proofErr w:type="gramStart"/>
      <w:r w:rsidR="00890471" w:rsidRPr="00E07099">
        <w:rPr>
          <w:rFonts w:ascii="Calibri" w:hAnsi="Calibri"/>
          <w:szCs w:val="22"/>
          <w:lang w:val="en-US"/>
        </w:rPr>
        <w:t>admit</w:t>
      </w:r>
      <w:proofErr w:type="gramEnd"/>
      <w:r w:rsidR="00890471" w:rsidRPr="00E07099">
        <w:rPr>
          <w:rFonts w:ascii="Calibri" w:hAnsi="Calibri"/>
          <w:szCs w:val="22"/>
          <w:lang w:val="en-US"/>
        </w:rPr>
        <w:t xml:space="preserve"> that despite the fact that sports are played every day and numbers are recorded continuously, those numbers are poorly understood. Thus, </w:t>
      </w:r>
      <w:r w:rsidR="009424F3" w:rsidRPr="00E07099">
        <w:rPr>
          <w:rFonts w:ascii="Calibri" w:hAnsi="Calibri"/>
          <w:szCs w:val="22"/>
          <w:lang w:val="en-US"/>
        </w:rPr>
        <w:t xml:space="preserve">through their book </w:t>
      </w:r>
      <w:r w:rsidR="00890471" w:rsidRPr="00E07099">
        <w:rPr>
          <w:rFonts w:ascii="Calibri" w:hAnsi="Calibri"/>
          <w:szCs w:val="22"/>
          <w:lang w:val="en-US"/>
        </w:rPr>
        <w:t xml:space="preserve">they </w:t>
      </w:r>
      <w:r w:rsidR="00DA1C2C" w:rsidRPr="00E07099">
        <w:rPr>
          <w:rFonts w:ascii="Calibri" w:hAnsi="Calibri"/>
          <w:szCs w:val="22"/>
          <w:lang w:val="en-US"/>
        </w:rPr>
        <w:t xml:space="preserve">actually </w:t>
      </w:r>
      <w:r w:rsidR="00890471" w:rsidRPr="00E07099">
        <w:rPr>
          <w:rFonts w:ascii="Calibri" w:hAnsi="Calibri"/>
          <w:szCs w:val="22"/>
          <w:lang w:val="en-US"/>
        </w:rPr>
        <w:t>make an effort to change the general picture.</w:t>
      </w:r>
    </w:p>
    <w:p w:rsidR="008537EC" w:rsidRPr="00E07099" w:rsidRDefault="00741D7D" w:rsidP="00CB3A76">
      <w:pPr>
        <w:spacing w:line="480" w:lineRule="auto"/>
        <w:ind w:firstLine="360"/>
        <w:jc w:val="left"/>
        <w:rPr>
          <w:rFonts w:ascii="Calibri" w:hAnsi="Calibri"/>
          <w:szCs w:val="22"/>
          <w:lang w:val="en-US"/>
        </w:rPr>
      </w:pPr>
      <w:r w:rsidRPr="00E07099">
        <w:rPr>
          <w:rFonts w:ascii="Calibri" w:hAnsi="Calibri"/>
          <w:szCs w:val="22"/>
          <w:lang w:val="en-US"/>
        </w:rPr>
        <w:t xml:space="preserve">As far as </w:t>
      </w:r>
      <w:r w:rsidR="00142F40" w:rsidRPr="00E07099">
        <w:rPr>
          <w:rFonts w:ascii="Calibri" w:hAnsi="Calibri"/>
          <w:szCs w:val="22"/>
          <w:lang w:val="en-US"/>
        </w:rPr>
        <w:t xml:space="preserve">published articles </w:t>
      </w:r>
      <w:r w:rsidR="00DA1C2C" w:rsidRPr="00E07099">
        <w:rPr>
          <w:rFonts w:ascii="Calibri" w:hAnsi="Calibri"/>
          <w:szCs w:val="22"/>
          <w:lang w:val="en-US"/>
        </w:rPr>
        <w:t>on</w:t>
      </w:r>
      <w:r w:rsidRPr="00E07099">
        <w:rPr>
          <w:rFonts w:ascii="Calibri" w:hAnsi="Calibri"/>
          <w:szCs w:val="22"/>
          <w:lang w:val="en-US"/>
        </w:rPr>
        <w:t xml:space="preserve"> th</w:t>
      </w:r>
      <w:r w:rsidR="00142F40" w:rsidRPr="00E07099">
        <w:rPr>
          <w:rFonts w:ascii="Calibri" w:hAnsi="Calibri"/>
          <w:szCs w:val="22"/>
          <w:lang w:val="en-US"/>
        </w:rPr>
        <w:t>is</w:t>
      </w:r>
      <w:r w:rsidRPr="00E07099">
        <w:rPr>
          <w:rFonts w:ascii="Calibri" w:hAnsi="Calibri"/>
          <w:szCs w:val="22"/>
          <w:lang w:val="en-US"/>
        </w:rPr>
        <w:t xml:space="preserve"> area are concerned, t</w:t>
      </w:r>
      <w:r w:rsidR="008F4DE3" w:rsidRPr="00E07099">
        <w:rPr>
          <w:rFonts w:ascii="Calibri" w:hAnsi="Calibri"/>
          <w:szCs w:val="22"/>
          <w:lang w:val="en-US"/>
        </w:rPr>
        <w:t>he paper of Zak et al</w:t>
      </w:r>
      <w:r w:rsidR="00605485" w:rsidRPr="00E07099">
        <w:rPr>
          <w:rFonts w:ascii="Calibri" w:hAnsi="Calibri"/>
          <w:szCs w:val="22"/>
          <w:lang w:val="en-US"/>
        </w:rPr>
        <w:t>.</w:t>
      </w:r>
      <w:r w:rsidR="008F4DE3" w:rsidRPr="00E07099">
        <w:rPr>
          <w:rFonts w:ascii="Calibri" w:hAnsi="Calibri"/>
          <w:szCs w:val="22"/>
          <w:lang w:val="en-US"/>
        </w:rPr>
        <w:t xml:space="preserve"> (1979) should be included among the most important </w:t>
      </w:r>
      <w:r w:rsidRPr="00E07099">
        <w:rPr>
          <w:rFonts w:ascii="Calibri" w:hAnsi="Calibri"/>
          <w:szCs w:val="22"/>
          <w:lang w:val="en-US"/>
        </w:rPr>
        <w:t>ones</w:t>
      </w:r>
      <w:r w:rsidR="008F4DE3" w:rsidRPr="00E07099">
        <w:rPr>
          <w:rFonts w:ascii="Calibri" w:hAnsi="Calibri"/>
          <w:szCs w:val="22"/>
          <w:lang w:val="en-US"/>
        </w:rPr>
        <w:t xml:space="preserve">; they estimate a production function for basketball teams and they apply it to data collected during the 1976-1977 NBA season. Their purpose is to examine the determinants of a team’s performance. Many years later </w:t>
      </w:r>
      <w:r w:rsidR="007C0D64" w:rsidRPr="00E07099">
        <w:rPr>
          <w:rFonts w:ascii="Calibri" w:hAnsi="Calibri"/>
          <w:lang w:val="en-US"/>
        </w:rPr>
        <w:t xml:space="preserve">Schwertman et al. (1991) use the NCAA regional tournament as a great opportunity to apply probabilistic concepts. This way they develop an educational probability exercise. </w:t>
      </w:r>
      <w:r w:rsidR="008537EC" w:rsidRPr="00E07099">
        <w:rPr>
          <w:rFonts w:ascii="Calibri" w:hAnsi="Calibri"/>
          <w:szCs w:val="22"/>
          <w:lang w:val="en-US"/>
        </w:rPr>
        <w:t xml:space="preserve">Ghosh and Steckel (1993) analyze playing statistics for two different seasons and classify NBA players as scorers, bangers, dishers etc. Their analysis of a team's role structure provides useful guidelines for selecting draft choices and executing trades. </w:t>
      </w:r>
      <w:r w:rsidR="0096734C" w:rsidRPr="00E07099">
        <w:rPr>
          <w:rFonts w:ascii="Calibri" w:hAnsi="Calibri"/>
          <w:lang w:val="en-US"/>
        </w:rPr>
        <w:t xml:space="preserve">Kwam and Sokol (2006) present a model that predicts NCAA tournament outcome more effectively than standard ranking and rating systems, while it requires only basic input data. More specifically they present a model for ranking college basketball teams and </w:t>
      </w:r>
      <w:r w:rsidR="00E85904" w:rsidRPr="00E07099">
        <w:rPr>
          <w:rFonts w:ascii="Calibri" w:hAnsi="Calibri"/>
          <w:lang w:val="en-US"/>
        </w:rPr>
        <w:t xml:space="preserve">for </w:t>
      </w:r>
      <w:r w:rsidR="0096734C" w:rsidRPr="00E07099">
        <w:rPr>
          <w:rFonts w:ascii="Calibri" w:hAnsi="Calibri"/>
          <w:lang w:val="en-US"/>
        </w:rPr>
        <w:t xml:space="preserve">estimating win probabilities. </w:t>
      </w:r>
      <w:r w:rsidR="0092265B" w:rsidRPr="00E07099">
        <w:rPr>
          <w:rFonts w:ascii="Calibri" w:hAnsi="Calibri"/>
          <w:szCs w:val="22"/>
          <w:lang w:val="en-US"/>
        </w:rPr>
        <w:t xml:space="preserve">Berri </w:t>
      </w:r>
      <w:r w:rsidR="0067223E" w:rsidRPr="00E07099">
        <w:rPr>
          <w:rFonts w:ascii="Calibri" w:hAnsi="Calibri"/>
          <w:szCs w:val="22"/>
          <w:lang w:val="en-US"/>
        </w:rPr>
        <w:t>e</w:t>
      </w:r>
      <w:r w:rsidR="0092265B" w:rsidRPr="00E07099">
        <w:rPr>
          <w:rFonts w:ascii="Calibri" w:hAnsi="Calibri"/>
          <w:szCs w:val="22"/>
          <w:lang w:val="en-US"/>
        </w:rPr>
        <w:t xml:space="preserve">t al (2007) </w:t>
      </w:r>
      <w:r w:rsidR="00CB3A76" w:rsidRPr="00E07099">
        <w:rPr>
          <w:rFonts w:ascii="Calibri" w:hAnsi="Calibri"/>
          <w:lang w:val="en-US"/>
        </w:rPr>
        <w:t>reexamine several pieces of evidence previously presented in the literature</w:t>
      </w:r>
      <w:r w:rsidR="0092265B" w:rsidRPr="00E07099">
        <w:rPr>
          <w:rFonts w:ascii="Calibri" w:hAnsi="Calibri"/>
          <w:lang w:val="en-US"/>
        </w:rPr>
        <w:t xml:space="preserve">, </w:t>
      </w:r>
      <w:r w:rsidR="00CB3A76" w:rsidRPr="00E07099">
        <w:rPr>
          <w:rFonts w:ascii="Calibri" w:hAnsi="Calibri"/>
          <w:lang w:val="en-US"/>
        </w:rPr>
        <w:t>demonstrat</w:t>
      </w:r>
      <w:r w:rsidR="0092265B" w:rsidRPr="00E07099">
        <w:rPr>
          <w:rFonts w:ascii="Calibri" w:hAnsi="Calibri"/>
          <w:lang w:val="en-US"/>
        </w:rPr>
        <w:t>ing that</w:t>
      </w:r>
      <w:r w:rsidR="00CB3A76" w:rsidRPr="00E07099">
        <w:rPr>
          <w:rFonts w:ascii="Calibri" w:hAnsi="Calibri"/>
          <w:lang w:val="en-US"/>
        </w:rPr>
        <w:t xml:space="preserve"> decision makers in the NBA</w:t>
      </w:r>
      <w:r w:rsidR="0092265B" w:rsidRPr="00E07099">
        <w:rPr>
          <w:rFonts w:ascii="Calibri" w:hAnsi="Calibri"/>
          <w:lang w:val="en-US"/>
        </w:rPr>
        <w:t xml:space="preserve"> </w:t>
      </w:r>
      <w:r w:rsidR="00CB3A76" w:rsidRPr="00E07099">
        <w:rPr>
          <w:rFonts w:ascii="Calibri" w:hAnsi="Calibri"/>
          <w:lang w:val="en-US"/>
        </w:rPr>
        <w:t xml:space="preserve">do not process information efficiently. </w:t>
      </w:r>
      <w:r w:rsidR="0092265B" w:rsidRPr="00E07099">
        <w:rPr>
          <w:rFonts w:ascii="Calibri" w:hAnsi="Calibri"/>
          <w:lang w:val="en-US"/>
        </w:rPr>
        <w:t xml:space="preserve">They also present </w:t>
      </w:r>
      <w:r w:rsidR="00CB3A76" w:rsidRPr="00E07099">
        <w:rPr>
          <w:rFonts w:ascii="Calibri" w:hAnsi="Calibri"/>
          <w:lang w:val="en-US"/>
        </w:rPr>
        <w:t>two empirical models</w:t>
      </w:r>
      <w:r w:rsidR="0092265B" w:rsidRPr="00E07099">
        <w:rPr>
          <w:rFonts w:ascii="Calibri" w:hAnsi="Calibri"/>
          <w:lang w:val="en-US"/>
        </w:rPr>
        <w:t xml:space="preserve"> which have been initially </w:t>
      </w:r>
      <w:r w:rsidR="00CB3A76" w:rsidRPr="00E07099">
        <w:rPr>
          <w:rFonts w:ascii="Calibri" w:hAnsi="Calibri"/>
          <w:lang w:val="en-US"/>
        </w:rPr>
        <w:t xml:space="preserve">described in less detail in </w:t>
      </w:r>
      <w:r w:rsidR="00A34520" w:rsidRPr="00E07099">
        <w:rPr>
          <w:rFonts w:ascii="Calibri" w:hAnsi="Calibri"/>
          <w:szCs w:val="22"/>
          <w:lang w:val="en-US"/>
        </w:rPr>
        <w:t xml:space="preserve">Berri </w:t>
      </w:r>
      <w:r w:rsidR="0067223E" w:rsidRPr="00E07099">
        <w:rPr>
          <w:rFonts w:ascii="Calibri" w:hAnsi="Calibri"/>
          <w:szCs w:val="22"/>
          <w:lang w:val="en-US"/>
        </w:rPr>
        <w:t>e</w:t>
      </w:r>
      <w:r w:rsidR="00A34520" w:rsidRPr="00E07099">
        <w:rPr>
          <w:rFonts w:ascii="Calibri" w:hAnsi="Calibri"/>
          <w:szCs w:val="22"/>
          <w:lang w:val="en-US"/>
        </w:rPr>
        <w:t xml:space="preserve">t al. </w:t>
      </w:r>
      <w:r w:rsidR="00CB3A76" w:rsidRPr="00E07099">
        <w:rPr>
          <w:rFonts w:ascii="Calibri" w:hAnsi="Calibri"/>
          <w:lang w:val="en-US"/>
        </w:rPr>
        <w:t xml:space="preserve">(2006). </w:t>
      </w:r>
      <w:r w:rsidR="008537EC" w:rsidRPr="00E07099">
        <w:rPr>
          <w:rFonts w:ascii="Calibri" w:hAnsi="Calibri"/>
          <w:lang w:val="en-US"/>
        </w:rPr>
        <w:t xml:space="preserve">Finally, </w:t>
      </w:r>
      <w:r w:rsidR="008537EC" w:rsidRPr="00E07099">
        <w:rPr>
          <w:rFonts w:ascii="Calibri" w:hAnsi="Calibri"/>
          <w:szCs w:val="22"/>
          <w:lang w:val="en-US"/>
        </w:rPr>
        <w:t>Kubatko et al</w:t>
      </w:r>
      <w:r w:rsidR="00605485" w:rsidRPr="00E07099">
        <w:rPr>
          <w:rFonts w:ascii="Calibri" w:hAnsi="Calibri"/>
          <w:szCs w:val="22"/>
          <w:lang w:val="en-US"/>
        </w:rPr>
        <w:t>.</w:t>
      </w:r>
      <w:r w:rsidR="008537EC" w:rsidRPr="00E07099">
        <w:rPr>
          <w:rFonts w:ascii="Calibri" w:hAnsi="Calibri"/>
          <w:szCs w:val="22"/>
          <w:lang w:val="en-US"/>
        </w:rPr>
        <w:t xml:space="preserve"> (2007) present some generally accepted basic variables of basketball analysis, thereby providing a common starting point for future research in basketball.</w:t>
      </w:r>
    </w:p>
    <w:p w:rsidR="002B53F4" w:rsidRPr="00E07099" w:rsidRDefault="00E85904" w:rsidP="00E57D32">
      <w:pPr>
        <w:spacing w:line="480" w:lineRule="auto"/>
        <w:ind w:firstLine="360"/>
        <w:jc w:val="left"/>
        <w:rPr>
          <w:rFonts w:ascii="Calibri" w:hAnsi="Calibri"/>
          <w:szCs w:val="22"/>
          <w:lang w:val="en-US"/>
        </w:rPr>
      </w:pPr>
      <w:r w:rsidRPr="00E07099">
        <w:rPr>
          <w:rFonts w:ascii="Calibri" w:hAnsi="Calibri"/>
          <w:szCs w:val="22"/>
          <w:lang w:val="en-US"/>
        </w:rPr>
        <w:t>Moreover</w:t>
      </w:r>
      <w:r w:rsidR="008537EC" w:rsidRPr="00E07099">
        <w:rPr>
          <w:rFonts w:ascii="Calibri" w:hAnsi="Calibri"/>
          <w:szCs w:val="22"/>
          <w:lang w:val="en-US"/>
        </w:rPr>
        <w:t>, t</w:t>
      </w:r>
      <w:r w:rsidR="008537EC" w:rsidRPr="00E07099">
        <w:rPr>
          <w:rFonts w:ascii="Calibri" w:hAnsi="Calibri"/>
          <w:lang w:val="en-US"/>
        </w:rPr>
        <w:t xml:space="preserve">here are a lot of papers regarding many other managerial issues, which go beyond the </w:t>
      </w:r>
      <w:r w:rsidR="007323A2" w:rsidRPr="00E07099">
        <w:rPr>
          <w:rFonts w:ascii="Calibri" w:hAnsi="Calibri"/>
          <w:lang w:val="en-US"/>
        </w:rPr>
        <w:t xml:space="preserve">competing part </w:t>
      </w:r>
      <w:r w:rsidR="008537EC" w:rsidRPr="00E07099">
        <w:rPr>
          <w:rFonts w:ascii="Calibri" w:hAnsi="Calibri"/>
          <w:lang w:val="en-US"/>
        </w:rPr>
        <w:t xml:space="preserve">of basketball. For instance, </w:t>
      </w:r>
      <w:r w:rsidR="007F1897" w:rsidRPr="00E07099">
        <w:rPr>
          <w:rFonts w:ascii="Calibri" w:hAnsi="Calibri"/>
          <w:lang w:val="en-US"/>
        </w:rPr>
        <w:t>Bean and Birge</w:t>
      </w:r>
      <w:r w:rsidR="007F1897" w:rsidRPr="00E07099">
        <w:rPr>
          <w:rFonts w:ascii="Calibri" w:hAnsi="Calibri"/>
          <w:szCs w:val="22"/>
          <w:lang w:val="en-US"/>
        </w:rPr>
        <w:t xml:space="preserve"> (1980) considering that the 22 teams </w:t>
      </w:r>
      <w:r w:rsidR="006E4F4D" w:rsidRPr="00E07099">
        <w:rPr>
          <w:rFonts w:ascii="Calibri" w:hAnsi="Calibri"/>
          <w:szCs w:val="22"/>
          <w:lang w:val="en-US"/>
        </w:rPr>
        <w:t xml:space="preserve">of NBA </w:t>
      </w:r>
      <w:r w:rsidR="00E95E12" w:rsidRPr="00E07099">
        <w:rPr>
          <w:rFonts w:ascii="Calibri" w:hAnsi="Calibri"/>
          <w:szCs w:val="22"/>
          <w:lang w:val="en-US"/>
        </w:rPr>
        <w:t>(</w:t>
      </w:r>
      <w:r w:rsidR="007F1897" w:rsidRPr="00E07099">
        <w:rPr>
          <w:rFonts w:ascii="Calibri" w:hAnsi="Calibri"/>
          <w:szCs w:val="22"/>
          <w:lang w:val="en-US"/>
        </w:rPr>
        <w:t>at that time</w:t>
      </w:r>
      <w:r w:rsidR="00E95E12" w:rsidRPr="00E07099">
        <w:rPr>
          <w:rFonts w:ascii="Calibri" w:hAnsi="Calibri"/>
          <w:szCs w:val="22"/>
          <w:lang w:val="en-US"/>
        </w:rPr>
        <w:t>)</w:t>
      </w:r>
      <w:r w:rsidR="007F1897" w:rsidRPr="00E07099">
        <w:rPr>
          <w:rFonts w:ascii="Calibri" w:hAnsi="Calibri"/>
          <w:szCs w:val="22"/>
          <w:lang w:val="en-US"/>
        </w:rPr>
        <w:t xml:space="preserve"> travel an unnecessary number of airline miles, consider several optimization methods to lower the total number of passenger miles the league </w:t>
      </w:r>
      <w:r w:rsidR="00DA1C2C" w:rsidRPr="00E07099">
        <w:rPr>
          <w:rFonts w:ascii="Calibri" w:hAnsi="Calibri"/>
          <w:szCs w:val="22"/>
          <w:lang w:val="en-US"/>
        </w:rPr>
        <w:t>travelled</w:t>
      </w:r>
      <w:r w:rsidR="007F1897" w:rsidRPr="00E07099">
        <w:rPr>
          <w:rFonts w:ascii="Calibri" w:hAnsi="Calibri"/>
          <w:szCs w:val="22"/>
          <w:lang w:val="en-US"/>
        </w:rPr>
        <w:t xml:space="preserve">. They manage to develop </w:t>
      </w:r>
      <w:r w:rsidR="007F1897" w:rsidRPr="00E07099">
        <w:rPr>
          <w:rFonts w:ascii="Calibri" w:hAnsi="Calibri"/>
          <w:szCs w:val="22"/>
          <w:lang w:val="en-US"/>
        </w:rPr>
        <w:lastRenderedPageBreak/>
        <w:t xml:space="preserve">efficient schedules which would </w:t>
      </w:r>
      <w:r w:rsidR="006E4F4D" w:rsidRPr="00E07099">
        <w:rPr>
          <w:rFonts w:ascii="Calibri" w:hAnsi="Calibri"/>
          <w:szCs w:val="22"/>
          <w:lang w:val="en-US"/>
        </w:rPr>
        <w:t xml:space="preserve">lead </w:t>
      </w:r>
      <w:r w:rsidR="007F1897" w:rsidRPr="00E07099">
        <w:rPr>
          <w:rFonts w:ascii="Calibri" w:hAnsi="Calibri"/>
          <w:szCs w:val="22"/>
          <w:lang w:val="en-US"/>
        </w:rPr>
        <w:t>in practice to savings of 757,000 $ or 20.4% over the NBA's current schedule.</w:t>
      </w:r>
      <w:r w:rsidR="008537EC" w:rsidRPr="00E07099">
        <w:rPr>
          <w:rFonts w:ascii="Calibri" w:hAnsi="Calibri"/>
          <w:szCs w:val="22"/>
          <w:lang w:val="en-US"/>
        </w:rPr>
        <w:t xml:space="preserve"> </w:t>
      </w:r>
      <w:r w:rsidRPr="00E07099">
        <w:rPr>
          <w:rFonts w:ascii="Calibri" w:hAnsi="Calibri"/>
          <w:szCs w:val="22"/>
          <w:lang w:val="en-US"/>
        </w:rPr>
        <w:t xml:space="preserve">On the other hand </w:t>
      </w:r>
      <w:r w:rsidR="002B53F4" w:rsidRPr="00E07099">
        <w:rPr>
          <w:rFonts w:ascii="Calibri" w:hAnsi="Calibri"/>
          <w:szCs w:val="22"/>
          <w:lang w:val="en-US"/>
        </w:rPr>
        <w:t xml:space="preserve">Morse et al. (2008) </w:t>
      </w:r>
      <w:r w:rsidR="008537EC" w:rsidRPr="00E07099">
        <w:rPr>
          <w:rFonts w:ascii="Calibri" w:hAnsi="Calibri"/>
          <w:szCs w:val="22"/>
          <w:lang w:val="en-US"/>
        </w:rPr>
        <w:t xml:space="preserve">examine </w:t>
      </w:r>
      <w:r w:rsidR="002B53F4" w:rsidRPr="00E07099">
        <w:rPr>
          <w:rFonts w:ascii="Calibri" w:hAnsi="Calibri"/>
          <w:szCs w:val="22"/>
          <w:lang w:val="en-US"/>
        </w:rPr>
        <w:t xml:space="preserve">through a regression equation </w:t>
      </w:r>
      <w:r w:rsidR="008537EC" w:rsidRPr="00E07099">
        <w:rPr>
          <w:rFonts w:ascii="Calibri" w:hAnsi="Calibri"/>
          <w:szCs w:val="22"/>
          <w:lang w:val="en-US"/>
        </w:rPr>
        <w:t xml:space="preserve">the effects of roster turnover on </w:t>
      </w:r>
      <w:r w:rsidR="002B53F4" w:rsidRPr="00E07099">
        <w:rPr>
          <w:rFonts w:ascii="Calibri" w:hAnsi="Calibri"/>
          <w:szCs w:val="22"/>
          <w:lang w:val="en-US"/>
        </w:rPr>
        <w:t xml:space="preserve">season attendance </w:t>
      </w:r>
      <w:r w:rsidR="008537EC" w:rsidRPr="00E07099">
        <w:rPr>
          <w:rFonts w:ascii="Calibri" w:hAnsi="Calibri"/>
          <w:szCs w:val="22"/>
          <w:lang w:val="en-US"/>
        </w:rPr>
        <w:t>in the NBA</w:t>
      </w:r>
      <w:r w:rsidRPr="00E07099">
        <w:rPr>
          <w:rFonts w:ascii="Calibri" w:hAnsi="Calibri"/>
          <w:szCs w:val="22"/>
          <w:lang w:val="en-US"/>
        </w:rPr>
        <w:t>,</w:t>
      </w:r>
      <w:r w:rsidR="008537EC" w:rsidRPr="00E07099">
        <w:rPr>
          <w:rFonts w:ascii="Calibri" w:hAnsi="Calibri"/>
          <w:szCs w:val="22"/>
          <w:lang w:val="en-US"/>
        </w:rPr>
        <w:t xml:space="preserve"> over a five-year period (2000-2005)</w:t>
      </w:r>
      <w:r w:rsidR="002B53F4" w:rsidRPr="00E07099">
        <w:rPr>
          <w:rFonts w:ascii="Calibri" w:hAnsi="Calibri"/>
          <w:szCs w:val="22"/>
          <w:lang w:val="en-US"/>
        </w:rPr>
        <w:t>.</w:t>
      </w:r>
    </w:p>
    <w:p w:rsidR="007D1213" w:rsidRPr="00E07099" w:rsidRDefault="007D1213" w:rsidP="009727D0">
      <w:pPr>
        <w:spacing w:line="480" w:lineRule="auto"/>
        <w:ind w:firstLine="360"/>
        <w:jc w:val="left"/>
        <w:rPr>
          <w:rFonts w:ascii="Calibri" w:hAnsi="Calibri"/>
          <w:szCs w:val="22"/>
          <w:lang w:val="en-US"/>
        </w:rPr>
      </w:pPr>
      <w:r w:rsidRPr="00E07099">
        <w:rPr>
          <w:rFonts w:ascii="Calibri" w:hAnsi="Calibri"/>
          <w:szCs w:val="22"/>
          <w:lang w:val="en-US"/>
        </w:rPr>
        <w:t xml:space="preserve">Finally, </w:t>
      </w:r>
      <w:r w:rsidR="00142F40" w:rsidRPr="00E07099">
        <w:rPr>
          <w:rFonts w:ascii="Calibri" w:hAnsi="Calibri"/>
          <w:szCs w:val="22"/>
          <w:lang w:val="en-US"/>
        </w:rPr>
        <w:t xml:space="preserve">the latest </w:t>
      </w:r>
      <w:r w:rsidRPr="00E07099">
        <w:rPr>
          <w:rFonts w:ascii="Calibri" w:hAnsi="Calibri"/>
          <w:szCs w:val="22"/>
          <w:lang w:val="en-US"/>
        </w:rPr>
        <w:t xml:space="preserve">developments </w:t>
      </w:r>
      <w:r w:rsidR="00142F40" w:rsidRPr="00E07099">
        <w:rPr>
          <w:rFonts w:ascii="Calibri" w:hAnsi="Calibri"/>
          <w:szCs w:val="22"/>
          <w:lang w:val="en-US"/>
        </w:rPr>
        <w:t>in basketball</w:t>
      </w:r>
      <w:r w:rsidR="009727D0" w:rsidRPr="00E07099">
        <w:rPr>
          <w:rFonts w:ascii="Calibri" w:hAnsi="Calibri"/>
          <w:szCs w:val="22"/>
          <w:lang w:val="en-US"/>
        </w:rPr>
        <w:t xml:space="preserve">, </w:t>
      </w:r>
      <w:r w:rsidRPr="00E07099">
        <w:rPr>
          <w:rFonts w:ascii="Calibri" w:hAnsi="Calibri"/>
          <w:szCs w:val="22"/>
          <w:lang w:val="en-US"/>
        </w:rPr>
        <w:t xml:space="preserve">not only in the NBA but </w:t>
      </w:r>
      <w:r w:rsidR="00142F40" w:rsidRPr="00E07099">
        <w:rPr>
          <w:rFonts w:ascii="Calibri" w:hAnsi="Calibri"/>
          <w:szCs w:val="22"/>
          <w:lang w:val="en-US"/>
        </w:rPr>
        <w:t xml:space="preserve">also </w:t>
      </w:r>
      <w:r w:rsidRPr="00E07099">
        <w:rPr>
          <w:rFonts w:ascii="Calibri" w:hAnsi="Calibri"/>
          <w:szCs w:val="22"/>
          <w:lang w:val="en-US"/>
        </w:rPr>
        <w:t xml:space="preserve">in </w:t>
      </w:r>
      <w:r w:rsidR="00142F40" w:rsidRPr="00E07099">
        <w:rPr>
          <w:rFonts w:ascii="Calibri" w:hAnsi="Calibri"/>
          <w:szCs w:val="22"/>
          <w:lang w:val="en-US"/>
        </w:rPr>
        <w:t xml:space="preserve">other </w:t>
      </w:r>
      <w:r w:rsidRPr="00E07099">
        <w:rPr>
          <w:rFonts w:ascii="Calibri" w:hAnsi="Calibri"/>
          <w:szCs w:val="22"/>
          <w:lang w:val="en-US"/>
        </w:rPr>
        <w:t xml:space="preserve">advanced </w:t>
      </w:r>
      <w:r w:rsidR="00741D7D" w:rsidRPr="00E07099">
        <w:rPr>
          <w:rFonts w:ascii="Calibri" w:hAnsi="Calibri"/>
          <w:szCs w:val="22"/>
          <w:lang w:val="en-US"/>
        </w:rPr>
        <w:t xml:space="preserve">countries </w:t>
      </w:r>
      <w:r w:rsidR="009727D0" w:rsidRPr="00E07099">
        <w:rPr>
          <w:rFonts w:ascii="Calibri" w:hAnsi="Calibri"/>
          <w:szCs w:val="22"/>
          <w:lang w:val="en-US"/>
        </w:rPr>
        <w:t>should not be ignored;</w:t>
      </w:r>
      <w:r w:rsidRPr="00E07099">
        <w:rPr>
          <w:rFonts w:ascii="Calibri" w:hAnsi="Calibri"/>
          <w:szCs w:val="22"/>
          <w:lang w:val="en-US"/>
        </w:rPr>
        <w:t xml:space="preserve"> several teams employ statistical analysis especially for player recruitment</w:t>
      </w:r>
      <w:r w:rsidR="009727D0" w:rsidRPr="00E07099">
        <w:rPr>
          <w:rFonts w:ascii="Calibri" w:hAnsi="Calibri"/>
          <w:szCs w:val="22"/>
          <w:lang w:val="en-US"/>
        </w:rPr>
        <w:t xml:space="preserve">. For example, </w:t>
      </w:r>
      <w:r w:rsidR="009423CF" w:rsidRPr="00E07099">
        <w:rPr>
          <w:rFonts w:ascii="Calibri" w:hAnsi="Calibri"/>
          <w:szCs w:val="22"/>
          <w:lang w:val="en-US"/>
        </w:rPr>
        <w:t>Pop</w:t>
      </w:r>
      <w:r w:rsidR="007B3088" w:rsidRPr="00E07099">
        <w:rPr>
          <w:rFonts w:ascii="Calibri" w:hAnsi="Calibri"/>
          <w:szCs w:val="22"/>
          <w:lang w:val="en-US"/>
        </w:rPr>
        <w:t>p</w:t>
      </w:r>
      <w:r w:rsidR="009423CF" w:rsidRPr="00E07099">
        <w:rPr>
          <w:rFonts w:ascii="Calibri" w:hAnsi="Calibri"/>
          <w:szCs w:val="22"/>
          <w:lang w:val="en-US"/>
        </w:rPr>
        <w:t xml:space="preserve"> et al. (2010) </w:t>
      </w:r>
      <w:r w:rsidR="00806DDD" w:rsidRPr="00E07099">
        <w:rPr>
          <w:rFonts w:ascii="Calibri" w:hAnsi="Calibri"/>
          <w:szCs w:val="22"/>
          <w:lang w:val="en-US"/>
        </w:rPr>
        <w:t>admit that player recruitment is both intense and expensive as coaches must recognize talent at an early age and from a broad geographic range.</w:t>
      </w:r>
      <w:r w:rsidR="009423CF" w:rsidRPr="00E07099">
        <w:rPr>
          <w:rFonts w:ascii="Calibri" w:hAnsi="Calibri"/>
          <w:szCs w:val="22"/>
          <w:lang w:val="en-US"/>
        </w:rPr>
        <w:t xml:space="preserve"> </w:t>
      </w:r>
      <w:r w:rsidR="00806DDD" w:rsidRPr="00E07099">
        <w:rPr>
          <w:rFonts w:ascii="Calibri" w:hAnsi="Calibri"/>
          <w:szCs w:val="22"/>
          <w:lang w:val="en-US"/>
        </w:rPr>
        <w:t>I</w:t>
      </w:r>
      <w:r w:rsidR="009423CF" w:rsidRPr="00E07099">
        <w:rPr>
          <w:rFonts w:ascii="Calibri" w:hAnsi="Calibri"/>
          <w:szCs w:val="22"/>
          <w:lang w:val="en-US"/>
        </w:rPr>
        <w:t xml:space="preserve">n their study </w:t>
      </w:r>
      <w:r w:rsidR="00806DDD" w:rsidRPr="00E07099">
        <w:rPr>
          <w:rFonts w:ascii="Calibri" w:hAnsi="Calibri"/>
          <w:szCs w:val="22"/>
          <w:lang w:val="en-US"/>
        </w:rPr>
        <w:t xml:space="preserve">they try </w:t>
      </w:r>
      <w:r w:rsidR="009423CF" w:rsidRPr="00E07099">
        <w:rPr>
          <w:rFonts w:ascii="Calibri" w:hAnsi="Calibri"/>
          <w:szCs w:val="22"/>
          <w:lang w:val="en-US"/>
        </w:rPr>
        <w:t>to determine wh</w:t>
      </w:r>
      <w:r w:rsidR="00142F40" w:rsidRPr="00E07099">
        <w:rPr>
          <w:rFonts w:ascii="Calibri" w:hAnsi="Calibri"/>
          <w:szCs w:val="22"/>
          <w:lang w:val="en-US"/>
        </w:rPr>
        <w:t>ich</w:t>
      </w:r>
      <w:r w:rsidR="009423CF" w:rsidRPr="00E07099">
        <w:rPr>
          <w:rFonts w:ascii="Calibri" w:hAnsi="Calibri"/>
          <w:szCs w:val="22"/>
          <w:lang w:val="en-US"/>
        </w:rPr>
        <w:t xml:space="preserve"> factors are </w:t>
      </w:r>
      <w:r w:rsidR="00142F40" w:rsidRPr="00E07099">
        <w:rPr>
          <w:rFonts w:ascii="Calibri" w:hAnsi="Calibri"/>
          <w:szCs w:val="22"/>
          <w:lang w:val="en-US"/>
        </w:rPr>
        <w:t xml:space="preserve">the </w:t>
      </w:r>
      <w:r w:rsidR="009423CF" w:rsidRPr="00E07099">
        <w:rPr>
          <w:rFonts w:ascii="Calibri" w:hAnsi="Calibri"/>
          <w:szCs w:val="22"/>
          <w:lang w:val="en-US"/>
        </w:rPr>
        <w:t>most influential when international student-athletes cho</w:t>
      </w:r>
      <w:r w:rsidR="00806DDD" w:rsidRPr="00E07099">
        <w:rPr>
          <w:rFonts w:ascii="Calibri" w:hAnsi="Calibri"/>
          <w:szCs w:val="22"/>
          <w:lang w:val="en-US"/>
        </w:rPr>
        <w:t>o</w:t>
      </w:r>
      <w:r w:rsidR="009423CF" w:rsidRPr="00E07099">
        <w:rPr>
          <w:rFonts w:ascii="Calibri" w:hAnsi="Calibri"/>
          <w:szCs w:val="22"/>
          <w:lang w:val="en-US"/>
        </w:rPr>
        <w:t>se</w:t>
      </w:r>
      <w:r w:rsidR="00806DDD" w:rsidRPr="00E07099">
        <w:rPr>
          <w:rFonts w:ascii="Calibri" w:hAnsi="Calibri"/>
          <w:szCs w:val="22"/>
          <w:lang w:val="en-US"/>
        </w:rPr>
        <w:t xml:space="preserve"> </w:t>
      </w:r>
      <w:r w:rsidR="009423CF" w:rsidRPr="00E07099">
        <w:rPr>
          <w:rFonts w:ascii="Calibri" w:hAnsi="Calibri"/>
          <w:szCs w:val="22"/>
          <w:lang w:val="en-US"/>
        </w:rPr>
        <w:t>to</w:t>
      </w:r>
      <w:r w:rsidR="00806DDD" w:rsidRPr="00E07099">
        <w:rPr>
          <w:rFonts w:ascii="Calibri" w:hAnsi="Calibri"/>
          <w:szCs w:val="22"/>
          <w:lang w:val="en-US"/>
        </w:rPr>
        <w:t xml:space="preserve"> </w:t>
      </w:r>
      <w:r w:rsidR="009423CF" w:rsidRPr="00E07099">
        <w:rPr>
          <w:rFonts w:ascii="Calibri" w:hAnsi="Calibri"/>
          <w:szCs w:val="22"/>
          <w:lang w:val="en-US"/>
        </w:rPr>
        <w:t>attend</w:t>
      </w:r>
      <w:r w:rsidR="00806DDD" w:rsidRPr="00E07099">
        <w:rPr>
          <w:rFonts w:ascii="Calibri" w:hAnsi="Calibri"/>
          <w:szCs w:val="22"/>
          <w:lang w:val="en-US"/>
        </w:rPr>
        <w:t xml:space="preserve"> US </w:t>
      </w:r>
      <w:r w:rsidR="009423CF" w:rsidRPr="00E07099">
        <w:rPr>
          <w:rFonts w:ascii="Calibri" w:hAnsi="Calibri"/>
          <w:szCs w:val="22"/>
          <w:lang w:val="en-US"/>
        </w:rPr>
        <w:t>universities.</w:t>
      </w:r>
      <w:r w:rsidR="00806DDD" w:rsidRPr="00E07099">
        <w:rPr>
          <w:rFonts w:ascii="Calibri" w:hAnsi="Calibri"/>
          <w:szCs w:val="22"/>
          <w:lang w:val="en-US"/>
        </w:rPr>
        <w:t xml:space="preserve"> Moreover, they </w:t>
      </w:r>
      <w:r w:rsidR="009423CF" w:rsidRPr="00E07099">
        <w:rPr>
          <w:rFonts w:ascii="Calibri" w:hAnsi="Calibri"/>
          <w:szCs w:val="22"/>
          <w:lang w:val="en-US"/>
        </w:rPr>
        <w:t>statistically</w:t>
      </w:r>
      <w:r w:rsidR="00806DDD" w:rsidRPr="00E07099">
        <w:rPr>
          <w:rFonts w:ascii="Calibri" w:hAnsi="Calibri"/>
          <w:szCs w:val="22"/>
          <w:lang w:val="en-US"/>
        </w:rPr>
        <w:t xml:space="preserve"> </w:t>
      </w:r>
      <w:r w:rsidR="009423CF" w:rsidRPr="00E07099">
        <w:rPr>
          <w:rFonts w:ascii="Calibri" w:hAnsi="Calibri"/>
          <w:szCs w:val="22"/>
          <w:lang w:val="en-US"/>
        </w:rPr>
        <w:t>compare</w:t>
      </w:r>
      <w:r w:rsidR="00806DDD" w:rsidRPr="00E07099">
        <w:rPr>
          <w:rFonts w:ascii="Calibri" w:hAnsi="Calibri"/>
          <w:szCs w:val="22"/>
          <w:lang w:val="en-US"/>
        </w:rPr>
        <w:t xml:space="preserve"> </w:t>
      </w:r>
      <w:r w:rsidR="009423CF" w:rsidRPr="00E07099">
        <w:rPr>
          <w:rFonts w:ascii="Calibri" w:hAnsi="Calibri"/>
          <w:szCs w:val="22"/>
          <w:lang w:val="en-US"/>
        </w:rPr>
        <w:t>such</w:t>
      </w:r>
      <w:r w:rsidR="00806DDD" w:rsidRPr="00E07099">
        <w:rPr>
          <w:rFonts w:ascii="Calibri" w:hAnsi="Calibri"/>
          <w:szCs w:val="22"/>
          <w:lang w:val="en-US"/>
        </w:rPr>
        <w:t xml:space="preserve"> </w:t>
      </w:r>
      <w:r w:rsidR="009423CF" w:rsidRPr="00E07099">
        <w:rPr>
          <w:rFonts w:ascii="Calibri" w:hAnsi="Calibri"/>
          <w:szCs w:val="22"/>
          <w:lang w:val="en-US"/>
        </w:rPr>
        <w:t>influences</w:t>
      </w:r>
      <w:r w:rsidR="00806DDD" w:rsidRPr="00E07099">
        <w:rPr>
          <w:rFonts w:ascii="Calibri" w:hAnsi="Calibri"/>
          <w:szCs w:val="22"/>
          <w:lang w:val="en-US"/>
        </w:rPr>
        <w:t xml:space="preserve"> </w:t>
      </w:r>
      <w:r w:rsidR="009423CF" w:rsidRPr="00E07099">
        <w:rPr>
          <w:rFonts w:ascii="Calibri" w:hAnsi="Calibri"/>
          <w:szCs w:val="22"/>
          <w:lang w:val="en-US"/>
        </w:rPr>
        <w:t>with those</w:t>
      </w:r>
      <w:r w:rsidR="00806DDD" w:rsidRPr="00E07099">
        <w:rPr>
          <w:rFonts w:ascii="Calibri" w:hAnsi="Calibri"/>
          <w:szCs w:val="22"/>
          <w:lang w:val="en-US"/>
        </w:rPr>
        <w:t xml:space="preserve"> </w:t>
      </w:r>
      <w:r w:rsidR="009423CF" w:rsidRPr="00E07099">
        <w:rPr>
          <w:rFonts w:ascii="Calibri" w:hAnsi="Calibri"/>
          <w:szCs w:val="22"/>
          <w:lang w:val="en-US"/>
        </w:rPr>
        <w:t>of</w:t>
      </w:r>
      <w:r w:rsidR="00806DDD" w:rsidRPr="00E07099">
        <w:rPr>
          <w:rFonts w:ascii="Calibri" w:hAnsi="Calibri"/>
          <w:szCs w:val="22"/>
          <w:lang w:val="en-US"/>
        </w:rPr>
        <w:t xml:space="preserve"> </w:t>
      </w:r>
      <w:r w:rsidR="009423CF" w:rsidRPr="00E07099">
        <w:rPr>
          <w:rFonts w:ascii="Calibri" w:hAnsi="Calibri"/>
          <w:szCs w:val="22"/>
          <w:lang w:val="en-US"/>
        </w:rPr>
        <w:t>domestic</w:t>
      </w:r>
      <w:r w:rsidR="00806DDD" w:rsidRPr="00E07099">
        <w:rPr>
          <w:rFonts w:ascii="Calibri" w:hAnsi="Calibri"/>
          <w:szCs w:val="22"/>
          <w:lang w:val="en-US"/>
        </w:rPr>
        <w:t xml:space="preserve"> </w:t>
      </w:r>
      <w:r w:rsidR="009423CF" w:rsidRPr="00E07099">
        <w:rPr>
          <w:rFonts w:ascii="Calibri" w:hAnsi="Calibri"/>
          <w:szCs w:val="22"/>
          <w:lang w:val="en-US"/>
        </w:rPr>
        <w:t>student-athletes</w:t>
      </w:r>
      <w:r w:rsidR="00806DDD" w:rsidRPr="00E07099">
        <w:rPr>
          <w:rFonts w:ascii="Calibri" w:hAnsi="Calibri"/>
          <w:szCs w:val="22"/>
          <w:lang w:val="en-US"/>
        </w:rPr>
        <w:t xml:space="preserve"> </w:t>
      </w:r>
      <w:r w:rsidR="009423CF" w:rsidRPr="00E07099">
        <w:rPr>
          <w:rFonts w:ascii="Calibri" w:hAnsi="Calibri"/>
          <w:szCs w:val="22"/>
          <w:lang w:val="en-US"/>
        </w:rPr>
        <w:t>to</w:t>
      </w:r>
      <w:r w:rsidR="00806DDD" w:rsidRPr="00E07099">
        <w:rPr>
          <w:rFonts w:ascii="Calibri" w:hAnsi="Calibri"/>
          <w:szCs w:val="22"/>
          <w:lang w:val="en-US"/>
        </w:rPr>
        <w:t xml:space="preserve"> </w:t>
      </w:r>
      <w:r w:rsidR="009423CF" w:rsidRPr="00E07099">
        <w:rPr>
          <w:rFonts w:ascii="Calibri" w:hAnsi="Calibri"/>
          <w:szCs w:val="22"/>
          <w:lang w:val="en-US"/>
        </w:rPr>
        <w:t>determine</w:t>
      </w:r>
      <w:r w:rsidR="00806DDD" w:rsidRPr="00E07099">
        <w:rPr>
          <w:rFonts w:ascii="Calibri" w:hAnsi="Calibri"/>
          <w:szCs w:val="22"/>
          <w:lang w:val="en-US"/>
        </w:rPr>
        <w:t xml:space="preserve"> </w:t>
      </w:r>
      <w:r w:rsidR="009423CF" w:rsidRPr="00E07099">
        <w:rPr>
          <w:rFonts w:ascii="Calibri" w:hAnsi="Calibri"/>
          <w:szCs w:val="22"/>
          <w:lang w:val="en-US"/>
        </w:rPr>
        <w:t>if</w:t>
      </w:r>
      <w:r w:rsidR="00806DDD" w:rsidRPr="00E07099">
        <w:rPr>
          <w:rFonts w:ascii="Calibri" w:hAnsi="Calibri"/>
          <w:szCs w:val="22"/>
          <w:lang w:val="en-US"/>
        </w:rPr>
        <w:t xml:space="preserve"> </w:t>
      </w:r>
      <w:r w:rsidR="009423CF" w:rsidRPr="00E07099">
        <w:rPr>
          <w:rFonts w:ascii="Calibri" w:hAnsi="Calibri"/>
          <w:szCs w:val="22"/>
          <w:lang w:val="en-US"/>
        </w:rPr>
        <w:t>significant</w:t>
      </w:r>
      <w:r w:rsidR="00806DDD" w:rsidRPr="00E07099">
        <w:rPr>
          <w:rFonts w:ascii="Calibri" w:hAnsi="Calibri"/>
          <w:szCs w:val="22"/>
          <w:lang w:val="en-US"/>
        </w:rPr>
        <w:t xml:space="preserve"> </w:t>
      </w:r>
      <w:r w:rsidR="009423CF" w:rsidRPr="00E07099">
        <w:rPr>
          <w:rFonts w:ascii="Calibri" w:hAnsi="Calibri"/>
          <w:szCs w:val="22"/>
          <w:lang w:val="en-US"/>
        </w:rPr>
        <w:t>differences</w:t>
      </w:r>
      <w:r w:rsidR="00806DDD" w:rsidRPr="00E07099">
        <w:rPr>
          <w:rFonts w:ascii="Calibri" w:hAnsi="Calibri"/>
          <w:szCs w:val="22"/>
          <w:lang w:val="en-US"/>
        </w:rPr>
        <w:t xml:space="preserve"> </w:t>
      </w:r>
      <w:r w:rsidR="009423CF" w:rsidRPr="00E07099">
        <w:rPr>
          <w:rFonts w:ascii="Calibri" w:hAnsi="Calibri"/>
          <w:szCs w:val="22"/>
          <w:lang w:val="en-US"/>
        </w:rPr>
        <w:t>exist</w:t>
      </w:r>
      <w:r w:rsidR="00806DDD" w:rsidRPr="00E07099">
        <w:rPr>
          <w:rFonts w:ascii="Calibri" w:hAnsi="Calibri"/>
          <w:szCs w:val="22"/>
          <w:lang w:val="en-US"/>
        </w:rPr>
        <w:t xml:space="preserve"> </w:t>
      </w:r>
      <w:r w:rsidR="009423CF" w:rsidRPr="00E07099">
        <w:rPr>
          <w:rFonts w:ascii="Calibri" w:hAnsi="Calibri"/>
          <w:szCs w:val="22"/>
          <w:lang w:val="en-US"/>
        </w:rPr>
        <w:t>between</w:t>
      </w:r>
      <w:r w:rsidR="00806DDD" w:rsidRPr="00E07099">
        <w:rPr>
          <w:rFonts w:ascii="Calibri" w:hAnsi="Calibri"/>
          <w:szCs w:val="22"/>
          <w:lang w:val="en-US"/>
        </w:rPr>
        <w:t xml:space="preserve"> </w:t>
      </w:r>
      <w:r w:rsidR="009423CF" w:rsidRPr="00E07099">
        <w:rPr>
          <w:rFonts w:ascii="Calibri" w:hAnsi="Calibri"/>
          <w:szCs w:val="22"/>
          <w:lang w:val="en-US"/>
        </w:rPr>
        <w:t>the</w:t>
      </w:r>
      <w:r w:rsidR="00806DDD" w:rsidRPr="00E07099">
        <w:rPr>
          <w:rFonts w:ascii="Calibri" w:hAnsi="Calibri"/>
          <w:szCs w:val="22"/>
          <w:lang w:val="en-US"/>
        </w:rPr>
        <w:t xml:space="preserve"> </w:t>
      </w:r>
      <w:r w:rsidR="009423CF" w:rsidRPr="00E07099">
        <w:rPr>
          <w:rFonts w:ascii="Calibri" w:hAnsi="Calibri"/>
          <w:szCs w:val="22"/>
          <w:lang w:val="en-US"/>
        </w:rPr>
        <w:t>two</w:t>
      </w:r>
      <w:r w:rsidR="00806DDD" w:rsidRPr="00E07099">
        <w:rPr>
          <w:rFonts w:ascii="Calibri" w:hAnsi="Calibri"/>
          <w:szCs w:val="22"/>
          <w:lang w:val="en-US"/>
        </w:rPr>
        <w:t xml:space="preserve"> </w:t>
      </w:r>
      <w:r w:rsidR="009423CF" w:rsidRPr="00E07099">
        <w:rPr>
          <w:rFonts w:ascii="Calibri" w:hAnsi="Calibri"/>
          <w:szCs w:val="22"/>
          <w:lang w:val="en-US"/>
        </w:rPr>
        <w:t>groups.</w:t>
      </w:r>
      <w:r w:rsidR="007B3088" w:rsidRPr="00E07099">
        <w:rPr>
          <w:rFonts w:ascii="Calibri" w:hAnsi="Calibri"/>
          <w:szCs w:val="22"/>
          <w:lang w:val="en-US"/>
        </w:rPr>
        <w:t xml:space="preserve"> </w:t>
      </w:r>
      <w:r w:rsidR="009727D0" w:rsidRPr="00E07099">
        <w:rPr>
          <w:rFonts w:ascii="Calibri" w:hAnsi="Calibri"/>
          <w:szCs w:val="22"/>
          <w:lang w:val="en-US"/>
        </w:rPr>
        <w:t xml:space="preserve">Sampaio et al. (2006) examine the differences in game-related statistics between basketball guards, forwards and </w:t>
      </w:r>
      <w:r w:rsidR="00573903" w:rsidRPr="00E07099">
        <w:rPr>
          <w:rFonts w:ascii="Calibri" w:hAnsi="Calibri"/>
          <w:szCs w:val="22"/>
          <w:lang w:val="en-US"/>
        </w:rPr>
        <w:t>centers</w:t>
      </w:r>
      <w:r w:rsidR="009727D0" w:rsidRPr="00E07099">
        <w:rPr>
          <w:rFonts w:ascii="Calibri" w:hAnsi="Calibri"/>
          <w:szCs w:val="22"/>
          <w:lang w:val="en-US"/>
        </w:rPr>
        <w:t xml:space="preserve"> playing in three professional leagues. </w:t>
      </w:r>
      <w:r w:rsidR="00B17E67" w:rsidRPr="00E07099">
        <w:rPr>
          <w:rFonts w:ascii="Calibri" w:hAnsi="Calibri"/>
          <w:szCs w:val="22"/>
          <w:lang w:val="en-US"/>
        </w:rPr>
        <w:t>T</w:t>
      </w:r>
      <w:r w:rsidR="009727D0" w:rsidRPr="00E07099">
        <w:rPr>
          <w:rFonts w:ascii="Calibri" w:hAnsi="Calibri"/>
          <w:szCs w:val="22"/>
          <w:lang w:val="en-US"/>
        </w:rPr>
        <w:t>he</w:t>
      </w:r>
      <w:r w:rsidR="00B17E67" w:rsidRPr="00E07099">
        <w:rPr>
          <w:rFonts w:ascii="Calibri" w:hAnsi="Calibri"/>
          <w:szCs w:val="22"/>
          <w:lang w:val="en-US"/>
        </w:rPr>
        <w:t>y claim that the</w:t>
      </w:r>
      <w:r w:rsidR="009727D0" w:rsidRPr="00E07099">
        <w:rPr>
          <w:rFonts w:ascii="Calibri" w:hAnsi="Calibri"/>
          <w:szCs w:val="22"/>
          <w:lang w:val="en-US"/>
        </w:rPr>
        <w:t xml:space="preserve"> knowledge of these differences could allow the coaches to increase the effectiveness of the player recruitment process.</w:t>
      </w:r>
    </w:p>
    <w:p w:rsidR="008537EC" w:rsidRPr="00E07099" w:rsidRDefault="008537EC" w:rsidP="00E57D32">
      <w:pPr>
        <w:spacing w:line="480" w:lineRule="auto"/>
        <w:jc w:val="left"/>
        <w:rPr>
          <w:rFonts w:ascii="Calibri" w:hAnsi="Calibri"/>
          <w:szCs w:val="22"/>
          <w:highlight w:val="yellow"/>
          <w:lang w:val="en-US"/>
        </w:rPr>
      </w:pPr>
    </w:p>
    <w:p w:rsidR="00243BA7" w:rsidRPr="00573903" w:rsidRDefault="00B34682" w:rsidP="00E57D32">
      <w:pPr>
        <w:pStyle w:val="1"/>
        <w:numPr>
          <w:ilvl w:val="0"/>
          <w:numId w:val="1"/>
        </w:numPr>
        <w:spacing w:line="480" w:lineRule="auto"/>
        <w:jc w:val="left"/>
        <w:rPr>
          <w:rFonts w:ascii="Calibri" w:hAnsi="Calibri"/>
          <w:lang w:val="en-US"/>
        </w:rPr>
      </w:pPr>
      <w:r w:rsidRPr="00573903">
        <w:rPr>
          <w:rFonts w:ascii="Calibri" w:hAnsi="Calibri"/>
          <w:lang w:val="en-US"/>
        </w:rPr>
        <w:t xml:space="preserve">The </w:t>
      </w:r>
      <w:r w:rsidR="007323A2" w:rsidRPr="00573903">
        <w:rPr>
          <w:rFonts w:ascii="Calibri" w:hAnsi="Calibri"/>
          <w:lang w:val="en-US"/>
        </w:rPr>
        <w:t>authentic statistical report</w:t>
      </w:r>
    </w:p>
    <w:p w:rsidR="00246BEA" w:rsidRPr="00573903" w:rsidRDefault="000B76A6" w:rsidP="00E57D32">
      <w:pPr>
        <w:spacing w:line="480" w:lineRule="auto"/>
        <w:ind w:firstLine="360"/>
        <w:jc w:val="left"/>
        <w:rPr>
          <w:rFonts w:ascii="Calibri" w:hAnsi="Calibri"/>
          <w:szCs w:val="22"/>
          <w:lang w:val="en-US"/>
        </w:rPr>
      </w:pPr>
      <w:r w:rsidRPr="00573903">
        <w:rPr>
          <w:rFonts w:ascii="Calibri" w:hAnsi="Calibri"/>
          <w:szCs w:val="22"/>
          <w:lang w:val="en-US"/>
        </w:rPr>
        <w:t xml:space="preserve">The </w:t>
      </w:r>
      <w:r w:rsidR="002C44FE" w:rsidRPr="00573903">
        <w:rPr>
          <w:rFonts w:ascii="Calibri" w:hAnsi="Calibri"/>
          <w:szCs w:val="22"/>
          <w:lang w:val="en-US"/>
        </w:rPr>
        <w:t xml:space="preserve">statistical analysis </w:t>
      </w:r>
      <w:r w:rsidRPr="00573903">
        <w:rPr>
          <w:rFonts w:ascii="Calibri" w:hAnsi="Calibri"/>
          <w:szCs w:val="22"/>
          <w:lang w:val="en-US"/>
        </w:rPr>
        <w:t xml:space="preserve">support </w:t>
      </w:r>
      <w:r w:rsidR="00621852" w:rsidRPr="00573903">
        <w:rPr>
          <w:rFonts w:ascii="Calibri" w:hAnsi="Calibri"/>
          <w:szCs w:val="22"/>
          <w:lang w:val="en-US"/>
        </w:rPr>
        <w:t xml:space="preserve">provided to IRAKLIS </w:t>
      </w:r>
      <w:r w:rsidR="00F07177" w:rsidRPr="00573903">
        <w:rPr>
          <w:rFonts w:ascii="Calibri" w:hAnsi="Calibri"/>
          <w:szCs w:val="22"/>
          <w:lang w:val="en-US"/>
        </w:rPr>
        <w:t xml:space="preserve">coaching staff </w:t>
      </w:r>
      <w:r w:rsidRPr="00573903">
        <w:rPr>
          <w:rFonts w:ascii="Calibri" w:hAnsi="Calibri"/>
          <w:szCs w:val="22"/>
          <w:lang w:val="en-US"/>
        </w:rPr>
        <w:t xml:space="preserve">was based on a </w:t>
      </w:r>
      <w:r w:rsidR="002C44FE" w:rsidRPr="00573903">
        <w:rPr>
          <w:rFonts w:ascii="Calibri" w:hAnsi="Calibri"/>
          <w:szCs w:val="22"/>
          <w:lang w:val="en-US"/>
        </w:rPr>
        <w:t xml:space="preserve">short </w:t>
      </w:r>
      <w:r w:rsidRPr="00573903">
        <w:rPr>
          <w:rFonts w:ascii="Calibri" w:hAnsi="Calibri"/>
          <w:szCs w:val="22"/>
          <w:lang w:val="en-US"/>
        </w:rPr>
        <w:t>(approximately</w:t>
      </w:r>
      <w:r w:rsidR="002C44FE" w:rsidRPr="00573903">
        <w:rPr>
          <w:rFonts w:ascii="Calibri" w:hAnsi="Calibri"/>
          <w:szCs w:val="22"/>
          <w:lang w:val="en-US"/>
        </w:rPr>
        <w:t xml:space="preserve"> ten-page</w:t>
      </w:r>
      <w:r w:rsidRPr="00573903">
        <w:rPr>
          <w:rFonts w:ascii="Calibri" w:hAnsi="Calibri"/>
          <w:szCs w:val="22"/>
          <w:lang w:val="en-US"/>
        </w:rPr>
        <w:t xml:space="preserve">) booklet that SA </w:t>
      </w:r>
      <w:r w:rsidR="00F07177" w:rsidRPr="00573903">
        <w:rPr>
          <w:rFonts w:ascii="Calibri" w:hAnsi="Calibri"/>
          <w:szCs w:val="22"/>
          <w:lang w:val="en-US"/>
        </w:rPr>
        <w:t xml:space="preserve">prepared </w:t>
      </w:r>
      <w:r w:rsidRPr="00573903">
        <w:rPr>
          <w:rFonts w:ascii="Calibri" w:hAnsi="Calibri"/>
          <w:szCs w:val="22"/>
          <w:lang w:val="en-US"/>
        </w:rPr>
        <w:t xml:space="preserve">in the middle of </w:t>
      </w:r>
      <w:r w:rsidR="007323A2" w:rsidRPr="00573903">
        <w:rPr>
          <w:rFonts w:ascii="Calibri" w:hAnsi="Calibri"/>
          <w:szCs w:val="22"/>
          <w:lang w:val="en-US"/>
        </w:rPr>
        <w:t xml:space="preserve">every </w:t>
      </w:r>
      <w:r w:rsidRPr="00573903">
        <w:rPr>
          <w:rFonts w:ascii="Calibri" w:hAnsi="Calibri"/>
          <w:szCs w:val="22"/>
          <w:lang w:val="en-US"/>
        </w:rPr>
        <w:t>week</w:t>
      </w:r>
      <w:r w:rsidR="00621852" w:rsidRPr="00573903">
        <w:rPr>
          <w:rFonts w:ascii="Calibri" w:hAnsi="Calibri"/>
          <w:szCs w:val="22"/>
          <w:lang w:val="en-US"/>
        </w:rPr>
        <w:t>, i.e.</w:t>
      </w:r>
      <w:r w:rsidRPr="00573903">
        <w:rPr>
          <w:rFonts w:ascii="Calibri" w:hAnsi="Calibri"/>
          <w:szCs w:val="22"/>
          <w:lang w:val="en-US"/>
        </w:rPr>
        <w:t xml:space="preserve"> around Wednesday morning</w:t>
      </w:r>
      <w:r w:rsidR="00621852" w:rsidRPr="00573903">
        <w:rPr>
          <w:rFonts w:ascii="Calibri" w:hAnsi="Calibri"/>
          <w:szCs w:val="22"/>
          <w:lang w:val="en-US"/>
        </w:rPr>
        <w:t>.</w:t>
      </w:r>
      <w:r w:rsidRPr="00573903">
        <w:rPr>
          <w:rFonts w:ascii="Calibri" w:hAnsi="Calibri"/>
          <w:szCs w:val="22"/>
          <w:lang w:val="en-US"/>
        </w:rPr>
        <w:t xml:space="preserve"> </w:t>
      </w:r>
      <w:r w:rsidR="00621852" w:rsidRPr="00573903">
        <w:rPr>
          <w:rFonts w:ascii="Calibri" w:hAnsi="Calibri"/>
          <w:szCs w:val="22"/>
          <w:lang w:val="en-US"/>
        </w:rPr>
        <w:t>This way</w:t>
      </w:r>
      <w:r w:rsidR="00F64B51" w:rsidRPr="00573903">
        <w:rPr>
          <w:rFonts w:ascii="Calibri" w:hAnsi="Calibri"/>
          <w:szCs w:val="22"/>
          <w:lang w:val="en-US"/>
        </w:rPr>
        <w:t>,</w:t>
      </w:r>
      <w:r w:rsidR="00621852" w:rsidRPr="00573903">
        <w:rPr>
          <w:rFonts w:ascii="Calibri" w:hAnsi="Calibri"/>
          <w:szCs w:val="22"/>
          <w:lang w:val="en-US"/>
        </w:rPr>
        <w:t xml:space="preserve"> the coach </w:t>
      </w:r>
      <w:r w:rsidRPr="00573903">
        <w:rPr>
          <w:rFonts w:ascii="Calibri" w:hAnsi="Calibri"/>
          <w:szCs w:val="22"/>
          <w:lang w:val="en-US"/>
        </w:rPr>
        <w:t>ha</w:t>
      </w:r>
      <w:r w:rsidR="00621852" w:rsidRPr="00573903">
        <w:rPr>
          <w:rFonts w:ascii="Calibri" w:hAnsi="Calibri"/>
          <w:szCs w:val="22"/>
          <w:lang w:val="en-US"/>
        </w:rPr>
        <w:t>d</w:t>
      </w:r>
      <w:r w:rsidRPr="00573903">
        <w:rPr>
          <w:rFonts w:ascii="Calibri" w:hAnsi="Calibri"/>
          <w:szCs w:val="22"/>
          <w:lang w:val="en-US"/>
        </w:rPr>
        <w:t xml:space="preserve"> enough time to study </w:t>
      </w:r>
      <w:r w:rsidR="00ED0862" w:rsidRPr="00573903">
        <w:rPr>
          <w:rFonts w:ascii="Calibri" w:hAnsi="Calibri"/>
          <w:szCs w:val="22"/>
          <w:lang w:val="en-US"/>
        </w:rPr>
        <w:t xml:space="preserve">the </w:t>
      </w:r>
      <w:r w:rsidR="00F07177" w:rsidRPr="00573903">
        <w:rPr>
          <w:rFonts w:ascii="Calibri" w:hAnsi="Calibri"/>
          <w:szCs w:val="22"/>
          <w:lang w:val="en-US"/>
        </w:rPr>
        <w:t xml:space="preserve">report </w:t>
      </w:r>
      <w:r w:rsidRPr="00573903">
        <w:rPr>
          <w:rFonts w:ascii="Calibri" w:hAnsi="Calibri"/>
          <w:szCs w:val="22"/>
          <w:lang w:val="en-US"/>
        </w:rPr>
        <w:t xml:space="preserve">and prepare </w:t>
      </w:r>
      <w:r w:rsidR="007323A2" w:rsidRPr="00573903">
        <w:rPr>
          <w:rFonts w:ascii="Calibri" w:hAnsi="Calibri"/>
          <w:szCs w:val="22"/>
          <w:lang w:val="en-US"/>
        </w:rPr>
        <w:t xml:space="preserve">his team </w:t>
      </w:r>
      <w:r w:rsidRPr="00573903">
        <w:rPr>
          <w:rFonts w:ascii="Calibri" w:hAnsi="Calibri"/>
          <w:szCs w:val="22"/>
          <w:lang w:val="en-US"/>
        </w:rPr>
        <w:t xml:space="preserve">accordingly, </w:t>
      </w:r>
      <w:r w:rsidR="00D43F36" w:rsidRPr="00573903">
        <w:rPr>
          <w:rFonts w:ascii="Calibri" w:hAnsi="Calibri"/>
          <w:szCs w:val="22"/>
          <w:lang w:val="en-US"/>
        </w:rPr>
        <w:t>ahead</w:t>
      </w:r>
      <w:r w:rsidRPr="00573903">
        <w:rPr>
          <w:rFonts w:ascii="Calibri" w:hAnsi="Calibri"/>
          <w:szCs w:val="22"/>
          <w:lang w:val="en-US"/>
        </w:rPr>
        <w:t xml:space="preserve"> of the </w:t>
      </w:r>
      <w:r w:rsidR="002C44FE" w:rsidRPr="00573903">
        <w:rPr>
          <w:rFonts w:ascii="Calibri" w:hAnsi="Calibri"/>
          <w:szCs w:val="22"/>
          <w:lang w:val="en-US"/>
        </w:rPr>
        <w:t xml:space="preserve">championship </w:t>
      </w:r>
      <w:r w:rsidRPr="00573903">
        <w:rPr>
          <w:rFonts w:ascii="Calibri" w:hAnsi="Calibri"/>
          <w:szCs w:val="22"/>
          <w:lang w:val="en-US"/>
        </w:rPr>
        <w:t>game that was held on Saturday afternoon</w:t>
      </w:r>
      <w:r w:rsidR="002C44FE" w:rsidRPr="00573903">
        <w:rPr>
          <w:rStyle w:val="a7"/>
          <w:rFonts w:ascii="Calibri" w:hAnsi="Calibri"/>
          <w:szCs w:val="22"/>
          <w:lang w:val="en-US"/>
        </w:rPr>
        <w:footnoteReference w:id="2"/>
      </w:r>
      <w:r w:rsidRPr="00573903">
        <w:rPr>
          <w:rFonts w:ascii="Calibri" w:hAnsi="Calibri"/>
          <w:szCs w:val="22"/>
          <w:lang w:val="en-US"/>
        </w:rPr>
        <w:t xml:space="preserve">. Moreover, </w:t>
      </w:r>
      <w:r w:rsidR="00621852" w:rsidRPr="00573903">
        <w:rPr>
          <w:rFonts w:ascii="Calibri" w:hAnsi="Calibri"/>
          <w:szCs w:val="22"/>
          <w:lang w:val="en-US"/>
        </w:rPr>
        <w:t xml:space="preserve">every </w:t>
      </w:r>
      <w:r w:rsidRPr="00573903">
        <w:rPr>
          <w:rFonts w:ascii="Calibri" w:hAnsi="Calibri"/>
          <w:szCs w:val="22"/>
          <w:lang w:val="en-US"/>
        </w:rPr>
        <w:t xml:space="preserve">Wednesday a meeting </w:t>
      </w:r>
      <w:r w:rsidR="00142F40" w:rsidRPr="00573903">
        <w:rPr>
          <w:rFonts w:ascii="Calibri" w:hAnsi="Calibri"/>
          <w:szCs w:val="22"/>
          <w:lang w:val="en-US"/>
        </w:rPr>
        <w:t xml:space="preserve">took </w:t>
      </w:r>
      <w:r w:rsidRPr="00573903">
        <w:rPr>
          <w:rFonts w:ascii="Calibri" w:hAnsi="Calibri"/>
          <w:szCs w:val="22"/>
          <w:lang w:val="en-US"/>
        </w:rPr>
        <w:t>place between</w:t>
      </w:r>
      <w:r w:rsidR="00312106" w:rsidRPr="00573903">
        <w:rPr>
          <w:rFonts w:ascii="Calibri" w:hAnsi="Calibri"/>
          <w:szCs w:val="22"/>
          <w:lang w:val="en-US"/>
        </w:rPr>
        <w:t xml:space="preserve"> the SA and the coach, </w:t>
      </w:r>
      <w:r w:rsidR="002C44FE" w:rsidRPr="00573903">
        <w:rPr>
          <w:rFonts w:ascii="Calibri" w:hAnsi="Calibri"/>
          <w:szCs w:val="22"/>
          <w:lang w:val="en-US"/>
        </w:rPr>
        <w:t xml:space="preserve">in order for </w:t>
      </w:r>
      <w:r w:rsidR="00E3764C" w:rsidRPr="00573903">
        <w:rPr>
          <w:rFonts w:ascii="Calibri" w:hAnsi="Calibri"/>
          <w:szCs w:val="22"/>
          <w:lang w:val="en-US"/>
        </w:rPr>
        <w:t xml:space="preserve">the first </w:t>
      </w:r>
      <w:r w:rsidR="002C44FE" w:rsidRPr="00573903">
        <w:rPr>
          <w:rFonts w:ascii="Calibri" w:hAnsi="Calibri"/>
          <w:szCs w:val="22"/>
          <w:lang w:val="en-US"/>
        </w:rPr>
        <w:t xml:space="preserve">to </w:t>
      </w:r>
      <w:r w:rsidR="00312106" w:rsidRPr="00573903">
        <w:rPr>
          <w:rFonts w:ascii="Calibri" w:hAnsi="Calibri"/>
          <w:szCs w:val="22"/>
          <w:lang w:val="en-US"/>
        </w:rPr>
        <w:t>present and explain the main points of his analysis</w:t>
      </w:r>
      <w:r w:rsidR="00621852" w:rsidRPr="00573903">
        <w:rPr>
          <w:rFonts w:ascii="Calibri" w:hAnsi="Calibri"/>
          <w:szCs w:val="22"/>
          <w:lang w:val="en-US"/>
        </w:rPr>
        <w:t xml:space="preserve"> to the coach and his </w:t>
      </w:r>
      <w:r w:rsidR="00B1002B" w:rsidRPr="00573903">
        <w:rPr>
          <w:rFonts w:ascii="Calibri" w:hAnsi="Calibri"/>
          <w:szCs w:val="22"/>
          <w:lang w:val="en-US"/>
        </w:rPr>
        <w:t>assistants</w:t>
      </w:r>
      <w:r w:rsidR="00312106" w:rsidRPr="00573903">
        <w:rPr>
          <w:rFonts w:ascii="Calibri" w:hAnsi="Calibri"/>
          <w:szCs w:val="22"/>
          <w:lang w:val="en-US"/>
        </w:rPr>
        <w:t xml:space="preserve">. </w:t>
      </w:r>
      <w:r w:rsidR="008E78E4" w:rsidRPr="00573903">
        <w:rPr>
          <w:rFonts w:ascii="Calibri" w:hAnsi="Calibri"/>
          <w:szCs w:val="22"/>
          <w:lang w:val="en-US"/>
        </w:rPr>
        <w:t>Wednesday</w:t>
      </w:r>
      <w:r w:rsidR="00BB55CD" w:rsidRPr="00573903">
        <w:rPr>
          <w:rFonts w:ascii="Calibri" w:hAnsi="Calibri"/>
          <w:szCs w:val="22"/>
          <w:lang w:val="en-US"/>
        </w:rPr>
        <w:t>’s</w:t>
      </w:r>
      <w:r w:rsidR="008E78E4" w:rsidRPr="00573903">
        <w:rPr>
          <w:rFonts w:ascii="Calibri" w:hAnsi="Calibri"/>
          <w:szCs w:val="22"/>
          <w:lang w:val="en-US"/>
        </w:rPr>
        <w:t xml:space="preserve"> </w:t>
      </w:r>
      <w:r w:rsidR="00312106" w:rsidRPr="00573903">
        <w:rPr>
          <w:rFonts w:ascii="Calibri" w:hAnsi="Calibri"/>
          <w:szCs w:val="22"/>
          <w:lang w:val="en-US"/>
        </w:rPr>
        <w:t xml:space="preserve">meeting was also a chance for both </w:t>
      </w:r>
      <w:r w:rsidR="00621852" w:rsidRPr="00573903">
        <w:rPr>
          <w:rFonts w:ascii="Calibri" w:hAnsi="Calibri"/>
          <w:szCs w:val="22"/>
          <w:lang w:val="en-US"/>
        </w:rPr>
        <w:t xml:space="preserve">parts </w:t>
      </w:r>
      <w:r w:rsidR="00312106" w:rsidRPr="00573903">
        <w:rPr>
          <w:rFonts w:ascii="Calibri" w:hAnsi="Calibri"/>
          <w:szCs w:val="22"/>
          <w:lang w:val="en-US"/>
        </w:rPr>
        <w:t xml:space="preserve">to talk about </w:t>
      </w:r>
      <w:r w:rsidR="00A24309" w:rsidRPr="00573903">
        <w:rPr>
          <w:rFonts w:ascii="Calibri" w:hAnsi="Calibri"/>
          <w:szCs w:val="22"/>
          <w:lang w:val="en-US"/>
        </w:rPr>
        <w:t xml:space="preserve">any </w:t>
      </w:r>
      <w:r w:rsidR="00312106" w:rsidRPr="00573903">
        <w:rPr>
          <w:rFonts w:ascii="Calibri" w:hAnsi="Calibri"/>
          <w:szCs w:val="22"/>
          <w:lang w:val="en-US"/>
        </w:rPr>
        <w:t xml:space="preserve">additional ideas </w:t>
      </w:r>
      <w:r w:rsidR="00A24309" w:rsidRPr="00573903">
        <w:rPr>
          <w:rFonts w:ascii="Calibri" w:hAnsi="Calibri"/>
          <w:szCs w:val="22"/>
          <w:lang w:val="en-US"/>
        </w:rPr>
        <w:t xml:space="preserve">which could be included in the </w:t>
      </w:r>
      <w:r w:rsidR="00312106" w:rsidRPr="00573903">
        <w:rPr>
          <w:rFonts w:ascii="Calibri" w:hAnsi="Calibri"/>
          <w:szCs w:val="22"/>
          <w:lang w:val="en-US"/>
        </w:rPr>
        <w:t>statistical analysis</w:t>
      </w:r>
      <w:r w:rsidR="008E78E4" w:rsidRPr="00573903">
        <w:rPr>
          <w:rFonts w:ascii="Calibri" w:hAnsi="Calibri"/>
          <w:szCs w:val="22"/>
          <w:lang w:val="en-US"/>
        </w:rPr>
        <w:t xml:space="preserve"> </w:t>
      </w:r>
      <w:r w:rsidR="00223FAD" w:rsidRPr="00573903">
        <w:rPr>
          <w:rFonts w:ascii="Calibri" w:hAnsi="Calibri"/>
          <w:szCs w:val="22"/>
          <w:lang w:val="en-US"/>
        </w:rPr>
        <w:t xml:space="preserve">the following </w:t>
      </w:r>
      <w:r w:rsidR="008E78E4" w:rsidRPr="00573903">
        <w:rPr>
          <w:rFonts w:ascii="Calibri" w:hAnsi="Calibri"/>
          <w:szCs w:val="22"/>
          <w:lang w:val="en-US"/>
        </w:rPr>
        <w:t>week</w:t>
      </w:r>
      <w:r w:rsidR="007323A2" w:rsidRPr="00573903">
        <w:rPr>
          <w:rFonts w:ascii="Calibri" w:hAnsi="Calibri"/>
          <w:szCs w:val="22"/>
          <w:lang w:val="en-US"/>
        </w:rPr>
        <w:t>(s)</w:t>
      </w:r>
      <w:r w:rsidR="00312106" w:rsidRPr="00573903">
        <w:rPr>
          <w:rFonts w:ascii="Calibri" w:hAnsi="Calibri"/>
          <w:szCs w:val="22"/>
          <w:lang w:val="en-US"/>
        </w:rPr>
        <w:t>.</w:t>
      </w:r>
    </w:p>
    <w:p w:rsidR="00B12E1B" w:rsidRPr="00573903" w:rsidRDefault="000625A5" w:rsidP="00E57D32">
      <w:pPr>
        <w:spacing w:line="480" w:lineRule="auto"/>
        <w:ind w:firstLine="360"/>
        <w:jc w:val="left"/>
        <w:rPr>
          <w:rFonts w:ascii="Calibri" w:hAnsi="Calibri"/>
          <w:szCs w:val="22"/>
          <w:lang w:val="en-US"/>
        </w:rPr>
      </w:pPr>
      <w:r w:rsidRPr="00573903">
        <w:rPr>
          <w:rFonts w:ascii="Calibri" w:hAnsi="Calibri"/>
          <w:szCs w:val="22"/>
          <w:lang w:val="en-US"/>
        </w:rPr>
        <w:lastRenderedPageBreak/>
        <w:t xml:space="preserve">The statistical analysis was </w:t>
      </w:r>
      <w:r w:rsidR="007449B4" w:rsidRPr="00573903">
        <w:rPr>
          <w:rFonts w:ascii="Calibri" w:hAnsi="Calibri"/>
          <w:szCs w:val="22"/>
          <w:lang w:val="en-US"/>
        </w:rPr>
        <w:t xml:space="preserve">usually </w:t>
      </w:r>
      <w:r w:rsidR="00B12E1B" w:rsidRPr="00573903">
        <w:rPr>
          <w:rFonts w:ascii="Calibri" w:hAnsi="Calibri"/>
          <w:szCs w:val="22"/>
          <w:lang w:val="en-US"/>
        </w:rPr>
        <w:t>divided</w:t>
      </w:r>
      <w:r w:rsidRPr="00573903">
        <w:rPr>
          <w:rFonts w:ascii="Calibri" w:hAnsi="Calibri"/>
          <w:szCs w:val="22"/>
          <w:lang w:val="en-US"/>
        </w:rPr>
        <w:t xml:space="preserve"> in</w:t>
      </w:r>
      <w:r w:rsidR="005A5FEE" w:rsidRPr="00573903">
        <w:rPr>
          <w:rFonts w:ascii="Calibri" w:hAnsi="Calibri"/>
          <w:szCs w:val="22"/>
          <w:lang w:val="en-US"/>
        </w:rPr>
        <w:t>to</w:t>
      </w:r>
      <w:r w:rsidRPr="00573903">
        <w:rPr>
          <w:rFonts w:ascii="Calibri" w:hAnsi="Calibri"/>
          <w:szCs w:val="22"/>
          <w:lang w:val="en-US"/>
        </w:rPr>
        <w:t xml:space="preserve"> </w:t>
      </w:r>
      <w:r w:rsidR="007449B4" w:rsidRPr="00573903">
        <w:rPr>
          <w:rFonts w:ascii="Calibri" w:hAnsi="Calibri"/>
          <w:szCs w:val="22"/>
          <w:lang w:val="en-US"/>
        </w:rPr>
        <w:t xml:space="preserve">four </w:t>
      </w:r>
      <w:r w:rsidRPr="00573903">
        <w:rPr>
          <w:rFonts w:ascii="Calibri" w:hAnsi="Calibri"/>
          <w:szCs w:val="22"/>
          <w:lang w:val="en-US"/>
        </w:rPr>
        <w:t xml:space="preserve">parts: the </w:t>
      </w:r>
      <w:r w:rsidRPr="00573903">
        <w:rPr>
          <w:rFonts w:ascii="Calibri" w:hAnsi="Calibri"/>
          <w:i/>
          <w:szCs w:val="22"/>
          <w:lang w:val="en-US"/>
        </w:rPr>
        <w:t>first</w:t>
      </w:r>
      <w:r w:rsidRPr="00573903">
        <w:rPr>
          <w:rFonts w:ascii="Calibri" w:hAnsi="Calibri"/>
          <w:szCs w:val="22"/>
          <w:lang w:val="en-US"/>
        </w:rPr>
        <w:t xml:space="preserve"> one was about the performance of IRAKLIS during all previous games of the championship</w:t>
      </w:r>
      <w:r w:rsidR="00BD44EA" w:rsidRPr="00573903">
        <w:rPr>
          <w:rFonts w:ascii="Calibri" w:hAnsi="Calibri"/>
          <w:szCs w:val="22"/>
          <w:lang w:val="en-US"/>
        </w:rPr>
        <w:t xml:space="preserve"> of 1999-2000</w:t>
      </w:r>
      <w:r w:rsidR="00C34BCC" w:rsidRPr="00573903">
        <w:rPr>
          <w:rFonts w:ascii="Calibri" w:hAnsi="Calibri"/>
          <w:szCs w:val="22"/>
          <w:lang w:val="en-US"/>
        </w:rPr>
        <w:t>, while t</w:t>
      </w:r>
      <w:r w:rsidRPr="00573903">
        <w:rPr>
          <w:rFonts w:ascii="Calibri" w:hAnsi="Calibri"/>
          <w:szCs w:val="22"/>
          <w:lang w:val="en-US"/>
        </w:rPr>
        <w:t xml:space="preserve">he </w:t>
      </w:r>
      <w:r w:rsidRPr="00573903">
        <w:rPr>
          <w:rFonts w:ascii="Calibri" w:hAnsi="Calibri"/>
          <w:i/>
          <w:szCs w:val="22"/>
          <w:lang w:val="en-US"/>
        </w:rPr>
        <w:t>second</w:t>
      </w:r>
      <w:r w:rsidRPr="00573903">
        <w:rPr>
          <w:rFonts w:ascii="Calibri" w:hAnsi="Calibri"/>
          <w:szCs w:val="22"/>
          <w:lang w:val="en-US"/>
        </w:rPr>
        <w:t xml:space="preserve"> part was about </w:t>
      </w:r>
      <w:r w:rsidR="00C34BCC" w:rsidRPr="00573903">
        <w:rPr>
          <w:rFonts w:ascii="Calibri" w:hAnsi="Calibri"/>
          <w:szCs w:val="22"/>
          <w:lang w:val="en-US"/>
        </w:rPr>
        <w:t xml:space="preserve">the performance of </w:t>
      </w:r>
      <w:r w:rsidR="00B12E1B" w:rsidRPr="00573903">
        <w:rPr>
          <w:rFonts w:ascii="Calibri" w:hAnsi="Calibri"/>
          <w:szCs w:val="22"/>
          <w:lang w:val="en-US"/>
        </w:rPr>
        <w:t xml:space="preserve">IRAKLIS’ </w:t>
      </w:r>
      <w:r w:rsidR="00C34BCC" w:rsidRPr="00573903">
        <w:rPr>
          <w:rFonts w:ascii="Calibri" w:hAnsi="Calibri"/>
          <w:szCs w:val="22"/>
          <w:lang w:val="en-US"/>
        </w:rPr>
        <w:t xml:space="preserve">opponents </w:t>
      </w:r>
      <w:r w:rsidR="005A5FEE" w:rsidRPr="00573903">
        <w:rPr>
          <w:rFonts w:ascii="Calibri" w:hAnsi="Calibri"/>
          <w:szCs w:val="22"/>
          <w:lang w:val="en-US"/>
        </w:rPr>
        <w:t>in</w:t>
      </w:r>
      <w:r w:rsidR="00C34BCC" w:rsidRPr="00573903">
        <w:rPr>
          <w:rFonts w:ascii="Calibri" w:hAnsi="Calibri"/>
          <w:szCs w:val="22"/>
          <w:lang w:val="en-US"/>
        </w:rPr>
        <w:t xml:space="preserve"> the</w:t>
      </w:r>
      <w:r w:rsidR="00B12E1B" w:rsidRPr="00573903">
        <w:rPr>
          <w:rFonts w:ascii="Calibri" w:hAnsi="Calibri"/>
          <w:szCs w:val="22"/>
          <w:lang w:val="en-US"/>
        </w:rPr>
        <w:t xml:space="preserve"> specific</w:t>
      </w:r>
      <w:r w:rsidR="00C34BCC" w:rsidRPr="00573903">
        <w:rPr>
          <w:rFonts w:ascii="Calibri" w:hAnsi="Calibri"/>
          <w:szCs w:val="22"/>
          <w:lang w:val="en-US"/>
        </w:rPr>
        <w:t xml:space="preserve"> </w:t>
      </w:r>
      <w:r w:rsidR="00E3764C" w:rsidRPr="00573903">
        <w:rPr>
          <w:rFonts w:ascii="Calibri" w:hAnsi="Calibri"/>
          <w:szCs w:val="22"/>
          <w:lang w:val="en-US"/>
        </w:rPr>
        <w:t xml:space="preserve">series of </w:t>
      </w:r>
      <w:r w:rsidR="00C34BCC" w:rsidRPr="00573903">
        <w:rPr>
          <w:rFonts w:ascii="Calibri" w:hAnsi="Calibri"/>
          <w:szCs w:val="22"/>
          <w:lang w:val="en-US"/>
        </w:rPr>
        <w:t xml:space="preserve">games. The </w:t>
      </w:r>
      <w:r w:rsidR="00C34BCC" w:rsidRPr="00573903">
        <w:rPr>
          <w:rFonts w:ascii="Calibri" w:hAnsi="Calibri"/>
          <w:i/>
          <w:szCs w:val="22"/>
          <w:lang w:val="en-US"/>
        </w:rPr>
        <w:t>third</w:t>
      </w:r>
      <w:r w:rsidR="00C34BCC" w:rsidRPr="00573903">
        <w:rPr>
          <w:rFonts w:ascii="Calibri" w:hAnsi="Calibri"/>
          <w:szCs w:val="22"/>
          <w:lang w:val="en-US"/>
        </w:rPr>
        <w:t xml:space="preserve"> part </w:t>
      </w:r>
      <w:r w:rsidR="00A24309" w:rsidRPr="00573903">
        <w:rPr>
          <w:rFonts w:ascii="Calibri" w:hAnsi="Calibri"/>
          <w:szCs w:val="22"/>
          <w:lang w:val="en-US"/>
        </w:rPr>
        <w:t xml:space="preserve">referred </w:t>
      </w:r>
      <w:r w:rsidR="00B12E1B" w:rsidRPr="00573903">
        <w:rPr>
          <w:rFonts w:ascii="Calibri" w:hAnsi="Calibri"/>
          <w:szCs w:val="22"/>
          <w:lang w:val="en-US"/>
        </w:rPr>
        <w:t xml:space="preserve">to the </w:t>
      </w:r>
      <w:r w:rsidRPr="00573903">
        <w:rPr>
          <w:rFonts w:ascii="Calibri" w:hAnsi="Calibri"/>
          <w:szCs w:val="22"/>
          <w:lang w:val="en-US"/>
        </w:rPr>
        <w:t>performance and the characteristics of the players of the forthcoming opponent (</w:t>
      </w:r>
      <w:r w:rsidR="00B42DD3" w:rsidRPr="00573903">
        <w:rPr>
          <w:rFonts w:ascii="Calibri" w:hAnsi="Calibri"/>
          <w:szCs w:val="22"/>
          <w:lang w:val="en-US"/>
        </w:rPr>
        <w:t xml:space="preserve">namely, </w:t>
      </w:r>
      <w:r w:rsidRPr="00573903">
        <w:rPr>
          <w:rFonts w:ascii="Calibri" w:hAnsi="Calibri"/>
          <w:szCs w:val="22"/>
          <w:lang w:val="en-US"/>
        </w:rPr>
        <w:t>in our case</w:t>
      </w:r>
      <w:r w:rsidR="00B42DD3" w:rsidRPr="00573903">
        <w:rPr>
          <w:rFonts w:ascii="Calibri" w:hAnsi="Calibri"/>
          <w:szCs w:val="22"/>
          <w:lang w:val="en-US"/>
        </w:rPr>
        <w:t>,</w:t>
      </w:r>
      <w:r w:rsidR="00B12E1B" w:rsidRPr="00573903">
        <w:rPr>
          <w:rFonts w:ascii="Calibri" w:hAnsi="Calibri"/>
          <w:szCs w:val="22"/>
          <w:lang w:val="en-US"/>
        </w:rPr>
        <w:t xml:space="preserve"> </w:t>
      </w:r>
      <w:r w:rsidRPr="00573903">
        <w:rPr>
          <w:rFonts w:ascii="Calibri" w:hAnsi="Calibri"/>
          <w:szCs w:val="22"/>
          <w:lang w:val="en-US"/>
        </w:rPr>
        <w:t>Maroussi).</w:t>
      </w:r>
      <w:r w:rsidR="00120395" w:rsidRPr="00573903">
        <w:rPr>
          <w:rFonts w:ascii="Calibri" w:hAnsi="Calibri"/>
          <w:szCs w:val="22"/>
          <w:lang w:val="en-US"/>
        </w:rPr>
        <w:t xml:space="preserve"> The </w:t>
      </w:r>
      <w:r w:rsidR="00120395" w:rsidRPr="00573903">
        <w:rPr>
          <w:rFonts w:ascii="Calibri" w:hAnsi="Calibri"/>
          <w:i/>
          <w:szCs w:val="22"/>
          <w:lang w:val="en-US"/>
        </w:rPr>
        <w:t>fo</w:t>
      </w:r>
      <w:r w:rsidR="002C44FE" w:rsidRPr="00573903">
        <w:rPr>
          <w:rFonts w:ascii="Calibri" w:hAnsi="Calibri"/>
          <w:i/>
          <w:szCs w:val="22"/>
          <w:lang w:val="en-US"/>
        </w:rPr>
        <w:t>u</w:t>
      </w:r>
      <w:r w:rsidR="00120395" w:rsidRPr="00573903">
        <w:rPr>
          <w:rFonts w:ascii="Calibri" w:hAnsi="Calibri"/>
          <w:i/>
          <w:szCs w:val="22"/>
          <w:lang w:val="en-US"/>
        </w:rPr>
        <w:t>rth</w:t>
      </w:r>
      <w:r w:rsidR="00120395" w:rsidRPr="00573903">
        <w:rPr>
          <w:rFonts w:ascii="Calibri" w:hAnsi="Calibri"/>
          <w:szCs w:val="22"/>
          <w:lang w:val="en-US"/>
        </w:rPr>
        <w:t xml:space="preserve"> part of the statistical analysis </w:t>
      </w:r>
      <w:r w:rsidR="00BB55CD" w:rsidRPr="00573903">
        <w:rPr>
          <w:rFonts w:ascii="Calibri" w:hAnsi="Calibri"/>
          <w:szCs w:val="22"/>
          <w:lang w:val="en-US"/>
        </w:rPr>
        <w:t xml:space="preserve">was </w:t>
      </w:r>
      <w:r w:rsidR="00A24309" w:rsidRPr="00573903">
        <w:rPr>
          <w:rFonts w:ascii="Calibri" w:hAnsi="Calibri"/>
          <w:szCs w:val="22"/>
          <w:lang w:val="en-US"/>
        </w:rPr>
        <w:t>about</w:t>
      </w:r>
      <w:r w:rsidR="00120395" w:rsidRPr="00573903">
        <w:rPr>
          <w:rFonts w:ascii="Calibri" w:hAnsi="Calibri"/>
          <w:szCs w:val="22"/>
          <w:lang w:val="en-US"/>
        </w:rPr>
        <w:t xml:space="preserve"> the performance and the statistical data of the players of IRAKLIS’ forthcoming opponent </w:t>
      </w:r>
      <w:r w:rsidR="00555B0D" w:rsidRPr="00573903">
        <w:rPr>
          <w:rFonts w:ascii="Calibri" w:hAnsi="Calibri"/>
          <w:szCs w:val="22"/>
          <w:lang w:val="en-US"/>
        </w:rPr>
        <w:t>in</w:t>
      </w:r>
      <w:r w:rsidR="00120395" w:rsidRPr="00573903">
        <w:rPr>
          <w:rFonts w:ascii="Calibri" w:hAnsi="Calibri"/>
          <w:szCs w:val="22"/>
          <w:lang w:val="en-US"/>
        </w:rPr>
        <w:t xml:space="preserve"> the previous championship (in </w:t>
      </w:r>
      <w:r w:rsidR="00715FE0" w:rsidRPr="00573903">
        <w:rPr>
          <w:rFonts w:ascii="Calibri" w:hAnsi="Calibri"/>
          <w:szCs w:val="22"/>
          <w:lang w:val="en-US"/>
        </w:rPr>
        <w:t xml:space="preserve">our </w:t>
      </w:r>
      <w:r w:rsidR="00120395" w:rsidRPr="00573903">
        <w:rPr>
          <w:rFonts w:ascii="Calibri" w:hAnsi="Calibri"/>
          <w:szCs w:val="22"/>
          <w:lang w:val="en-US"/>
        </w:rPr>
        <w:t xml:space="preserve">case </w:t>
      </w:r>
      <w:r w:rsidR="002C44FE" w:rsidRPr="00573903">
        <w:rPr>
          <w:rFonts w:ascii="Calibri" w:hAnsi="Calibri"/>
          <w:szCs w:val="22"/>
          <w:lang w:val="en-US"/>
        </w:rPr>
        <w:t xml:space="preserve">during </w:t>
      </w:r>
      <w:r w:rsidR="00120395" w:rsidRPr="00573903">
        <w:rPr>
          <w:rFonts w:ascii="Calibri" w:hAnsi="Calibri"/>
          <w:szCs w:val="22"/>
          <w:lang w:val="en-US"/>
        </w:rPr>
        <w:t>the championship of 1998-1999), either</w:t>
      </w:r>
      <w:r w:rsidR="00555B0D" w:rsidRPr="00573903">
        <w:rPr>
          <w:rFonts w:ascii="Calibri" w:hAnsi="Calibri"/>
          <w:szCs w:val="22"/>
          <w:lang w:val="en-US"/>
        </w:rPr>
        <w:t xml:space="preserve"> these players</w:t>
      </w:r>
      <w:r w:rsidR="00120395" w:rsidRPr="00573903">
        <w:rPr>
          <w:rFonts w:ascii="Calibri" w:hAnsi="Calibri"/>
          <w:szCs w:val="22"/>
          <w:lang w:val="en-US"/>
        </w:rPr>
        <w:t xml:space="preserve"> </w:t>
      </w:r>
      <w:r w:rsidR="00E3764C" w:rsidRPr="00573903">
        <w:rPr>
          <w:rFonts w:ascii="Calibri" w:hAnsi="Calibri"/>
          <w:szCs w:val="22"/>
          <w:lang w:val="en-US"/>
        </w:rPr>
        <w:t xml:space="preserve">were </w:t>
      </w:r>
      <w:r w:rsidR="00555B0D" w:rsidRPr="00573903">
        <w:rPr>
          <w:rFonts w:ascii="Calibri" w:hAnsi="Calibri"/>
          <w:szCs w:val="22"/>
          <w:lang w:val="en-US"/>
        </w:rPr>
        <w:t xml:space="preserve">in </w:t>
      </w:r>
      <w:r w:rsidR="00120395" w:rsidRPr="00573903">
        <w:rPr>
          <w:rFonts w:ascii="Calibri" w:hAnsi="Calibri"/>
          <w:szCs w:val="22"/>
          <w:lang w:val="en-US"/>
        </w:rPr>
        <w:t xml:space="preserve">the same team or </w:t>
      </w:r>
      <w:r w:rsidR="00555B0D" w:rsidRPr="00573903">
        <w:rPr>
          <w:rFonts w:ascii="Calibri" w:hAnsi="Calibri"/>
          <w:szCs w:val="22"/>
          <w:lang w:val="en-US"/>
        </w:rPr>
        <w:t xml:space="preserve">in </w:t>
      </w:r>
      <w:r w:rsidR="00120395" w:rsidRPr="00573903">
        <w:rPr>
          <w:rFonts w:ascii="Calibri" w:hAnsi="Calibri"/>
          <w:szCs w:val="22"/>
          <w:lang w:val="en-US"/>
        </w:rPr>
        <w:t xml:space="preserve">a different one. </w:t>
      </w:r>
    </w:p>
    <w:p w:rsidR="00566017" w:rsidRPr="00573903" w:rsidRDefault="00C800A3" w:rsidP="00E57D32">
      <w:pPr>
        <w:spacing w:line="480" w:lineRule="auto"/>
        <w:ind w:firstLine="360"/>
        <w:jc w:val="left"/>
        <w:rPr>
          <w:rFonts w:ascii="Calibri" w:hAnsi="Calibri"/>
          <w:szCs w:val="22"/>
          <w:lang w:val="en-US"/>
        </w:rPr>
      </w:pPr>
      <w:r w:rsidRPr="00573903">
        <w:rPr>
          <w:rFonts w:ascii="Calibri" w:hAnsi="Calibri"/>
          <w:szCs w:val="22"/>
          <w:lang w:val="en-US"/>
        </w:rPr>
        <w:t>Based on</w:t>
      </w:r>
      <w:r w:rsidR="001064B1" w:rsidRPr="00573903">
        <w:rPr>
          <w:rFonts w:ascii="Calibri" w:hAnsi="Calibri"/>
          <w:szCs w:val="22"/>
          <w:lang w:val="en-US"/>
        </w:rPr>
        <w:t xml:space="preserve"> Table 1 and Figure 1, SA prese</w:t>
      </w:r>
      <w:r w:rsidR="00A95E71" w:rsidRPr="00573903">
        <w:rPr>
          <w:rFonts w:ascii="Calibri" w:hAnsi="Calibri"/>
          <w:szCs w:val="22"/>
          <w:lang w:val="en-US"/>
        </w:rPr>
        <w:t xml:space="preserve">nted </w:t>
      </w:r>
      <w:r w:rsidR="00CD0952" w:rsidRPr="00573903">
        <w:rPr>
          <w:rFonts w:ascii="Calibri" w:hAnsi="Calibri"/>
          <w:szCs w:val="22"/>
          <w:lang w:val="en-US"/>
        </w:rPr>
        <w:t>the performance</w:t>
      </w:r>
      <w:r w:rsidR="00A95E71" w:rsidRPr="00573903">
        <w:rPr>
          <w:rFonts w:ascii="Calibri" w:hAnsi="Calibri"/>
          <w:szCs w:val="22"/>
          <w:lang w:val="en-US"/>
        </w:rPr>
        <w:t xml:space="preserve"> </w:t>
      </w:r>
      <w:r w:rsidR="008525F4" w:rsidRPr="00573903">
        <w:rPr>
          <w:rFonts w:ascii="Calibri" w:hAnsi="Calibri"/>
          <w:szCs w:val="22"/>
          <w:lang w:val="en-US"/>
        </w:rPr>
        <w:t>of IRAKLIS</w:t>
      </w:r>
      <w:r w:rsidR="00A95E71" w:rsidRPr="00573903">
        <w:rPr>
          <w:rFonts w:ascii="Calibri" w:hAnsi="Calibri"/>
          <w:szCs w:val="22"/>
          <w:lang w:val="en-US"/>
        </w:rPr>
        <w:t xml:space="preserve"> during the first six games of the championship. More specifically</w:t>
      </w:r>
      <w:r w:rsidR="00FD484D" w:rsidRPr="00573903">
        <w:rPr>
          <w:rFonts w:ascii="Calibri" w:hAnsi="Calibri"/>
          <w:szCs w:val="22"/>
          <w:lang w:val="en-US"/>
        </w:rPr>
        <w:t xml:space="preserve"> </w:t>
      </w:r>
      <w:r w:rsidR="00715FE0" w:rsidRPr="00573903">
        <w:rPr>
          <w:rFonts w:ascii="Calibri" w:hAnsi="Calibri"/>
          <w:szCs w:val="22"/>
          <w:lang w:val="en-US"/>
        </w:rPr>
        <w:t>SA</w:t>
      </w:r>
      <w:r w:rsidR="00A95E71" w:rsidRPr="00573903">
        <w:rPr>
          <w:rFonts w:ascii="Calibri" w:hAnsi="Calibri"/>
          <w:szCs w:val="22"/>
          <w:lang w:val="en-US"/>
        </w:rPr>
        <w:t xml:space="preserve"> </w:t>
      </w:r>
      <w:r w:rsidR="008A1864" w:rsidRPr="00573903">
        <w:rPr>
          <w:rFonts w:ascii="Calibri" w:hAnsi="Calibri"/>
          <w:szCs w:val="22"/>
          <w:lang w:val="en-US"/>
        </w:rPr>
        <w:t xml:space="preserve">pointed out </w:t>
      </w:r>
      <w:r w:rsidR="00FD484D" w:rsidRPr="00573903">
        <w:rPr>
          <w:rFonts w:ascii="Calibri" w:hAnsi="Calibri"/>
          <w:szCs w:val="22"/>
          <w:lang w:val="en-US"/>
        </w:rPr>
        <w:t>the following</w:t>
      </w:r>
      <w:r w:rsidR="00A95E71" w:rsidRPr="00573903">
        <w:rPr>
          <w:rFonts w:ascii="Calibri" w:hAnsi="Calibri"/>
          <w:szCs w:val="22"/>
          <w:lang w:val="en-US"/>
        </w:rPr>
        <w:t>:</w:t>
      </w:r>
    </w:p>
    <w:p w:rsidR="00C800A3" w:rsidRPr="00573903" w:rsidRDefault="00671B24" w:rsidP="000E23AB">
      <w:pPr>
        <w:numPr>
          <w:ilvl w:val="0"/>
          <w:numId w:val="38"/>
        </w:numPr>
        <w:spacing w:line="480" w:lineRule="auto"/>
        <w:jc w:val="left"/>
        <w:rPr>
          <w:rFonts w:ascii="Calibri" w:hAnsi="Calibri"/>
          <w:szCs w:val="22"/>
          <w:lang w:val="en-US"/>
        </w:rPr>
      </w:pPr>
      <w:r w:rsidRPr="00573903">
        <w:rPr>
          <w:rFonts w:ascii="Calibri" w:hAnsi="Calibri"/>
          <w:szCs w:val="22"/>
          <w:lang w:val="en-US"/>
        </w:rPr>
        <w:t>“</w:t>
      </w:r>
      <w:r w:rsidR="008525F4" w:rsidRPr="00573903">
        <w:rPr>
          <w:rFonts w:ascii="Calibri" w:hAnsi="Calibri"/>
          <w:i/>
          <w:szCs w:val="22"/>
          <w:lang w:val="en-US"/>
        </w:rPr>
        <w:t xml:space="preserve">IRAKLIS scored </w:t>
      </w:r>
      <w:r w:rsidR="00BB55CD" w:rsidRPr="00573903">
        <w:rPr>
          <w:rFonts w:ascii="Calibri" w:hAnsi="Calibri"/>
          <w:i/>
          <w:szCs w:val="22"/>
          <w:lang w:val="en-US"/>
        </w:rPr>
        <w:t xml:space="preserve">three times </w:t>
      </w:r>
      <w:r w:rsidR="008525F4" w:rsidRPr="00573903">
        <w:rPr>
          <w:rFonts w:ascii="Calibri" w:hAnsi="Calibri"/>
          <w:i/>
          <w:szCs w:val="22"/>
          <w:lang w:val="en-US"/>
        </w:rPr>
        <w:t xml:space="preserve">more than </w:t>
      </w:r>
      <w:r w:rsidR="006E38CB" w:rsidRPr="00573903">
        <w:rPr>
          <w:rFonts w:ascii="Calibri" w:hAnsi="Calibri"/>
          <w:i/>
          <w:szCs w:val="22"/>
          <w:lang w:val="en-US"/>
        </w:rPr>
        <w:t xml:space="preserve">75 </w:t>
      </w:r>
      <w:r w:rsidR="008525F4" w:rsidRPr="00573903">
        <w:rPr>
          <w:rFonts w:ascii="Calibri" w:hAnsi="Calibri"/>
          <w:i/>
          <w:szCs w:val="22"/>
          <w:lang w:val="en-US"/>
        </w:rPr>
        <w:t>points</w:t>
      </w:r>
      <w:r w:rsidR="00346714" w:rsidRPr="00573903">
        <w:rPr>
          <w:rFonts w:ascii="Calibri" w:hAnsi="Calibri"/>
          <w:i/>
          <w:szCs w:val="22"/>
          <w:lang w:val="en-US"/>
        </w:rPr>
        <w:t xml:space="preserve"> and managed to</w:t>
      </w:r>
      <w:r w:rsidR="008525F4" w:rsidRPr="00573903">
        <w:rPr>
          <w:rFonts w:ascii="Calibri" w:hAnsi="Calibri"/>
          <w:i/>
          <w:szCs w:val="22"/>
          <w:lang w:val="en-US"/>
        </w:rPr>
        <w:t xml:space="preserve"> w</w:t>
      </w:r>
      <w:r w:rsidR="00346714" w:rsidRPr="00573903">
        <w:rPr>
          <w:rFonts w:ascii="Calibri" w:hAnsi="Calibri"/>
          <w:i/>
          <w:szCs w:val="22"/>
          <w:lang w:val="en-US"/>
        </w:rPr>
        <w:t>i</w:t>
      </w:r>
      <w:r w:rsidR="008525F4" w:rsidRPr="00573903">
        <w:rPr>
          <w:rFonts w:ascii="Calibri" w:hAnsi="Calibri"/>
          <w:i/>
          <w:szCs w:val="22"/>
          <w:lang w:val="en-US"/>
        </w:rPr>
        <w:t>n the game</w:t>
      </w:r>
      <w:r w:rsidRPr="00573903">
        <w:rPr>
          <w:rFonts w:ascii="Calibri" w:hAnsi="Calibri"/>
          <w:szCs w:val="22"/>
          <w:lang w:val="en-US"/>
        </w:rPr>
        <w:t>”</w:t>
      </w:r>
      <w:r w:rsidR="006E38CB" w:rsidRPr="00573903">
        <w:rPr>
          <w:rFonts w:ascii="Calibri" w:hAnsi="Calibri"/>
          <w:szCs w:val="22"/>
          <w:lang w:val="en-US"/>
        </w:rPr>
        <w:t>.</w:t>
      </w:r>
    </w:p>
    <w:p w:rsidR="000E23AB" w:rsidRPr="00E07099" w:rsidRDefault="00AF7210" w:rsidP="00C800A3">
      <w:pPr>
        <w:numPr>
          <w:ins w:id="2" w:author="Unknown"/>
        </w:numPr>
        <w:spacing w:line="480" w:lineRule="auto"/>
        <w:jc w:val="left"/>
        <w:rPr>
          <w:rFonts w:ascii="Calibri" w:hAnsi="Calibri"/>
          <w:szCs w:val="22"/>
          <w:lang w:val="en-US"/>
        </w:rPr>
      </w:pPr>
      <w:r w:rsidRPr="00573903">
        <w:rPr>
          <w:rFonts w:ascii="Calibri" w:hAnsi="Calibri"/>
          <w:szCs w:val="22"/>
          <w:lang w:val="en-US"/>
        </w:rPr>
        <w:t xml:space="preserve">The </w:t>
      </w:r>
      <w:r w:rsidR="00CE639B" w:rsidRPr="00573903">
        <w:rPr>
          <w:rFonts w:ascii="Calibri" w:hAnsi="Calibri"/>
          <w:szCs w:val="22"/>
          <w:lang w:val="en-US"/>
        </w:rPr>
        <w:t>usefulness of this remark for IRAKLIS’</w:t>
      </w:r>
      <w:r w:rsidRPr="00573903">
        <w:rPr>
          <w:rFonts w:ascii="Calibri" w:hAnsi="Calibri"/>
          <w:szCs w:val="22"/>
          <w:lang w:val="en-US"/>
        </w:rPr>
        <w:t xml:space="preserve"> coach </w:t>
      </w:r>
      <w:r w:rsidR="00CE639B" w:rsidRPr="00573903">
        <w:rPr>
          <w:rFonts w:ascii="Calibri" w:hAnsi="Calibri"/>
          <w:szCs w:val="22"/>
          <w:lang w:val="en-US"/>
        </w:rPr>
        <w:t>ar</w:t>
      </w:r>
      <w:r w:rsidR="00D35400" w:rsidRPr="00573903">
        <w:rPr>
          <w:rFonts w:ascii="Calibri" w:hAnsi="Calibri"/>
          <w:szCs w:val="22"/>
          <w:lang w:val="en-US"/>
        </w:rPr>
        <w:t>ose</w:t>
      </w:r>
      <w:r w:rsidR="00CE639B" w:rsidRPr="00573903">
        <w:rPr>
          <w:rFonts w:ascii="Calibri" w:hAnsi="Calibri"/>
          <w:szCs w:val="22"/>
          <w:lang w:val="en-US"/>
        </w:rPr>
        <w:t xml:space="preserve"> from the fact </w:t>
      </w:r>
      <w:r w:rsidRPr="00573903">
        <w:rPr>
          <w:rFonts w:ascii="Calibri" w:hAnsi="Calibri"/>
          <w:szCs w:val="22"/>
          <w:lang w:val="en-US"/>
        </w:rPr>
        <w:t xml:space="preserve">that considering </w:t>
      </w:r>
      <w:r w:rsidR="004D257B" w:rsidRPr="00573903">
        <w:rPr>
          <w:rFonts w:ascii="Calibri" w:hAnsi="Calibri"/>
          <w:szCs w:val="22"/>
          <w:lang w:val="en-US"/>
        </w:rPr>
        <w:t xml:space="preserve">stable </w:t>
      </w:r>
      <w:r w:rsidRPr="00573903">
        <w:rPr>
          <w:rFonts w:ascii="Calibri" w:hAnsi="Calibri"/>
          <w:szCs w:val="22"/>
          <w:lang w:val="en-US"/>
        </w:rPr>
        <w:t xml:space="preserve">his team’s defensive performance, </w:t>
      </w:r>
      <w:r w:rsidR="00EB066B" w:rsidRPr="00573903">
        <w:rPr>
          <w:rFonts w:ascii="Calibri" w:hAnsi="Calibri"/>
          <w:szCs w:val="22"/>
          <w:lang w:val="en-US"/>
        </w:rPr>
        <w:t xml:space="preserve">the </w:t>
      </w:r>
      <w:r w:rsidRPr="00573903">
        <w:rPr>
          <w:rFonts w:ascii="Calibri" w:hAnsi="Calibri"/>
          <w:szCs w:val="22"/>
          <w:lang w:val="en-US"/>
        </w:rPr>
        <w:t xml:space="preserve">offense </w:t>
      </w:r>
      <w:r w:rsidR="003C7720" w:rsidRPr="00573903">
        <w:rPr>
          <w:rFonts w:ascii="Calibri" w:hAnsi="Calibri"/>
          <w:szCs w:val="22"/>
          <w:lang w:val="en-US"/>
        </w:rPr>
        <w:t>wa</w:t>
      </w:r>
      <w:r w:rsidRPr="00573903">
        <w:rPr>
          <w:rFonts w:ascii="Calibri" w:hAnsi="Calibri"/>
          <w:szCs w:val="22"/>
          <w:lang w:val="en-US"/>
        </w:rPr>
        <w:t xml:space="preserve">s </w:t>
      </w:r>
      <w:r w:rsidR="00EB066B" w:rsidRPr="00573903">
        <w:rPr>
          <w:rFonts w:ascii="Calibri" w:hAnsi="Calibri"/>
          <w:szCs w:val="22"/>
          <w:lang w:val="en-US"/>
        </w:rPr>
        <w:t xml:space="preserve">the one that </w:t>
      </w:r>
      <w:r w:rsidRPr="00573903">
        <w:rPr>
          <w:rFonts w:ascii="Calibri" w:hAnsi="Calibri"/>
          <w:szCs w:val="22"/>
          <w:lang w:val="en-US"/>
        </w:rPr>
        <w:t>determin</w:t>
      </w:r>
      <w:r w:rsidR="00D35400" w:rsidRPr="00573903">
        <w:rPr>
          <w:rFonts w:ascii="Calibri" w:hAnsi="Calibri"/>
          <w:szCs w:val="22"/>
          <w:lang w:val="en-US"/>
        </w:rPr>
        <w:t>ed</w:t>
      </w:r>
      <w:r w:rsidRPr="00573903">
        <w:rPr>
          <w:rFonts w:ascii="Calibri" w:hAnsi="Calibri"/>
          <w:szCs w:val="22"/>
          <w:lang w:val="en-US"/>
        </w:rPr>
        <w:t xml:space="preserve"> </w:t>
      </w:r>
      <w:r w:rsidR="004D257B" w:rsidRPr="00573903">
        <w:rPr>
          <w:rFonts w:ascii="Calibri" w:hAnsi="Calibri"/>
          <w:szCs w:val="22"/>
          <w:lang w:val="en-US"/>
        </w:rPr>
        <w:t xml:space="preserve">mostly </w:t>
      </w:r>
      <w:r w:rsidRPr="00573903">
        <w:rPr>
          <w:rFonts w:ascii="Calibri" w:hAnsi="Calibri"/>
          <w:szCs w:val="22"/>
          <w:lang w:val="en-US"/>
        </w:rPr>
        <w:t xml:space="preserve">the </w:t>
      </w:r>
      <w:r w:rsidR="00C800A3" w:rsidRPr="00573903">
        <w:rPr>
          <w:rFonts w:ascii="Calibri" w:hAnsi="Calibri"/>
          <w:szCs w:val="22"/>
          <w:lang w:val="en-US"/>
        </w:rPr>
        <w:t xml:space="preserve">outcome </w:t>
      </w:r>
      <w:r w:rsidRPr="00573903">
        <w:rPr>
          <w:rFonts w:ascii="Calibri" w:hAnsi="Calibri"/>
          <w:szCs w:val="22"/>
          <w:lang w:val="en-US"/>
        </w:rPr>
        <w:t>of a game.</w:t>
      </w:r>
      <w:r w:rsidR="00C800A3" w:rsidRPr="00573903">
        <w:rPr>
          <w:rFonts w:ascii="Calibri" w:hAnsi="Calibri"/>
          <w:szCs w:val="22"/>
          <w:lang w:val="en-US"/>
        </w:rPr>
        <w:t xml:space="preserve"> </w:t>
      </w:r>
      <w:r w:rsidR="000E23AB" w:rsidRPr="00573903">
        <w:rPr>
          <w:rFonts w:ascii="Calibri" w:hAnsi="Calibri"/>
          <w:szCs w:val="22"/>
          <w:lang w:val="en-US"/>
        </w:rPr>
        <w:t xml:space="preserve">The interesting thing about this comment </w:t>
      </w:r>
      <w:r w:rsidR="00D35400" w:rsidRPr="00573903">
        <w:rPr>
          <w:rFonts w:ascii="Calibri" w:hAnsi="Calibri"/>
          <w:szCs w:val="22"/>
          <w:lang w:val="en-US"/>
        </w:rPr>
        <w:t>was</w:t>
      </w:r>
      <w:r w:rsidR="000E23AB" w:rsidRPr="00573903">
        <w:rPr>
          <w:rFonts w:ascii="Calibri" w:hAnsi="Calibri"/>
          <w:szCs w:val="22"/>
          <w:lang w:val="en-US"/>
        </w:rPr>
        <w:t xml:space="preserve"> the amount of points IRAKLIS ha</w:t>
      </w:r>
      <w:r w:rsidR="00D82C12" w:rsidRPr="00573903">
        <w:rPr>
          <w:rFonts w:ascii="Calibri" w:hAnsi="Calibri"/>
          <w:szCs w:val="22"/>
          <w:lang w:val="en-US"/>
        </w:rPr>
        <w:t>d</w:t>
      </w:r>
      <w:r w:rsidR="000E23AB" w:rsidRPr="00573903">
        <w:rPr>
          <w:rFonts w:ascii="Calibri" w:hAnsi="Calibri"/>
          <w:szCs w:val="22"/>
          <w:lang w:val="en-US"/>
        </w:rPr>
        <w:t xml:space="preserve"> to score in order to win a game. In other words, for a different team this amount of points could be </w:t>
      </w:r>
      <w:r w:rsidR="00C40077" w:rsidRPr="00573903">
        <w:rPr>
          <w:rFonts w:ascii="Calibri" w:hAnsi="Calibri"/>
          <w:szCs w:val="22"/>
          <w:lang w:val="en-US"/>
        </w:rPr>
        <w:t xml:space="preserve">more, </w:t>
      </w:r>
      <w:r w:rsidR="00D35400" w:rsidRPr="00573903">
        <w:rPr>
          <w:rFonts w:ascii="Calibri" w:hAnsi="Calibri"/>
          <w:szCs w:val="22"/>
          <w:lang w:val="en-US"/>
        </w:rPr>
        <w:t xml:space="preserve">for </w:t>
      </w:r>
      <w:r w:rsidR="00D35400" w:rsidRPr="00E07099">
        <w:rPr>
          <w:rFonts w:ascii="Calibri" w:hAnsi="Calibri"/>
          <w:szCs w:val="22"/>
          <w:lang w:val="en-US"/>
        </w:rPr>
        <w:t>example</w:t>
      </w:r>
      <w:r w:rsidR="000E23AB" w:rsidRPr="00E07099">
        <w:rPr>
          <w:rFonts w:ascii="Calibri" w:hAnsi="Calibri"/>
          <w:szCs w:val="22"/>
          <w:lang w:val="en-US"/>
        </w:rPr>
        <w:t xml:space="preserve"> 85 points or for an even better defensive team</w:t>
      </w:r>
      <w:r w:rsidR="00D82C12" w:rsidRPr="00E07099">
        <w:rPr>
          <w:rFonts w:ascii="Calibri" w:hAnsi="Calibri"/>
          <w:szCs w:val="22"/>
          <w:lang w:val="en-US"/>
        </w:rPr>
        <w:t xml:space="preserve"> than IRAKLIS</w:t>
      </w:r>
      <w:r w:rsidR="00F13799" w:rsidRPr="00E07099">
        <w:rPr>
          <w:rFonts w:ascii="Calibri" w:hAnsi="Calibri"/>
          <w:szCs w:val="22"/>
          <w:lang w:val="en-US"/>
        </w:rPr>
        <w:t xml:space="preserve"> less</w:t>
      </w:r>
      <w:r w:rsidR="00CE639B" w:rsidRPr="00E07099">
        <w:rPr>
          <w:rFonts w:ascii="Calibri" w:hAnsi="Calibri"/>
          <w:szCs w:val="22"/>
          <w:lang w:val="en-US"/>
        </w:rPr>
        <w:t>,</w:t>
      </w:r>
      <w:r w:rsidR="000E23AB" w:rsidRPr="00E07099">
        <w:rPr>
          <w:rFonts w:ascii="Calibri" w:hAnsi="Calibri"/>
          <w:szCs w:val="22"/>
          <w:lang w:val="en-US"/>
        </w:rPr>
        <w:t xml:space="preserve"> </w:t>
      </w:r>
      <w:r w:rsidR="00DA1C2C" w:rsidRPr="00E07099">
        <w:rPr>
          <w:rFonts w:ascii="Calibri" w:hAnsi="Calibri"/>
          <w:szCs w:val="22"/>
          <w:lang w:val="en-US"/>
        </w:rPr>
        <w:t xml:space="preserve">for example </w:t>
      </w:r>
      <w:r w:rsidR="000E23AB" w:rsidRPr="00E07099">
        <w:rPr>
          <w:rFonts w:ascii="Calibri" w:hAnsi="Calibri"/>
          <w:szCs w:val="22"/>
          <w:lang w:val="en-US"/>
        </w:rPr>
        <w:t>only 65</w:t>
      </w:r>
      <w:r w:rsidR="00D82C12" w:rsidRPr="00E07099">
        <w:rPr>
          <w:rFonts w:ascii="Calibri" w:hAnsi="Calibri"/>
          <w:szCs w:val="22"/>
          <w:lang w:val="en-US"/>
        </w:rPr>
        <w:t xml:space="preserve"> points</w:t>
      </w:r>
      <w:r w:rsidR="000E23AB" w:rsidRPr="00E07099">
        <w:rPr>
          <w:rFonts w:ascii="Calibri" w:hAnsi="Calibri"/>
          <w:szCs w:val="22"/>
          <w:lang w:val="en-US"/>
        </w:rPr>
        <w:t xml:space="preserve">. Obviously, </w:t>
      </w:r>
      <w:r w:rsidR="00DA1C2C" w:rsidRPr="00E07099">
        <w:rPr>
          <w:rFonts w:ascii="Calibri" w:hAnsi="Calibri"/>
          <w:szCs w:val="22"/>
          <w:lang w:val="en-US"/>
        </w:rPr>
        <w:t xml:space="preserve">SA </w:t>
      </w:r>
      <w:r w:rsidR="000E23AB" w:rsidRPr="00E07099">
        <w:rPr>
          <w:rFonts w:ascii="Calibri" w:hAnsi="Calibri"/>
          <w:szCs w:val="22"/>
          <w:lang w:val="en-US"/>
        </w:rPr>
        <w:t>d</w:t>
      </w:r>
      <w:r w:rsidR="005021CB" w:rsidRPr="00E07099">
        <w:rPr>
          <w:rFonts w:ascii="Calibri" w:hAnsi="Calibri"/>
          <w:szCs w:val="22"/>
          <w:lang w:val="en-US"/>
        </w:rPr>
        <w:t>id</w:t>
      </w:r>
      <w:r w:rsidR="000E23AB" w:rsidRPr="00E07099">
        <w:rPr>
          <w:rFonts w:ascii="Calibri" w:hAnsi="Calibri"/>
          <w:szCs w:val="22"/>
          <w:lang w:val="en-US"/>
        </w:rPr>
        <w:t xml:space="preserve"> not </w:t>
      </w:r>
      <w:r w:rsidR="00DA1C2C" w:rsidRPr="00E07099">
        <w:rPr>
          <w:rFonts w:ascii="Calibri" w:hAnsi="Calibri"/>
          <w:szCs w:val="22"/>
          <w:lang w:val="en-US"/>
        </w:rPr>
        <w:t xml:space="preserve">… </w:t>
      </w:r>
      <w:r w:rsidR="000E23AB" w:rsidRPr="00E07099">
        <w:rPr>
          <w:rFonts w:ascii="Calibri" w:hAnsi="Calibri"/>
          <w:szCs w:val="22"/>
          <w:lang w:val="en-US"/>
        </w:rPr>
        <w:t xml:space="preserve">reveal that when a team scores more it tends to win. However, even that simple conclusion </w:t>
      </w:r>
      <w:r w:rsidR="00D35400" w:rsidRPr="00E07099">
        <w:rPr>
          <w:rFonts w:ascii="Calibri" w:hAnsi="Calibri"/>
          <w:szCs w:val="22"/>
          <w:lang w:val="en-US"/>
        </w:rPr>
        <w:t xml:space="preserve">can be very </w:t>
      </w:r>
      <w:r w:rsidR="000E23AB" w:rsidRPr="00E07099">
        <w:rPr>
          <w:rFonts w:ascii="Calibri" w:hAnsi="Calibri"/>
          <w:szCs w:val="22"/>
          <w:lang w:val="en-US"/>
        </w:rPr>
        <w:t xml:space="preserve">useful to be extracted through statistics, in order to </w:t>
      </w:r>
      <w:r w:rsidR="005F28F5" w:rsidRPr="00E07099">
        <w:rPr>
          <w:rFonts w:ascii="Calibri" w:hAnsi="Calibri"/>
          <w:szCs w:val="22"/>
          <w:lang w:val="en-US"/>
        </w:rPr>
        <w:t xml:space="preserve">strengthen </w:t>
      </w:r>
      <w:r w:rsidR="00F13799" w:rsidRPr="00E07099">
        <w:rPr>
          <w:rFonts w:ascii="Calibri" w:hAnsi="Calibri"/>
          <w:szCs w:val="22"/>
          <w:lang w:val="en-US"/>
        </w:rPr>
        <w:t>them</w:t>
      </w:r>
      <w:r w:rsidR="005F28F5" w:rsidRPr="00E07099">
        <w:rPr>
          <w:rFonts w:ascii="Calibri" w:hAnsi="Calibri"/>
          <w:szCs w:val="22"/>
          <w:lang w:val="en-US"/>
        </w:rPr>
        <w:t xml:space="preserve">, enhance </w:t>
      </w:r>
      <w:r w:rsidR="00F13799" w:rsidRPr="00E07099">
        <w:rPr>
          <w:rFonts w:ascii="Calibri" w:hAnsi="Calibri"/>
          <w:szCs w:val="22"/>
          <w:lang w:val="en-US"/>
        </w:rPr>
        <w:t xml:space="preserve">their </w:t>
      </w:r>
      <w:r w:rsidR="005F28F5" w:rsidRPr="00E07099">
        <w:rPr>
          <w:rFonts w:ascii="Calibri" w:hAnsi="Calibri"/>
          <w:szCs w:val="22"/>
          <w:lang w:val="en-US"/>
        </w:rPr>
        <w:t xml:space="preserve">value and </w:t>
      </w:r>
      <w:r w:rsidR="00B9638C" w:rsidRPr="00E07099">
        <w:rPr>
          <w:rFonts w:ascii="Calibri" w:hAnsi="Calibri"/>
          <w:szCs w:val="22"/>
          <w:lang w:val="en-US"/>
        </w:rPr>
        <w:t>unfold</w:t>
      </w:r>
      <w:r w:rsidR="005F28F5" w:rsidRPr="00E07099">
        <w:rPr>
          <w:rFonts w:ascii="Calibri" w:hAnsi="Calibri"/>
          <w:szCs w:val="22"/>
          <w:lang w:val="en-US"/>
        </w:rPr>
        <w:t xml:space="preserve"> </w:t>
      </w:r>
      <w:r w:rsidR="00F13799" w:rsidRPr="00E07099">
        <w:rPr>
          <w:rFonts w:ascii="Calibri" w:hAnsi="Calibri"/>
          <w:szCs w:val="22"/>
          <w:lang w:val="en-US"/>
        </w:rPr>
        <w:t xml:space="preserve">their </w:t>
      </w:r>
      <w:r w:rsidR="000E23AB" w:rsidRPr="00E07099">
        <w:rPr>
          <w:rFonts w:ascii="Calibri" w:hAnsi="Calibri"/>
          <w:szCs w:val="22"/>
          <w:lang w:val="en-US"/>
        </w:rPr>
        <w:t xml:space="preserve">ability to help the management of teams. </w:t>
      </w:r>
      <w:r w:rsidR="003226BD" w:rsidRPr="00E07099">
        <w:rPr>
          <w:rFonts w:ascii="Calibri" w:hAnsi="Calibri" w:cs="Arial"/>
          <w:szCs w:val="20"/>
          <w:lang w:val="en-US"/>
        </w:rPr>
        <w:t>Coaches (presidents</w:t>
      </w:r>
      <w:r w:rsidR="00F13799" w:rsidRPr="00E07099">
        <w:rPr>
          <w:rFonts w:ascii="Calibri" w:hAnsi="Calibri" w:cs="Arial"/>
          <w:szCs w:val="20"/>
          <w:lang w:val="en-US"/>
        </w:rPr>
        <w:t>, managers</w:t>
      </w:r>
      <w:r w:rsidR="003226BD" w:rsidRPr="00E07099">
        <w:rPr>
          <w:rFonts w:ascii="Calibri" w:hAnsi="Calibri" w:cs="Arial"/>
          <w:szCs w:val="20"/>
          <w:lang w:val="en-US"/>
        </w:rPr>
        <w:t xml:space="preserve"> etc.) who are unfamiliar with statistics need first to be persuaded about the usefulness of statistics so they can later benefit from </w:t>
      </w:r>
      <w:r w:rsidR="003865CD" w:rsidRPr="00E07099">
        <w:rPr>
          <w:rFonts w:ascii="Calibri" w:hAnsi="Calibri"/>
          <w:szCs w:val="22"/>
          <w:lang w:val="en-US"/>
        </w:rPr>
        <w:t xml:space="preserve">their </w:t>
      </w:r>
      <w:r w:rsidR="003226BD" w:rsidRPr="00E07099">
        <w:rPr>
          <w:rFonts w:ascii="Calibri" w:hAnsi="Calibri" w:cs="Arial"/>
          <w:szCs w:val="20"/>
          <w:lang w:val="en-US"/>
        </w:rPr>
        <w:t>use.</w:t>
      </w:r>
    </w:p>
    <w:p w:rsidR="006E38CB" w:rsidRPr="00573903" w:rsidRDefault="00BA1475" w:rsidP="00E57D32">
      <w:pPr>
        <w:numPr>
          <w:ilvl w:val="0"/>
          <w:numId w:val="38"/>
        </w:numPr>
        <w:spacing w:line="480" w:lineRule="auto"/>
        <w:jc w:val="left"/>
        <w:rPr>
          <w:rFonts w:ascii="Calibri" w:hAnsi="Calibri"/>
          <w:szCs w:val="22"/>
          <w:lang w:val="en-US"/>
        </w:rPr>
      </w:pPr>
      <w:r w:rsidRPr="00E07099">
        <w:rPr>
          <w:rFonts w:ascii="Calibri" w:hAnsi="Calibri"/>
          <w:szCs w:val="22"/>
          <w:lang w:val="en-US"/>
        </w:rPr>
        <w:t>“</w:t>
      </w:r>
      <w:r w:rsidR="00C9408C" w:rsidRPr="00E07099">
        <w:rPr>
          <w:rFonts w:ascii="Calibri" w:hAnsi="Calibri"/>
          <w:i/>
          <w:szCs w:val="22"/>
          <w:lang w:val="en-US"/>
        </w:rPr>
        <w:t>During the 6</w:t>
      </w:r>
      <w:r w:rsidR="00C9408C" w:rsidRPr="00E07099">
        <w:rPr>
          <w:rFonts w:ascii="Calibri" w:hAnsi="Calibri"/>
          <w:i/>
          <w:szCs w:val="22"/>
          <w:vertAlign w:val="superscript"/>
          <w:lang w:val="en-US"/>
        </w:rPr>
        <w:t>th</w:t>
      </w:r>
      <w:r w:rsidR="00C9408C" w:rsidRPr="00E07099">
        <w:rPr>
          <w:rFonts w:ascii="Calibri" w:hAnsi="Calibri"/>
          <w:i/>
          <w:szCs w:val="22"/>
          <w:lang w:val="en-US"/>
        </w:rPr>
        <w:t xml:space="preserve"> game (against Dafni), t</w:t>
      </w:r>
      <w:r w:rsidR="00671B24" w:rsidRPr="00E07099">
        <w:rPr>
          <w:rFonts w:ascii="Calibri" w:hAnsi="Calibri"/>
          <w:i/>
          <w:szCs w:val="22"/>
          <w:lang w:val="en-US"/>
        </w:rPr>
        <w:t xml:space="preserve">he number of free throw </w:t>
      </w:r>
      <w:r w:rsidR="00044C7E" w:rsidRPr="00E07099">
        <w:rPr>
          <w:rFonts w:ascii="Calibri" w:hAnsi="Calibri"/>
          <w:i/>
          <w:szCs w:val="22"/>
          <w:lang w:val="en-US"/>
        </w:rPr>
        <w:t xml:space="preserve">(1p) </w:t>
      </w:r>
      <w:r w:rsidR="00913AF4" w:rsidRPr="00E07099">
        <w:rPr>
          <w:rFonts w:ascii="Calibri" w:hAnsi="Calibri"/>
          <w:i/>
          <w:szCs w:val="22"/>
          <w:lang w:val="en-US"/>
        </w:rPr>
        <w:t xml:space="preserve">attempts </w:t>
      </w:r>
      <w:r w:rsidR="003C7720" w:rsidRPr="00E07099">
        <w:rPr>
          <w:rFonts w:ascii="Calibri" w:hAnsi="Calibri"/>
          <w:i/>
          <w:szCs w:val="22"/>
          <w:lang w:val="en-US"/>
        </w:rPr>
        <w:t>reached for the first time</w:t>
      </w:r>
      <w:r w:rsidR="00681AA2" w:rsidRPr="00E07099">
        <w:rPr>
          <w:rFonts w:ascii="Calibri" w:hAnsi="Calibri"/>
          <w:i/>
          <w:szCs w:val="22"/>
          <w:lang w:val="en-US"/>
        </w:rPr>
        <w:t xml:space="preserve"> </w:t>
      </w:r>
      <w:r w:rsidR="003865CD" w:rsidRPr="00E07099">
        <w:rPr>
          <w:rFonts w:ascii="Calibri" w:hAnsi="Calibri"/>
          <w:i/>
          <w:szCs w:val="22"/>
          <w:lang w:val="en-US"/>
        </w:rPr>
        <w:t xml:space="preserve">in </w:t>
      </w:r>
      <w:r w:rsidR="00DA1C2C" w:rsidRPr="00E07099">
        <w:rPr>
          <w:rFonts w:ascii="Calibri" w:hAnsi="Calibri"/>
          <w:i/>
          <w:szCs w:val="22"/>
          <w:lang w:val="en-US"/>
        </w:rPr>
        <w:t>that</w:t>
      </w:r>
      <w:r w:rsidR="003865CD" w:rsidRPr="00E07099">
        <w:rPr>
          <w:rFonts w:ascii="Calibri" w:hAnsi="Calibri"/>
          <w:i/>
          <w:szCs w:val="22"/>
          <w:lang w:val="en-US"/>
        </w:rPr>
        <w:t xml:space="preserve"> championship</w:t>
      </w:r>
      <w:r w:rsidR="00DA1C2C" w:rsidRPr="00E07099">
        <w:rPr>
          <w:rFonts w:ascii="Calibri" w:hAnsi="Calibri"/>
          <w:i/>
          <w:szCs w:val="22"/>
          <w:lang w:val="en-US"/>
        </w:rPr>
        <w:t xml:space="preserve"> </w:t>
      </w:r>
      <w:r w:rsidR="008F5318" w:rsidRPr="00E07099">
        <w:rPr>
          <w:rFonts w:ascii="Calibri" w:hAnsi="Calibri"/>
          <w:i/>
          <w:szCs w:val="22"/>
          <w:lang w:val="en-US"/>
        </w:rPr>
        <w:t>a very</w:t>
      </w:r>
      <w:r w:rsidR="00AC685B" w:rsidRPr="00E07099">
        <w:rPr>
          <w:rFonts w:ascii="Calibri" w:hAnsi="Calibri"/>
          <w:i/>
          <w:szCs w:val="22"/>
          <w:lang w:val="en-US"/>
        </w:rPr>
        <w:t xml:space="preserve"> high level, namely</w:t>
      </w:r>
      <w:r w:rsidR="003C7720" w:rsidRPr="00E07099">
        <w:rPr>
          <w:rFonts w:ascii="Calibri" w:hAnsi="Calibri"/>
          <w:i/>
          <w:szCs w:val="22"/>
          <w:lang w:val="en-US"/>
        </w:rPr>
        <w:t xml:space="preserve"> 19 free throws</w:t>
      </w:r>
      <w:r w:rsidR="00DA1C2C" w:rsidRPr="00E07099">
        <w:rPr>
          <w:rFonts w:ascii="Calibri" w:hAnsi="Calibri"/>
          <w:i/>
          <w:szCs w:val="22"/>
          <w:lang w:val="en-US"/>
        </w:rPr>
        <w:t>, in an away game</w:t>
      </w:r>
      <w:r w:rsidR="006E38CB" w:rsidRPr="00E07099">
        <w:rPr>
          <w:rFonts w:ascii="Calibri" w:hAnsi="Calibri"/>
          <w:i/>
          <w:szCs w:val="22"/>
          <w:lang w:val="en-US"/>
        </w:rPr>
        <w:t xml:space="preserve">. </w:t>
      </w:r>
      <w:r w:rsidR="005A5FEE" w:rsidRPr="00E07099">
        <w:rPr>
          <w:rFonts w:ascii="Calibri" w:hAnsi="Calibri"/>
          <w:i/>
          <w:szCs w:val="22"/>
          <w:lang w:val="en-US"/>
        </w:rPr>
        <w:t xml:space="preserve">In </w:t>
      </w:r>
      <w:r w:rsidR="003C7720" w:rsidRPr="00E07099">
        <w:rPr>
          <w:rFonts w:ascii="Calibri" w:hAnsi="Calibri"/>
          <w:i/>
          <w:szCs w:val="22"/>
          <w:lang w:val="en-US"/>
        </w:rPr>
        <w:t>the other</w:t>
      </w:r>
      <w:r w:rsidR="003C7720" w:rsidRPr="00573903">
        <w:rPr>
          <w:rFonts w:ascii="Calibri" w:hAnsi="Calibri"/>
          <w:i/>
          <w:szCs w:val="22"/>
          <w:lang w:val="en-US"/>
        </w:rPr>
        <w:t xml:space="preserve"> two </w:t>
      </w:r>
      <w:r w:rsidR="00EB272A" w:rsidRPr="00573903">
        <w:rPr>
          <w:rFonts w:ascii="Calibri" w:hAnsi="Calibri"/>
          <w:i/>
          <w:szCs w:val="22"/>
          <w:lang w:val="en-US"/>
        </w:rPr>
        <w:t>games where IRAKLIS was a visitor</w:t>
      </w:r>
      <w:r w:rsidR="00044C7E" w:rsidRPr="00573903">
        <w:rPr>
          <w:rFonts w:ascii="Calibri" w:hAnsi="Calibri"/>
          <w:i/>
          <w:szCs w:val="22"/>
          <w:lang w:val="en-US"/>
        </w:rPr>
        <w:t>,</w:t>
      </w:r>
      <w:r w:rsidR="00681AA2" w:rsidRPr="00573903">
        <w:rPr>
          <w:rFonts w:ascii="Calibri" w:hAnsi="Calibri"/>
          <w:i/>
          <w:szCs w:val="22"/>
          <w:lang w:val="en-US"/>
        </w:rPr>
        <w:t xml:space="preserve"> </w:t>
      </w:r>
      <w:r w:rsidR="00061C09" w:rsidRPr="00573903">
        <w:rPr>
          <w:rFonts w:ascii="Calibri" w:hAnsi="Calibri"/>
          <w:i/>
          <w:szCs w:val="22"/>
          <w:lang w:val="en-US"/>
        </w:rPr>
        <w:t>namely</w:t>
      </w:r>
      <w:r w:rsidR="00681AA2" w:rsidRPr="00573903">
        <w:rPr>
          <w:rFonts w:ascii="Calibri" w:hAnsi="Calibri"/>
          <w:i/>
          <w:szCs w:val="22"/>
          <w:lang w:val="en-US"/>
        </w:rPr>
        <w:t xml:space="preserve"> </w:t>
      </w:r>
      <w:r w:rsidR="00061C09" w:rsidRPr="00573903">
        <w:rPr>
          <w:rFonts w:ascii="Calibri" w:hAnsi="Calibri"/>
          <w:i/>
          <w:szCs w:val="22"/>
          <w:lang w:val="en-US"/>
        </w:rPr>
        <w:t>a</w:t>
      </w:r>
      <w:r w:rsidR="00681AA2" w:rsidRPr="00573903">
        <w:rPr>
          <w:rFonts w:ascii="Calibri" w:hAnsi="Calibri"/>
          <w:i/>
          <w:szCs w:val="22"/>
          <w:lang w:val="en-US"/>
        </w:rPr>
        <w:t xml:space="preserve">gainst </w:t>
      </w:r>
      <w:smartTag w:uri="urn:schemas-microsoft-com:office:smarttags" w:element="place">
        <w:r w:rsidR="00681AA2" w:rsidRPr="00573903">
          <w:rPr>
            <w:rFonts w:ascii="Calibri" w:hAnsi="Calibri"/>
            <w:i/>
            <w:szCs w:val="22"/>
            <w:lang w:val="en-US"/>
          </w:rPr>
          <w:t>Near East</w:t>
        </w:r>
      </w:smartTag>
      <w:r w:rsidR="00681AA2" w:rsidRPr="00573903">
        <w:rPr>
          <w:rFonts w:ascii="Calibri" w:hAnsi="Calibri"/>
          <w:i/>
          <w:szCs w:val="22"/>
          <w:lang w:val="en-US"/>
        </w:rPr>
        <w:t xml:space="preserve"> and AEK</w:t>
      </w:r>
      <w:r w:rsidR="00044C7E" w:rsidRPr="00573903">
        <w:rPr>
          <w:rFonts w:ascii="Calibri" w:hAnsi="Calibri"/>
          <w:i/>
          <w:szCs w:val="22"/>
          <w:lang w:val="en-US"/>
        </w:rPr>
        <w:t>,</w:t>
      </w:r>
      <w:r w:rsidR="003C7720" w:rsidRPr="00573903">
        <w:rPr>
          <w:rFonts w:ascii="Calibri" w:hAnsi="Calibri"/>
          <w:i/>
          <w:szCs w:val="22"/>
          <w:lang w:val="en-US"/>
        </w:rPr>
        <w:t xml:space="preserve"> the number of </w:t>
      </w:r>
      <w:r w:rsidR="00044C7E" w:rsidRPr="00573903">
        <w:rPr>
          <w:rFonts w:ascii="Calibri" w:hAnsi="Calibri"/>
          <w:i/>
          <w:szCs w:val="22"/>
          <w:lang w:val="en-US"/>
        </w:rPr>
        <w:t xml:space="preserve">1p </w:t>
      </w:r>
      <w:r w:rsidR="008300B8" w:rsidRPr="00573903">
        <w:rPr>
          <w:rFonts w:ascii="Calibri" w:hAnsi="Calibri"/>
          <w:i/>
          <w:szCs w:val="22"/>
          <w:lang w:val="en-US"/>
        </w:rPr>
        <w:t xml:space="preserve">attempts </w:t>
      </w:r>
      <w:r w:rsidR="003C7720" w:rsidRPr="00573903">
        <w:rPr>
          <w:rFonts w:ascii="Calibri" w:hAnsi="Calibri"/>
          <w:i/>
          <w:szCs w:val="22"/>
          <w:lang w:val="en-US"/>
        </w:rPr>
        <w:t xml:space="preserve">was only </w:t>
      </w:r>
      <w:r w:rsidR="006E38CB" w:rsidRPr="00573903">
        <w:rPr>
          <w:rFonts w:ascii="Calibri" w:hAnsi="Calibri"/>
          <w:i/>
          <w:szCs w:val="22"/>
          <w:lang w:val="en-US"/>
        </w:rPr>
        <w:t xml:space="preserve">10 </w:t>
      </w:r>
      <w:r w:rsidR="00C9408C" w:rsidRPr="00573903">
        <w:rPr>
          <w:rFonts w:ascii="Calibri" w:hAnsi="Calibri"/>
          <w:i/>
          <w:szCs w:val="22"/>
          <w:lang w:val="en-US"/>
        </w:rPr>
        <w:t>per game</w:t>
      </w:r>
      <w:r w:rsidR="006E38CB" w:rsidRPr="00573903">
        <w:rPr>
          <w:rFonts w:ascii="Calibri" w:hAnsi="Calibri"/>
          <w:i/>
          <w:szCs w:val="22"/>
          <w:lang w:val="en-US"/>
        </w:rPr>
        <w:t xml:space="preserve">. </w:t>
      </w:r>
      <w:r w:rsidR="00C9408C" w:rsidRPr="00573903">
        <w:rPr>
          <w:rFonts w:ascii="Calibri" w:hAnsi="Calibri"/>
          <w:i/>
          <w:szCs w:val="22"/>
          <w:lang w:val="en-US"/>
        </w:rPr>
        <w:t>Obviously, a</w:t>
      </w:r>
      <w:r w:rsidR="003C7720" w:rsidRPr="00573903">
        <w:rPr>
          <w:rFonts w:ascii="Calibri" w:hAnsi="Calibri"/>
          <w:i/>
          <w:szCs w:val="22"/>
          <w:lang w:val="en-US"/>
        </w:rPr>
        <w:t xml:space="preserve"> similar </w:t>
      </w:r>
      <w:r w:rsidR="002F18FD" w:rsidRPr="00573903">
        <w:rPr>
          <w:rFonts w:ascii="Calibri" w:hAnsi="Calibri"/>
          <w:i/>
          <w:szCs w:val="22"/>
          <w:lang w:val="en-US"/>
        </w:rPr>
        <w:t>remark</w:t>
      </w:r>
      <w:r w:rsidR="003C7720" w:rsidRPr="00573903">
        <w:rPr>
          <w:rFonts w:ascii="Calibri" w:hAnsi="Calibri"/>
          <w:i/>
          <w:szCs w:val="22"/>
          <w:lang w:val="en-US"/>
        </w:rPr>
        <w:t xml:space="preserve"> </w:t>
      </w:r>
      <w:r w:rsidR="002F18FD" w:rsidRPr="00573903">
        <w:rPr>
          <w:rFonts w:ascii="Calibri" w:hAnsi="Calibri"/>
          <w:i/>
          <w:szCs w:val="22"/>
          <w:lang w:val="en-US"/>
        </w:rPr>
        <w:t xml:space="preserve">can be made about the </w:t>
      </w:r>
      <w:r w:rsidR="00715FE0" w:rsidRPr="00573903">
        <w:rPr>
          <w:rFonts w:ascii="Calibri" w:hAnsi="Calibri"/>
          <w:i/>
          <w:szCs w:val="22"/>
          <w:lang w:val="en-US"/>
        </w:rPr>
        <w:t>earned</w:t>
      </w:r>
      <w:r w:rsidR="002F18FD" w:rsidRPr="00573903">
        <w:rPr>
          <w:rFonts w:ascii="Calibri" w:hAnsi="Calibri"/>
          <w:i/>
          <w:szCs w:val="22"/>
          <w:lang w:val="en-US"/>
        </w:rPr>
        <w:t xml:space="preserve"> </w:t>
      </w:r>
      <w:r w:rsidRPr="00573903">
        <w:rPr>
          <w:rFonts w:ascii="Calibri" w:hAnsi="Calibri"/>
          <w:i/>
          <w:szCs w:val="22"/>
          <w:lang w:val="en-US"/>
        </w:rPr>
        <w:t>fouls</w:t>
      </w:r>
      <w:r w:rsidRPr="00573903">
        <w:rPr>
          <w:rFonts w:ascii="Calibri" w:hAnsi="Calibri"/>
          <w:szCs w:val="22"/>
          <w:lang w:val="en-US"/>
        </w:rPr>
        <w:t>”.</w:t>
      </w:r>
    </w:p>
    <w:p w:rsidR="00044C7E" w:rsidRPr="00E07099" w:rsidRDefault="00EB272A" w:rsidP="00E57D32">
      <w:pPr>
        <w:numPr>
          <w:ilvl w:val="0"/>
          <w:numId w:val="38"/>
        </w:numPr>
        <w:spacing w:line="480" w:lineRule="auto"/>
        <w:jc w:val="left"/>
        <w:rPr>
          <w:rFonts w:ascii="Calibri" w:hAnsi="Calibri"/>
          <w:szCs w:val="22"/>
          <w:lang w:val="en-US"/>
        </w:rPr>
      </w:pPr>
      <w:r w:rsidRPr="00E07099">
        <w:rPr>
          <w:rFonts w:ascii="Calibri" w:hAnsi="Calibri"/>
          <w:szCs w:val="22"/>
          <w:lang w:val="en-US"/>
        </w:rPr>
        <w:lastRenderedPageBreak/>
        <w:t>“</w:t>
      </w:r>
      <w:r w:rsidR="000518F8" w:rsidRPr="00E07099">
        <w:rPr>
          <w:rFonts w:ascii="Calibri" w:hAnsi="Calibri"/>
          <w:i/>
          <w:szCs w:val="22"/>
          <w:lang w:val="en-US"/>
        </w:rPr>
        <w:t xml:space="preserve">The 3p percentage of IRAKLIS is probably the statistical category that is connected so </w:t>
      </w:r>
      <w:r w:rsidR="00803408" w:rsidRPr="00E07099">
        <w:rPr>
          <w:rFonts w:ascii="Calibri" w:hAnsi="Calibri"/>
          <w:i/>
          <w:szCs w:val="22"/>
          <w:lang w:val="en-US"/>
        </w:rPr>
        <w:t>closely</w:t>
      </w:r>
      <w:r w:rsidR="000518F8" w:rsidRPr="00E07099">
        <w:rPr>
          <w:rFonts w:ascii="Calibri" w:hAnsi="Calibri"/>
          <w:i/>
          <w:szCs w:val="22"/>
          <w:lang w:val="en-US"/>
        </w:rPr>
        <w:t xml:space="preserve"> with the outcome of a game</w:t>
      </w:r>
      <w:r w:rsidRPr="00E07099">
        <w:rPr>
          <w:rFonts w:ascii="Calibri" w:hAnsi="Calibri"/>
          <w:i/>
          <w:szCs w:val="22"/>
          <w:lang w:val="en-US"/>
        </w:rPr>
        <w:t xml:space="preserve">: </w:t>
      </w:r>
      <w:r w:rsidR="000518F8" w:rsidRPr="00E07099">
        <w:rPr>
          <w:rFonts w:ascii="Calibri" w:hAnsi="Calibri"/>
          <w:i/>
          <w:szCs w:val="22"/>
          <w:lang w:val="en-US"/>
        </w:rPr>
        <w:t>whenever I</w:t>
      </w:r>
      <w:r w:rsidR="001E338A" w:rsidRPr="00E07099">
        <w:rPr>
          <w:rFonts w:ascii="Calibri" w:hAnsi="Calibri"/>
          <w:i/>
          <w:szCs w:val="22"/>
          <w:lang w:val="en-US"/>
        </w:rPr>
        <w:t>RAKLIS out</w:t>
      </w:r>
      <w:r w:rsidR="00C9408C" w:rsidRPr="00E07099">
        <w:rPr>
          <w:rFonts w:ascii="Calibri" w:hAnsi="Calibri"/>
          <w:i/>
          <w:szCs w:val="22"/>
          <w:lang w:val="en-US"/>
        </w:rPr>
        <w:t>goes</w:t>
      </w:r>
      <w:r w:rsidR="001E338A" w:rsidRPr="00E07099">
        <w:rPr>
          <w:rFonts w:ascii="Calibri" w:hAnsi="Calibri"/>
          <w:i/>
          <w:szCs w:val="22"/>
          <w:lang w:val="en-US"/>
        </w:rPr>
        <w:t xml:space="preserve"> 45%</w:t>
      </w:r>
      <w:r w:rsidR="00D14CCB" w:rsidRPr="00E07099">
        <w:rPr>
          <w:rFonts w:ascii="Calibri" w:hAnsi="Calibri"/>
          <w:i/>
          <w:szCs w:val="22"/>
          <w:lang w:val="en-US"/>
        </w:rPr>
        <w:t xml:space="preserve"> in 3p percentage</w:t>
      </w:r>
      <w:r w:rsidR="005A5FEE" w:rsidRPr="00E07099">
        <w:rPr>
          <w:rFonts w:ascii="Calibri" w:hAnsi="Calibri"/>
          <w:i/>
          <w:szCs w:val="22"/>
          <w:lang w:val="en-US"/>
        </w:rPr>
        <w:t>, it</w:t>
      </w:r>
      <w:r w:rsidR="00D14CCB" w:rsidRPr="00E07099">
        <w:rPr>
          <w:rFonts w:ascii="Calibri" w:hAnsi="Calibri"/>
          <w:i/>
          <w:szCs w:val="22"/>
          <w:lang w:val="en-US"/>
        </w:rPr>
        <w:t>s team</w:t>
      </w:r>
      <w:r w:rsidR="001E338A" w:rsidRPr="00E07099">
        <w:rPr>
          <w:rFonts w:ascii="Calibri" w:hAnsi="Calibri"/>
          <w:i/>
          <w:szCs w:val="22"/>
          <w:lang w:val="en-US"/>
        </w:rPr>
        <w:t xml:space="preserve"> w</w:t>
      </w:r>
      <w:r w:rsidR="00C9408C" w:rsidRPr="00E07099">
        <w:rPr>
          <w:rFonts w:ascii="Calibri" w:hAnsi="Calibri"/>
          <w:i/>
          <w:szCs w:val="22"/>
          <w:lang w:val="en-US"/>
        </w:rPr>
        <w:t>i</w:t>
      </w:r>
      <w:r w:rsidR="001E338A" w:rsidRPr="00E07099">
        <w:rPr>
          <w:rFonts w:ascii="Calibri" w:hAnsi="Calibri"/>
          <w:i/>
          <w:szCs w:val="22"/>
          <w:lang w:val="en-US"/>
        </w:rPr>
        <w:t>n</w:t>
      </w:r>
      <w:r w:rsidR="00C9408C" w:rsidRPr="00E07099">
        <w:rPr>
          <w:rFonts w:ascii="Calibri" w:hAnsi="Calibri"/>
          <w:i/>
          <w:szCs w:val="22"/>
          <w:lang w:val="en-US"/>
        </w:rPr>
        <w:t>s</w:t>
      </w:r>
      <w:r w:rsidR="001E338A" w:rsidRPr="00E07099">
        <w:rPr>
          <w:rFonts w:ascii="Calibri" w:hAnsi="Calibri"/>
          <w:i/>
          <w:szCs w:val="22"/>
          <w:lang w:val="en-US"/>
        </w:rPr>
        <w:t xml:space="preserve"> the game</w:t>
      </w:r>
      <w:r w:rsidR="00AD7106" w:rsidRPr="00E07099">
        <w:rPr>
          <w:rFonts w:ascii="Calibri" w:hAnsi="Calibri"/>
          <w:szCs w:val="22"/>
          <w:lang w:val="en-US"/>
        </w:rPr>
        <w:t>”</w:t>
      </w:r>
      <w:r w:rsidR="001E338A" w:rsidRPr="00E07099">
        <w:rPr>
          <w:rFonts w:ascii="Calibri" w:hAnsi="Calibri"/>
          <w:szCs w:val="22"/>
          <w:lang w:val="en-US"/>
        </w:rPr>
        <w:t>.</w:t>
      </w:r>
    </w:p>
    <w:p w:rsidR="00EB272A" w:rsidRPr="00E07099" w:rsidRDefault="00763130" w:rsidP="00044C7E">
      <w:pPr>
        <w:spacing w:line="480" w:lineRule="auto"/>
        <w:jc w:val="left"/>
        <w:rPr>
          <w:rFonts w:ascii="Calibri" w:hAnsi="Calibri"/>
          <w:szCs w:val="22"/>
          <w:lang w:val="en-US"/>
        </w:rPr>
      </w:pPr>
      <w:r w:rsidRPr="00E07099">
        <w:rPr>
          <w:rFonts w:ascii="Calibri" w:hAnsi="Calibri"/>
          <w:szCs w:val="22"/>
          <w:lang w:val="en-US"/>
        </w:rPr>
        <w:t xml:space="preserve">SA </w:t>
      </w:r>
      <w:r w:rsidR="00870390" w:rsidRPr="00E07099">
        <w:rPr>
          <w:rFonts w:ascii="Calibri" w:hAnsi="Calibri"/>
          <w:szCs w:val="22"/>
          <w:lang w:val="en-US"/>
        </w:rPr>
        <w:t xml:space="preserve">underlined that </w:t>
      </w:r>
      <w:r w:rsidR="00D14CCB" w:rsidRPr="00E07099">
        <w:rPr>
          <w:rFonts w:ascii="Calibri" w:hAnsi="Calibri"/>
          <w:szCs w:val="22"/>
          <w:lang w:val="en-US"/>
        </w:rPr>
        <w:t xml:space="preserve">the players of </w:t>
      </w:r>
      <w:r w:rsidR="00870390" w:rsidRPr="00E07099">
        <w:rPr>
          <w:rFonts w:ascii="Calibri" w:hAnsi="Calibri"/>
          <w:szCs w:val="22"/>
          <w:lang w:val="en-US"/>
        </w:rPr>
        <w:t>IRAKLIS</w:t>
      </w:r>
      <w:r w:rsidRPr="00E07099">
        <w:rPr>
          <w:rFonts w:ascii="Calibri" w:hAnsi="Calibri"/>
          <w:szCs w:val="22"/>
          <w:lang w:val="en-US"/>
        </w:rPr>
        <w:t xml:space="preserve"> </w:t>
      </w:r>
      <w:r w:rsidR="00D14CCB" w:rsidRPr="00E07099">
        <w:rPr>
          <w:rFonts w:ascii="Calibri" w:hAnsi="Calibri"/>
          <w:szCs w:val="22"/>
          <w:lang w:val="en-US"/>
        </w:rPr>
        <w:t xml:space="preserve">by </w:t>
      </w:r>
      <w:r w:rsidR="00C9408C" w:rsidRPr="00E07099">
        <w:rPr>
          <w:rFonts w:ascii="Calibri" w:hAnsi="Calibri"/>
          <w:szCs w:val="22"/>
          <w:lang w:val="en-US"/>
        </w:rPr>
        <w:t xml:space="preserve">paying attention </w:t>
      </w:r>
      <w:r w:rsidR="00870390" w:rsidRPr="00E07099">
        <w:rPr>
          <w:rFonts w:ascii="Calibri" w:hAnsi="Calibri"/>
          <w:szCs w:val="22"/>
          <w:lang w:val="en-US"/>
        </w:rPr>
        <w:t>t</w:t>
      </w:r>
      <w:r w:rsidR="005A5FEE" w:rsidRPr="00E07099">
        <w:rPr>
          <w:rFonts w:ascii="Calibri" w:hAnsi="Calibri"/>
          <w:szCs w:val="22"/>
          <w:lang w:val="en-US"/>
        </w:rPr>
        <w:t>o</w:t>
      </w:r>
      <w:r w:rsidR="00870390" w:rsidRPr="00E07099">
        <w:rPr>
          <w:rFonts w:ascii="Calibri" w:hAnsi="Calibri"/>
          <w:szCs w:val="22"/>
          <w:lang w:val="en-US"/>
        </w:rPr>
        <w:t xml:space="preserve"> the </w:t>
      </w:r>
      <w:r w:rsidR="00F25417" w:rsidRPr="00E07099">
        <w:rPr>
          <w:rFonts w:ascii="Calibri" w:hAnsi="Calibri"/>
          <w:szCs w:val="22"/>
          <w:lang w:val="en-US"/>
        </w:rPr>
        <w:t xml:space="preserve">“quality” of </w:t>
      </w:r>
      <w:r w:rsidR="00870390" w:rsidRPr="00E07099">
        <w:rPr>
          <w:rFonts w:ascii="Calibri" w:hAnsi="Calibri"/>
          <w:szCs w:val="22"/>
          <w:lang w:val="en-US"/>
        </w:rPr>
        <w:t xml:space="preserve">3p </w:t>
      </w:r>
      <w:r w:rsidR="00DD6E3A" w:rsidRPr="00E07099">
        <w:rPr>
          <w:rFonts w:ascii="Calibri" w:hAnsi="Calibri"/>
          <w:szCs w:val="22"/>
          <w:lang w:val="en-US"/>
        </w:rPr>
        <w:t>shots</w:t>
      </w:r>
      <w:r w:rsidR="00D14CCB" w:rsidRPr="00E07099">
        <w:rPr>
          <w:rFonts w:ascii="Calibri" w:hAnsi="Calibri"/>
          <w:szCs w:val="22"/>
          <w:lang w:val="en-US"/>
        </w:rPr>
        <w:t xml:space="preserve"> they </w:t>
      </w:r>
      <w:r w:rsidR="0019349F" w:rsidRPr="00E07099">
        <w:rPr>
          <w:rFonts w:ascii="Calibri" w:hAnsi="Calibri"/>
          <w:szCs w:val="22"/>
          <w:lang w:val="en-US"/>
        </w:rPr>
        <w:t>attempt</w:t>
      </w:r>
      <w:r w:rsidR="00D14CCB" w:rsidRPr="00E07099">
        <w:rPr>
          <w:rFonts w:ascii="Calibri" w:hAnsi="Calibri"/>
          <w:szCs w:val="22"/>
          <w:lang w:val="en-US"/>
        </w:rPr>
        <w:t>,</w:t>
      </w:r>
      <w:r w:rsidR="0019349F" w:rsidRPr="00E07099">
        <w:rPr>
          <w:rFonts w:ascii="Calibri" w:hAnsi="Calibri"/>
          <w:szCs w:val="22"/>
          <w:lang w:val="en-US"/>
        </w:rPr>
        <w:t xml:space="preserve"> </w:t>
      </w:r>
      <w:r w:rsidR="00D50D0B" w:rsidRPr="00E07099">
        <w:rPr>
          <w:rFonts w:ascii="Calibri" w:hAnsi="Calibri"/>
          <w:szCs w:val="22"/>
          <w:lang w:val="en-US"/>
        </w:rPr>
        <w:t xml:space="preserve">increase </w:t>
      </w:r>
      <w:r w:rsidR="00D14CCB" w:rsidRPr="00E07099">
        <w:rPr>
          <w:rFonts w:ascii="Calibri" w:hAnsi="Calibri"/>
          <w:szCs w:val="22"/>
          <w:lang w:val="en-US"/>
        </w:rPr>
        <w:t xml:space="preserve">the </w:t>
      </w:r>
      <w:r w:rsidR="00D50D0B" w:rsidRPr="00E07099">
        <w:rPr>
          <w:rFonts w:ascii="Calibri" w:hAnsi="Calibri"/>
          <w:szCs w:val="22"/>
          <w:lang w:val="en-US"/>
        </w:rPr>
        <w:t xml:space="preserve">potential </w:t>
      </w:r>
      <w:r w:rsidR="00D14CCB" w:rsidRPr="00E07099">
        <w:rPr>
          <w:rFonts w:ascii="Calibri" w:hAnsi="Calibri"/>
          <w:szCs w:val="22"/>
          <w:lang w:val="en-US"/>
        </w:rPr>
        <w:t xml:space="preserve">of their team </w:t>
      </w:r>
      <w:r w:rsidR="00C9408C" w:rsidRPr="00E07099">
        <w:rPr>
          <w:rFonts w:ascii="Calibri" w:hAnsi="Calibri"/>
          <w:szCs w:val="22"/>
          <w:lang w:val="en-US"/>
        </w:rPr>
        <w:t>to be the winn</w:t>
      </w:r>
      <w:r w:rsidR="00DC571B" w:rsidRPr="00E07099">
        <w:rPr>
          <w:rFonts w:ascii="Calibri" w:hAnsi="Calibri"/>
          <w:szCs w:val="22"/>
          <w:lang w:val="en-US"/>
        </w:rPr>
        <w:t>er</w:t>
      </w:r>
      <w:r w:rsidR="002B125F" w:rsidRPr="00E07099">
        <w:rPr>
          <w:rFonts w:ascii="Calibri" w:hAnsi="Calibri"/>
          <w:szCs w:val="22"/>
          <w:lang w:val="en-US"/>
        </w:rPr>
        <w:t xml:space="preserve"> of a game</w:t>
      </w:r>
      <w:r w:rsidR="00EB272A" w:rsidRPr="00E07099">
        <w:rPr>
          <w:rFonts w:ascii="Calibri" w:hAnsi="Calibri"/>
          <w:szCs w:val="22"/>
          <w:lang w:val="en-US"/>
        </w:rPr>
        <w:t>.</w:t>
      </w:r>
    </w:p>
    <w:p w:rsidR="006E38CB" w:rsidRPr="00E07099" w:rsidRDefault="00A21817" w:rsidP="00E57D32">
      <w:pPr>
        <w:numPr>
          <w:ilvl w:val="0"/>
          <w:numId w:val="38"/>
        </w:numPr>
        <w:spacing w:line="480" w:lineRule="auto"/>
        <w:jc w:val="left"/>
        <w:rPr>
          <w:rFonts w:ascii="Calibri" w:hAnsi="Calibri"/>
          <w:szCs w:val="22"/>
          <w:lang w:val="en-US"/>
        </w:rPr>
      </w:pPr>
      <w:r w:rsidRPr="00E07099">
        <w:rPr>
          <w:rFonts w:ascii="Calibri" w:hAnsi="Calibri"/>
          <w:szCs w:val="22"/>
          <w:lang w:val="en-US"/>
        </w:rPr>
        <w:t>“</w:t>
      </w:r>
      <w:r w:rsidR="005A5FEE" w:rsidRPr="00E07099">
        <w:rPr>
          <w:rFonts w:ascii="Calibri" w:hAnsi="Calibri"/>
          <w:i/>
          <w:szCs w:val="22"/>
          <w:lang w:val="en-US"/>
        </w:rPr>
        <w:t>In</w:t>
      </w:r>
      <w:r w:rsidRPr="00E07099">
        <w:rPr>
          <w:rFonts w:ascii="Calibri" w:hAnsi="Calibri"/>
          <w:i/>
          <w:szCs w:val="22"/>
          <w:lang w:val="en-US"/>
        </w:rPr>
        <w:t xml:space="preserve"> four </w:t>
      </w:r>
      <w:r w:rsidR="00C9408C" w:rsidRPr="00E07099">
        <w:rPr>
          <w:rFonts w:ascii="Calibri" w:hAnsi="Calibri"/>
          <w:i/>
          <w:szCs w:val="22"/>
          <w:lang w:val="en-US"/>
        </w:rPr>
        <w:t>(</w:t>
      </w:r>
      <w:r w:rsidRPr="00E07099">
        <w:rPr>
          <w:rFonts w:ascii="Calibri" w:hAnsi="Calibri"/>
          <w:i/>
          <w:szCs w:val="22"/>
          <w:lang w:val="en-US"/>
        </w:rPr>
        <w:t xml:space="preserve">out of </w:t>
      </w:r>
      <w:r w:rsidR="00F877CC" w:rsidRPr="00E07099">
        <w:rPr>
          <w:rFonts w:ascii="Calibri" w:hAnsi="Calibri"/>
          <w:i/>
          <w:szCs w:val="22"/>
          <w:lang w:val="en-US"/>
        </w:rPr>
        <w:t>six</w:t>
      </w:r>
      <w:r w:rsidR="00C9408C" w:rsidRPr="00E07099">
        <w:rPr>
          <w:rFonts w:ascii="Calibri" w:hAnsi="Calibri"/>
          <w:i/>
          <w:szCs w:val="22"/>
          <w:lang w:val="en-US"/>
        </w:rPr>
        <w:t>)</w:t>
      </w:r>
      <w:r w:rsidRPr="00E07099">
        <w:rPr>
          <w:rFonts w:ascii="Calibri" w:hAnsi="Calibri"/>
          <w:i/>
          <w:szCs w:val="22"/>
          <w:lang w:val="en-US"/>
        </w:rPr>
        <w:t xml:space="preserve"> games </w:t>
      </w:r>
      <w:r w:rsidR="001519C2" w:rsidRPr="00E07099">
        <w:rPr>
          <w:rFonts w:ascii="Calibri" w:hAnsi="Calibri"/>
          <w:i/>
          <w:szCs w:val="22"/>
          <w:lang w:val="en-US"/>
        </w:rPr>
        <w:t>so far</w:t>
      </w:r>
      <w:r w:rsidRPr="00E07099">
        <w:rPr>
          <w:rFonts w:ascii="Calibri" w:hAnsi="Calibri"/>
          <w:i/>
          <w:szCs w:val="22"/>
          <w:lang w:val="en-US"/>
        </w:rPr>
        <w:t xml:space="preserve">, IRAKLIS attempted </w:t>
      </w:r>
      <w:r w:rsidR="006E38CB" w:rsidRPr="00E07099">
        <w:rPr>
          <w:rFonts w:ascii="Calibri" w:hAnsi="Calibri"/>
          <w:i/>
          <w:szCs w:val="22"/>
          <w:lang w:val="en-US"/>
        </w:rPr>
        <w:t>19</w:t>
      </w:r>
      <w:r w:rsidR="00C9408C" w:rsidRPr="00E07099">
        <w:rPr>
          <w:rFonts w:ascii="Calibri" w:hAnsi="Calibri"/>
          <w:i/>
          <w:szCs w:val="22"/>
          <w:lang w:val="en-US"/>
        </w:rPr>
        <w:t xml:space="preserve"> to </w:t>
      </w:r>
      <w:r w:rsidR="006E38CB" w:rsidRPr="00E07099">
        <w:rPr>
          <w:rFonts w:ascii="Calibri" w:hAnsi="Calibri"/>
          <w:i/>
          <w:szCs w:val="22"/>
          <w:lang w:val="en-US"/>
        </w:rPr>
        <w:t xml:space="preserve">20 </w:t>
      </w:r>
      <w:r w:rsidRPr="00E07099">
        <w:rPr>
          <w:rFonts w:ascii="Calibri" w:hAnsi="Calibri"/>
          <w:i/>
          <w:szCs w:val="22"/>
          <w:lang w:val="en-US"/>
        </w:rPr>
        <w:t xml:space="preserve">3p shots. This fact is indicative of the team’s </w:t>
      </w:r>
      <w:r w:rsidR="00D463D0" w:rsidRPr="00E07099">
        <w:rPr>
          <w:rFonts w:ascii="Calibri" w:hAnsi="Calibri"/>
          <w:i/>
          <w:szCs w:val="22"/>
          <w:lang w:val="en-US"/>
        </w:rPr>
        <w:t>propensity</w:t>
      </w:r>
      <w:r w:rsidRPr="00E07099">
        <w:rPr>
          <w:rFonts w:ascii="Calibri" w:hAnsi="Calibri"/>
          <w:szCs w:val="22"/>
          <w:lang w:val="en-US"/>
        </w:rPr>
        <w:t>”.</w:t>
      </w:r>
    </w:p>
    <w:p w:rsidR="00C9408C" w:rsidRPr="00E07099" w:rsidRDefault="001E338A" w:rsidP="00E57D32">
      <w:pPr>
        <w:numPr>
          <w:ilvl w:val="0"/>
          <w:numId w:val="38"/>
        </w:numPr>
        <w:spacing w:line="480" w:lineRule="auto"/>
        <w:jc w:val="left"/>
        <w:rPr>
          <w:rFonts w:ascii="Calibri" w:hAnsi="Calibri"/>
          <w:szCs w:val="22"/>
          <w:lang w:val="en-US"/>
        </w:rPr>
      </w:pPr>
      <w:r w:rsidRPr="00E07099">
        <w:rPr>
          <w:rFonts w:ascii="Calibri" w:hAnsi="Calibri"/>
          <w:szCs w:val="22"/>
          <w:lang w:val="en-US"/>
        </w:rPr>
        <w:t>“</w:t>
      </w:r>
      <w:r w:rsidR="00D463D0" w:rsidRPr="00E07099">
        <w:rPr>
          <w:rFonts w:ascii="Calibri" w:hAnsi="Calibri"/>
          <w:i/>
          <w:szCs w:val="22"/>
          <w:lang w:val="en-US"/>
        </w:rPr>
        <w:t>From Figure 1</w:t>
      </w:r>
      <w:r w:rsidR="00D14CCB" w:rsidRPr="00E07099">
        <w:rPr>
          <w:rFonts w:ascii="Calibri" w:hAnsi="Calibri"/>
          <w:i/>
          <w:szCs w:val="22"/>
          <w:lang w:val="en-US"/>
        </w:rPr>
        <w:t>,</w:t>
      </w:r>
      <w:r w:rsidR="00D463D0" w:rsidRPr="00E07099">
        <w:rPr>
          <w:rFonts w:ascii="Calibri" w:hAnsi="Calibri"/>
          <w:i/>
          <w:szCs w:val="22"/>
          <w:lang w:val="en-US"/>
        </w:rPr>
        <w:t xml:space="preserve"> </w:t>
      </w:r>
      <w:r w:rsidR="008F7FBD" w:rsidRPr="00E07099">
        <w:rPr>
          <w:rFonts w:ascii="Calibri" w:hAnsi="Calibri"/>
          <w:i/>
          <w:szCs w:val="22"/>
          <w:lang w:val="en-US"/>
        </w:rPr>
        <w:t xml:space="preserve">it </w:t>
      </w:r>
      <w:r w:rsidR="00D463D0" w:rsidRPr="00E07099">
        <w:rPr>
          <w:rFonts w:ascii="Calibri" w:hAnsi="Calibri"/>
          <w:i/>
          <w:szCs w:val="22"/>
          <w:lang w:val="en-US"/>
        </w:rPr>
        <w:t>is easy to notice</w:t>
      </w:r>
      <w:r w:rsidR="00FC5E4E" w:rsidRPr="00E07099">
        <w:rPr>
          <w:rFonts w:ascii="Calibri" w:hAnsi="Calibri"/>
          <w:i/>
          <w:szCs w:val="22"/>
          <w:lang w:val="en-US"/>
        </w:rPr>
        <w:t>:</w:t>
      </w:r>
    </w:p>
    <w:p w:rsidR="00C9408C" w:rsidRPr="00E07099" w:rsidRDefault="00D14CCB" w:rsidP="00E57D32">
      <w:pPr>
        <w:numPr>
          <w:ilvl w:val="1"/>
          <w:numId w:val="38"/>
        </w:numPr>
        <w:spacing w:line="480" w:lineRule="auto"/>
        <w:jc w:val="left"/>
        <w:rPr>
          <w:rFonts w:ascii="Calibri" w:hAnsi="Calibri"/>
          <w:szCs w:val="22"/>
          <w:lang w:val="en-US"/>
        </w:rPr>
      </w:pPr>
      <w:r w:rsidRPr="00E07099">
        <w:rPr>
          <w:rFonts w:ascii="Calibri" w:hAnsi="Calibri"/>
          <w:i/>
          <w:szCs w:val="22"/>
          <w:lang w:val="en-US"/>
        </w:rPr>
        <w:t xml:space="preserve">the </w:t>
      </w:r>
      <w:r w:rsidR="00D463D0" w:rsidRPr="00E07099">
        <w:rPr>
          <w:rFonts w:ascii="Calibri" w:hAnsi="Calibri"/>
          <w:i/>
          <w:szCs w:val="22"/>
          <w:lang w:val="en-US"/>
        </w:rPr>
        <w:t xml:space="preserve">increasing </w:t>
      </w:r>
      <w:r w:rsidRPr="00E07099">
        <w:rPr>
          <w:rFonts w:ascii="Calibri" w:hAnsi="Calibri"/>
          <w:i/>
          <w:szCs w:val="22"/>
          <w:lang w:val="en-US"/>
        </w:rPr>
        <w:t xml:space="preserve">number of IRAKLIS </w:t>
      </w:r>
      <w:r w:rsidR="00D463D0" w:rsidRPr="00E07099">
        <w:rPr>
          <w:rFonts w:ascii="Calibri" w:hAnsi="Calibri"/>
          <w:i/>
          <w:szCs w:val="22"/>
          <w:lang w:val="en-US"/>
        </w:rPr>
        <w:t xml:space="preserve">total rebounds </w:t>
      </w:r>
      <w:r w:rsidR="00C30CC6" w:rsidRPr="00E07099">
        <w:rPr>
          <w:rFonts w:ascii="Calibri" w:hAnsi="Calibri"/>
          <w:szCs w:val="22"/>
          <w:lang w:val="en-US"/>
        </w:rPr>
        <w:t>(Figure 1a)</w:t>
      </w:r>
      <w:r w:rsidR="006E38CB" w:rsidRPr="00E07099">
        <w:rPr>
          <w:rFonts w:ascii="Calibri" w:hAnsi="Calibri"/>
          <w:i/>
          <w:szCs w:val="22"/>
          <w:lang w:val="en-US"/>
        </w:rPr>
        <w:t>,</w:t>
      </w:r>
    </w:p>
    <w:p w:rsidR="00C9408C" w:rsidRPr="00E07099" w:rsidRDefault="00D14CCB" w:rsidP="00E57D32">
      <w:pPr>
        <w:numPr>
          <w:ilvl w:val="1"/>
          <w:numId w:val="38"/>
        </w:numPr>
        <w:spacing w:line="480" w:lineRule="auto"/>
        <w:jc w:val="left"/>
        <w:rPr>
          <w:rFonts w:ascii="Calibri" w:hAnsi="Calibri"/>
          <w:szCs w:val="22"/>
          <w:lang w:val="en-US"/>
        </w:rPr>
      </w:pPr>
      <w:r w:rsidRPr="00E07099">
        <w:rPr>
          <w:rFonts w:ascii="Calibri" w:hAnsi="Calibri"/>
          <w:i/>
          <w:szCs w:val="22"/>
          <w:lang w:val="en-US"/>
        </w:rPr>
        <w:t xml:space="preserve">the </w:t>
      </w:r>
      <w:r w:rsidR="00D463D0" w:rsidRPr="00E07099">
        <w:rPr>
          <w:rFonts w:ascii="Calibri" w:hAnsi="Calibri"/>
          <w:i/>
          <w:szCs w:val="22"/>
          <w:lang w:val="en-US"/>
        </w:rPr>
        <w:t xml:space="preserve">progressively increasing </w:t>
      </w:r>
      <w:r w:rsidR="00C9408C" w:rsidRPr="00E07099">
        <w:rPr>
          <w:rFonts w:ascii="Calibri" w:hAnsi="Calibri"/>
          <w:i/>
          <w:szCs w:val="22"/>
          <w:lang w:val="en-US"/>
        </w:rPr>
        <w:t xml:space="preserve">number of </w:t>
      </w:r>
      <w:r w:rsidR="00D463D0" w:rsidRPr="00E07099">
        <w:rPr>
          <w:rFonts w:ascii="Calibri" w:hAnsi="Calibri"/>
          <w:i/>
          <w:szCs w:val="22"/>
          <w:lang w:val="en-US"/>
        </w:rPr>
        <w:t>turnovers</w:t>
      </w:r>
      <w:r w:rsidR="008F7FBD" w:rsidRPr="00E07099">
        <w:rPr>
          <w:rFonts w:ascii="Calibri" w:hAnsi="Calibri"/>
          <w:i/>
          <w:szCs w:val="22"/>
          <w:lang w:val="en-US"/>
        </w:rPr>
        <w:t xml:space="preserve"> </w:t>
      </w:r>
      <w:r w:rsidR="00C30CC6" w:rsidRPr="00E07099">
        <w:rPr>
          <w:rFonts w:ascii="Calibri" w:hAnsi="Calibri"/>
          <w:szCs w:val="22"/>
          <w:lang w:val="en-US"/>
        </w:rPr>
        <w:t xml:space="preserve">(Figure 1b) </w:t>
      </w:r>
      <w:r w:rsidR="008F7FBD" w:rsidRPr="00E07099">
        <w:rPr>
          <w:rFonts w:ascii="Calibri" w:hAnsi="Calibri"/>
          <w:i/>
          <w:szCs w:val="22"/>
          <w:lang w:val="en-US"/>
        </w:rPr>
        <w:t>and</w:t>
      </w:r>
    </w:p>
    <w:p w:rsidR="006E38CB" w:rsidRPr="00E07099" w:rsidRDefault="00D14CCB" w:rsidP="00E57D32">
      <w:pPr>
        <w:numPr>
          <w:ilvl w:val="1"/>
          <w:numId w:val="38"/>
        </w:numPr>
        <w:spacing w:line="480" w:lineRule="auto"/>
        <w:jc w:val="left"/>
        <w:rPr>
          <w:rFonts w:ascii="Calibri" w:hAnsi="Calibri"/>
          <w:szCs w:val="22"/>
          <w:lang w:val="en-US"/>
        </w:rPr>
      </w:pPr>
      <w:proofErr w:type="gramStart"/>
      <w:r w:rsidRPr="00E07099">
        <w:rPr>
          <w:rFonts w:ascii="Calibri" w:hAnsi="Calibri"/>
          <w:i/>
          <w:szCs w:val="22"/>
          <w:lang w:val="en-US"/>
        </w:rPr>
        <w:t>the</w:t>
      </w:r>
      <w:proofErr w:type="gramEnd"/>
      <w:r w:rsidRPr="00E07099">
        <w:rPr>
          <w:rFonts w:ascii="Calibri" w:hAnsi="Calibri"/>
          <w:i/>
          <w:szCs w:val="22"/>
          <w:lang w:val="en-US"/>
        </w:rPr>
        <w:t xml:space="preserve"> </w:t>
      </w:r>
      <w:r w:rsidR="008F7FBD" w:rsidRPr="00E07099">
        <w:rPr>
          <w:rFonts w:ascii="Calibri" w:hAnsi="Calibri"/>
          <w:i/>
          <w:szCs w:val="22"/>
          <w:lang w:val="en-US"/>
        </w:rPr>
        <w:t xml:space="preserve">stability in </w:t>
      </w:r>
      <w:r w:rsidRPr="00E07099">
        <w:rPr>
          <w:rFonts w:ascii="Calibri" w:hAnsi="Calibri"/>
          <w:i/>
          <w:szCs w:val="22"/>
          <w:lang w:val="en-US"/>
        </w:rPr>
        <w:t xml:space="preserve">the number of </w:t>
      </w:r>
      <w:r w:rsidR="008F7FBD" w:rsidRPr="00E07099">
        <w:rPr>
          <w:rFonts w:ascii="Calibri" w:hAnsi="Calibri"/>
          <w:i/>
          <w:szCs w:val="22"/>
          <w:lang w:val="en-US"/>
        </w:rPr>
        <w:t xml:space="preserve">assists: from 11 to 14 per game (with </w:t>
      </w:r>
      <w:r w:rsidR="00C9408C" w:rsidRPr="00E07099">
        <w:rPr>
          <w:rFonts w:ascii="Calibri" w:hAnsi="Calibri"/>
          <w:i/>
          <w:szCs w:val="22"/>
          <w:lang w:val="en-US"/>
        </w:rPr>
        <w:t xml:space="preserve">just </w:t>
      </w:r>
      <w:r w:rsidR="008F7FBD" w:rsidRPr="00E07099">
        <w:rPr>
          <w:rFonts w:ascii="Calibri" w:hAnsi="Calibri"/>
          <w:i/>
          <w:szCs w:val="22"/>
          <w:lang w:val="en-US"/>
        </w:rPr>
        <w:t>one exception</w:t>
      </w:r>
      <w:r w:rsidR="00C30CC6" w:rsidRPr="00E07099">
        <w:rPr>
          <w:rFonts w:ascii="Calibri" w:hAnsi="Calibri"/>
          <w:szCs w:val="22"/>
          <w:lang w:val="en-US"/>
        </w:rPr>
        <w:t xml:space="preserve"> - Figure 1c</w:t>
      </w:r>
      <w:r w:rsidR="008F7FBD" w:rsidRPr="00E07099">
        <w:rPr>
          <w:rFonts w:ascii="Calibri" w:hAnsi="Calibri"/>
          <w:i/>
          <w:szCs w:val="22"/>
          <w:lang w:val="en-US"/>
        </w:rPr>
        <w:t>)</w:t>
      </w:r>
      <w:r w:rsidR="001E338A" w:rsidRPr="00E07099">
        <w:rPr>
          <w:rFonts w:ascii="Calibri" w:hAnsi="Calibri"/>
          <w:szCs w:val="22"/>
          <w:lang w:val="en-US"/>
        </w:rPr>
        <w:t>”</w:t>
      </w:r>
      <w:r w:rsidR="006E38CB" w:rsidRPr="00E07099">
        <w:rPr>
          <w:rFonts w:ascii="Calibri" w:hAnsi="Calibri"/>
          <w:szCs w:val="22"/>
          <w:lang w:val="en-US"/>
        </w:rPr>
        <w:t>.</w:t>
      </w:r>
    </w:p>
    <w:p w:rsidR="006E38CB" w:rsidRPr="00573903" w:rsidRDefault="001064B1" w:rsidP="00DD6D84">
      <w:pPr>
        <w:pStyle w:val="3"/>
        <w:rPr>
          <w:rFonts w:ascii="Calibri" w:hAnsi="Calibri"/>
          <w:sz w:val="22"/>
          <w:szCs w:val="22"/>
        </w:rPr>
      </w:pPr>
      <w:r w:rsidRPr="00573903">
        <w:rPr>
          <w:rFonts w:ascii="Calibri" w:hAnsi="Calibri"/>
          <w:sz w:val="22"/>
          <w:szCs w:val="22"/>
        </w:rPr>
        <w:t>Table 1 about here</w:t>
      </w:r>
    </w:p>
    <w:p w:rsidR="001064B1" w:rsidRPr="00573903" w:rsidRDefault="001064B1" w:rsidP="00DD6D84">
      <w:pPr>
        <w:pStyle w:val="3"/>
        <w:rPr>
          <w:rFonts w:ascii="Calibri" w:hAnsi="Calibri"/>
          <w:sz w:val="22"/>
          <w:szCs w:val="22"/>
        </w:rPr>
      </w:pPr>
      <w:r w:rsidRPr="00573903">
        <w:rPr>
          <w:rFonts w:ascii="Calibri" w:hAnsi="Calibri"/>
          <w:sz w:val="22"/>
          <w:szCs w:val="22"/>
        </w:rPr>
        <w:t>Figure 1 about here</w:t>
      </w:r>
    </w:p>
    <w:p w:rsidR="001064B1" w:rsidRPr="00E07099" w:rsidRDefault="00C12895" w:rsidP="00E57D32">
      <w:pPr>
        <w:spacing w:line="480" w:lineRule="auto"/>
        <w:ind w:firstLine="360"/>
        <w:jc w:val="left"/>
        <w:rPr>
          <w:rFonts w:ascii="Calibri" w:hAnsi="Calibri"/>
          <w:szCs w:val="22"/>
          <w:lang w:val="en-US"/>
        </w:rPr>
      </w:pPr>
      <w:r w:rsidRPr="00E07099">
        <w:rPr>
          <w:rFonts w:ascii="Calibri" w:hAnsi="Calibri"/>
          <w:szCs w:val="22"/>
          <w:lang w:val="en-US"/>
        </w:rPr>
        <w:t xml:space="preserve">Regarding points ii, </w:t>
      </w:r>
      <w:proofErr w:type="gramStart"/>
      <w:r w:rsidR="00307B43" w:rsidRPr="00E07099">
        <w:rPr>
          <w:rFonts w:ascii="Calibri" w:hAnsi="Calibri"/>
          <w:szCs w:val="22"/>
          <w:lang w:val="en-US"/>
        </w:rPr>
        <w:t>i</w:t>
      </w:r>
      <w:r w:rsidR="005D2848" w:rsidRPr="00E07099">
        <w:rPr>
          <w:rFonts w:ascii="Calibri" w:hAnsi="Calibri"/>
          <w:szCs w:val="22"/>
          <w:lang w:val="en-US"/>
        </w:rPr>
        <w:t>v</w:t>
      </w:r>
      <w:proofErr w:type="gramEnd"/>
      <w:r w:rsidR="005D2848" w:rsidRPr="00E07099">
        <w:rPr>
          <w:rFonts w:ascii="Calibri" w:hAnsi="Calibri"/>
          <w:szCs w:val="22"/>
          <w:lang w:val="en-US"/>
        </w:rPr>
        <w:t xml:space="preserve"> and</w:t>
      </w:r>
      <w:r w:rsidRPr="00E07099">
        <w:rPr>
          <w:rFonts w:ascii="Calibri" w:hAnsi="Calibri"/>
          <w:szCs w:val="22"/>
          <w:lang w:val="en-US"/>
        </w:rPr>
        <w:t xml:space="preserve"> v</w:t>
      </w:r>
      <w:r w:rsidR="005D2848" w:rsidRPr="00E07099">
        <w:rPr>
          <w:rFonts w:ascii="Calibri" w:hAnsi="Calibri"/>
          <w:szCs w:val="22"/>
          <w:lang w:val="en-US"/>
        </w:rPr>
        <w:t xml:space="preserve"> above,</w:t>
      </w:r>
      <w:r w:rsidRPr="00E07099">
        <w:rPr>
          <w:rFonts w:ascii="Calibri" w:hAnsi="Calibri"/>
          <w:szCs w:val="22"/>
          <w:lang w:val="en-US"/>
        </w:rPr>
        <w:t xml:space="preserve"> </w:t>
      </w:r>
      <w:r w:rsidR="000E4906" w:rsidRPr="00E07099">
        <w:rPr>
          <w:rFonts w:ascii="Calibri" w:hAnsi="Calibri"/>
          <w:szCs w:val="22"/>
          <w:lang w:val="en-US"/>
        </w:rPr>
        <w:t>IRAKLIS’</w:t>
      </w:r>
      <w:r w:rsidR="000E0E8E" w:rsidRPr="00E07099">
        <w:rPr>
          <w:rFonts w:ascii="Calibri" w:hAnsi="Calibri"/>
          <w:szCs w:val="22"/>
          <w:lang w:val="en-US"/>
        </w:rPr>
        <w:t xml:space="preserve"> </w:t>
      </w:r>
      <w:r w:rsidRPr="00E07099">
        <w:rPr>
          <w:rFonts w:ascii="Calibri" w:hAnsi="Calibri"/>
          <w:szCs w:val="22"/>
          <w:lang w:val="en-US"/>
        </w:rPr>
        <w:t xml:space="preserve">coach had to </w:t>
      </w:r>
      <w:r w:rsidR="00395540" w:rsidRPr="00E07099">
        <w:rPr>
          <w:rFonts w:ascii="Calibri" w:hAnsi="Calibri"/>
          <w:szCs w:val="22"/>
          <w:lang w:val="en-US"/>
        </w:rPr>
        <w:t xml:space="preserve">account for </w:t>
      </w:r>
      <w:r w:rsidRPr="00E07099">
        <w:rPr>
          <w:rFonts w:ascii="Calibri" w:hAnsi="Calibri"/>
          <w:szCs w:val="22"/>
          <w:lang w:val="en-US"/>
        </w:rPr>
        <w:t xml:space="preserve">the specific </w:t>
      </w:r>
      <w:r w:rsidR="00555CD8" w:rsidRPr="00E07099">
        <w:rPr>
          <w:rFonts w:ascii="Calibri" w:hAnsi="Calibri"/>
          <w:szCs w:val="22"/>
          <w:lang w:val="en-US"/>
        </w:rPr>
        <w:t xml:space="preserve">team </w:t>
      </w:r>
      <w:r w:rsidR="00573903" w:rsidRPr="00E07099">
        <w:rPr>
          <w:rFonts w:ascii="Calibri" w:hAnsi="Calibri"/>
          <w:szCs w:val="22"/>
          <w:lang w:val="en-US"/>
        </w:rPr>
        <w:t>behavior</w:t>
      </w:r>
      <w:r w:rsidRPr="00E07099">
        <w:rPr>
          <w:rFonts w:ascii="Calibri" w:hAnsi="Calibri"/>
          <w:szCs w:val="22"/>
          <w:lang w:val="en-US"/>
        </w:rPr>
        <w:t xml:space="preserve"> and </w:t>
      </w:r>
      <w:r w:rsidR="00395540" w:rsidRPr="00E07099">
        <w:rPr>
          <w:rFonts w:ascii="Calibri" w:hAnsi="Calibri"/>
          <w:szCs w:val="22"/>
          <w:lang w:val="en-US"/>
        </w:rPr>
        <w:t>encourage</w:t>
      </w:r>
      <w:r w:rsidRPr="00E07099">
        <w:rPr>
          <w:rFonts w:ascii="Calibri" w:hAnsi="Calibri"/>
          <w:szCs w:val="22"/>
          <w:lang w:val="en-US"/>
        </w:rPr>
        <w:t xml:space="preserve"> his players </w:t>
      </w:r>
      <w:r w:rsidR="000E0E8E" w:rsidRPr="00E07099">
        <w:rPr>
          <w:rFonts w:ascii="Calibri" w:hAnsi="Calibri"/>
          <w:szCs w:val="22"/>
          <w:lang w:val="en-US"/>
        </w:rPr>
        <w:t xml:space="preserve">to </w:t>
      </w:r>
      <w:r w:rsidRPr="00E07099">
        <w:rPr>
          <w:rFonts w:ascii="Calibri" w:hAnsi="Calibri"/>
          <w:szCs w:val="22"/>
          <w:lang w:val="en-US"/>
        </w:rPr>
        <w:t xml:space="preserve">repeat </w:t>
      </w:r>
      <w:r w:rsidR="00C9408C" w:rsidRPr="00E07099">
        <w:rPr>
          <w:rFonts w:ascii="Calibri" w:hAnsi="Calibri"/>
          <w:szCs w:val="22"/>
          <w:lang w:val="en-US"/>
        </w:rPr>
        <w:t xml:space="preserve">any </w:t>
      </w:r>
      <w:r w:rsidRPr="00E07099">
        <w:rPr>
          <w:rFonts w:ascii="Calibri" w:hAnsi="Calibri"/>
          <w:szCs w:val="22"/>
          <w:lang w:val="en-US"/>
        </w:rPr>
        <w:t>positive</w:t>
      </w:r>
      <w:r w:rsidR="00C9408C" w:rsidRPr="00E07099">
        <w:rPr>
          <w:rFonts w:ascii="Calibri" w:hAnsi="Calibri"/>
          <w:szCs w:val="22"/>
          <w:lang w:val="en-US"/>
        </w:rPr>
        <w:t xml:space="preserve"> strategy</w:t>
      </w:r>
      <w:r w:rsidR="00395540" w:rsidRPr="00E07099">
        <w:rPr>
          <w:rFonts w:ascii="Calibri" w:hAnsi="Calibri"/>
          <w:szCs w:val="22"/>
          <w:lang w:val="en-US"/>
        </w:rPr>
        <w:t>, while avoiding</w:t>
      </w:r>
      <w:r w:rsidR="00715FE0" w:rsidRPr="00E07099">
        <w:rPr>
          <w:rFonts w:ascii="Calibri" w:hAnsi="Calibri"/>
          <w:szCs w:val="22"/>
          <w:lang w:val="en-US"/>
        </w:rPr>
        <w:t xml:space="preserve"> </w:t>
      </w:r>
      <w:r w:rsidR="00C9408C" w:rsidRPr="00E07099">
        <w:rPr>
          <w:rFonts w:ascii="Calibri" w:hAnsi="Calibri"/>
          <w:szCs w:val="22"/>
          <w:lang w:val="en-US"/>
        </w:rPr>
        <w:t>any negative one</w:t>
      </w:r>
      <w:r w:rsidRPr="00E07099">
        <w:rPr>
          <w:rFonts w:ascii="Calibri" w:hAnsi="Calibri"/>
          <w:szCs w:val="22"/>
          <w:lang w:val="en-US"/>
        </w:rPr>
        <w:t>.</w:t>
      </w:r>
    </w:p>
    <w:p w:rsidR="00555CD8" w:rsidRPr="00E07099" w:rsidRDefault="00D50D0B" w:rsidP="00E57D32">
      <w:pPr>
        <w:spacing w:line="480" w:lineRule="auto"/>
        <w:ind w:firstLine="360"/>
        <w:jc w:val="left"/>
        <w:rPr>
          <w:lang w:val="en-US"/>
        </w:rPr>
      </w:pPr>
      <w:r w:rsidRPr="00E07099">
        <w:rPr>
          <w:rFonts w:ascii="Calibri" w:hAnsi="Calibri"/>
          <w:szCs w:val="22"/>
          <w:lang w:val="en-US"/>
        </w:rPr>
        <w:t xml:space="preserve">In </w:t>
      </w:r>
      <w:r w:rsidR="00555CD8" w:rsidRPr="00E07099">
        <w:rPr>
          <w:rFonts w:ascii="Calibri" w:hAnsi="Calibri"/>
          <w:szCs w:val="22"/>
          <w:lang w:val="en-US"/>
        </w:rPr>
        <w:t>Table 2</w:t>
      </w:r>
      <w:r w:rsidRPr="00E07099">
        <w:rPr>
          <w:rFonts w:ascii="Calibri" w:hAnsi="Calibri"/>
          <w:szCs w:val="22"/>
          <w:lang w:val="en-US"/>
        </w:rPr>
        <w:t xml:space="preserve"> SA</w:t>
      </w:r>
      <w:r w:rsidR="00FC5C1B" w:rsidRPr="00E07099">
        <w:rPr>
          <w:rFonts w:ascii="Calibri" w:hAnsi="Calibri"/>
          <w:szCs w:val="22"/>
          <w:lang w:val="en-US"/>
        </w:rPr>
        <w:t xml:space="preserve"> analy</w:t>
      </w:r>
      <w:r w:rsidR="00F90A2B" w:rsidRPr="00E07099">
        <w:rPr>
          <w:rFonts w:ascii="Calibri" w:hAnsi="Calibri"/>
          <w:szCs w:val="22"/>
          <w:lang w:val="en-US"/>
        </w:rPr>
        <w:t>z</w:t>
      </w:r>
      <w:r w:rsidR="00FC5C1B" w:rsidRPr="00E07099">
        <w:rPr>
          <w:rFonts w:ascii="Calibri" w:hAnsi="Calibri"/>
          <w:szCs w:val="22"/>
          <w:lang w:val="en-US"/>
        </w:rPr>
        <w:t xml:space="preserve">ed the performance of IRAKLIS’ opponents during the first six games of the </w:t>
      </w:r>
      <w:r w:rsidRPr="00E07099">
        <w:rPr>
          <w:rFonts w:ascii="Calibri" w:hAnsi="Calibri"/>
          <w:szCs w:val="22"/>
          <w:lang w:val="en-US"/>
        </w:rPr>
        <w:t xml:space="preserve">1999-2000 </w:t>
      </w:r>
      <w:r w:rsidR="00FC5C1B" w:rsidRPr="00E07099">
        <w:rPr>
          <w:rFonts w:ascii="Calibri" w:hAnsi="Calibri"/>
          <w:szCs w:val="22"/>
          <w:lang w:val="en-US"/>
        </w:rPr>
        <w:t xml:space="preserve">championship. </w:t>
      </w:r>
      <w:r w:rsidRPr="00E07099">
        <w:rPr>
          <w:rFonts w:ascii="Calibri" w:hAnsi="Calibri"/>
          <w:szCs w:val="22"/>
          <w:lang w:val="en-US"/>
        </w:rPr>
        <w:t xml:space="preserve">His objective </w:t>
      </w:r>
      <w:r w:rsidR="00FC5C1B" w:rsidRPr="00E07099">
        <w:rPr>
          <w:rFonts w:ascii="Calibri" w:hAnsi="Calibri"/>
          <w:szCs w:val="22"/>
          <w:lang w:val="en-US"/>
        </w:rPr>
        <w:t xml:space="preserve">was to </w:t>
      </w:r>
      <w:r w:rsidR="00307B43" w:rsidRPr="00E07099">
        <w:rPr>
          <w:rFonts w:ascii="Calibri" w:hAnsi="Calibri"/>
          <w:szCs w:val="22"/>
          <w:lang w:val="en-US"/>
        </w:rPr>
        <w:t xml:space="preserve">help the coach </w:t>
      </w:r>
      <w:r w:rsidR="00FC5C1B" w:rsidRPr="00E07099">
        <w:rPr>
          <w:rFonts w:ascii="Calibri" w:hAnsi="Calibri"/>
          <w:szCs w:val="22"/>
          <w:lang w:val="en-US"/>
        </w:rPr>
        <w:t>figure out how IRAKLIS</w:t>
      </w:r>
      <w:r w:rsidR="00395540" w:rsidRPr="00E07099">
        <w:rPr>
          <w:rFonts w:ascii="Calibri" w:hAnsi="Calibri"/>
          <w:szCs w:val="22"/>
          <w:lang w:val="en-US"/>
        </w:rPr>
        <w:t>’ playing style affected</w:t>
      </w:r>
      <w:r w:rsidR="00FC5C1B" w:rsidRPr="00E07099">
        <w:rPr>
          <w:rFonts w:ascii="Calibri" w:hAnsi="Calibri"/>
          <w:szCs w:val="22"/>
          <w:lang w:val="en-US"/>
        </w:rPr>
        <w:t xml:space="preserve"> the</w:t>
      </w:r>
      <w:r w:rsidR="008B1F9F" w:rsidRPr="00E07099">
        <w:rPr>
          <w:rFonts w:ascii="Calibri" w:hAnsi="Calibri"/>
          <w:szCs w:val="22"/>
          <w:lang w:val="en-US"/>
        </w:rPr>
        <w:t xml:space="preserve"> </w:t>
      </w:r>
      <w:r w:rsidR="00395540" w:rsidRPr="00E07099">
        <w:rPr>
          <w:rFonts w:ascii="Calibri" w:hAnsi="Calibri"/>
          <w:szCs w:val="22"/>
          <w:lang w:val="en-US"/>
        </w:rPr>
        <w:t xml:space="preserve">opponents’ </w:t>
      </w:r>
      <w:r w:rsidR="008B1F9F" w:rsidRPr="00E07099">
        <w:rPr>
          <w:rFonts w:ascii="Calibri" w:hAnsi="Calibri"/>
          <w:szCs w:val="22"/>
          <w:lang w:val="en-US"/>
        </w:rPr>
        <w:t>performance</w:t>
      </w:r>
      <w:r w:rsidR="00D65ACE" w:rsidRPr="00E07099">
        <w:rPr>
          <w:rFonts w:ascii="Calibri" w:hAnsi="Calibri"/>
          <w:szCs w:val="22"/>
          <w:lang w:val="en-US"/>
        </w:rPr>
        <w:t xml:space="preserve">, </w:t>
      </w:r>
      <w:r w:rsidR="00395540" w:rsidRPr="00E07099">
        <w:rPr>
          <w:rFonts w:ascii="Calibri" w:hAnsi="Calibri"/>
          <w:szCs w:val="22"/>
          <w:lang w:val="en-US"/>
        </w:rPr>
        <w:t>as well as locate</w:t>
      </w:r>
      <w:r w:rsidR="008B1F9F" w:rsidRPr="00E07099">
        <w:rPr>
          <w:rFonts w:ascii="Calibri" w:hAnsi="Calibri"/>
          <w:szCs w:val="22"/>
          <w:lang w:val="en-US"/>
        </w:rPr>
        <w:t xml:space="preserve"> </w:t>
      </w:r>
      <w:r w:rsidR="00D65ACE" w:rsidRPr="00E07099">
        <w:rPr>
          <w:rFonts w:ascii="Calibri" w:hAnsi="Calibri"/>
          <w:szCs w:val="22"/>
          <w:lang w:val="en-US"/>
        </w:rPr>
        <w:t xml:space="preserve">any good tactics and </w:t>
      </w:r>
      <w:r w:rsidR="00395540" w:rsidRPr="00E07099">
        <w:rPr>
          <w:rFonts w:ascii="Calibri" w:hAnsi="Calibri"/>
          <w:szCs w:val="22"/>
          <w:lang w:val="en-US"/>
        </w:rPr>
        <w:t xml:space="preserve">try to </w:t>
      </w:r>
      <w:r w:rsidR="00D65ACE" w:rsidRPr="00E07099">
        <w:rPr>
          <w:rFonts w:ascii="Calibri" w:hAnsi="Calibri"/>
          <w:szCs w:val="22"/>
          <w:lang w:val="en-US"/>
        </w:rPr>
        <w:t xml:space="preserve">improve any </w:t>
      </w:r>
      <w:r w:rsidR="00395540" w:rsidRPr="00E07099">
        <w:rPr>
          <w:rFonts w:ascii="Calibri" w:hAnsi="Calibri"/>
          <w:szCs w:val="22"/>
          <w:lang w:val="en-US"/>
        </w:rPr>
        <w:t xml:space="preserve">damaging </w:t>
      </w:r>
      <w:r w:rsidR="00D65ACE" w:rsidRPr="00E07099">
        <w:rPr>
          <w:rFonts w:ascii="Calibri" w:hAnsi="Calibri"/>
          <w:szCs w:val="22"/>
          <w:lang w:val="en-US"/>
        </w:rPr>
        <w:t>ones</w:t>
      </w:r>
      <w:r w:rsidR="00FC5C1B" w:rsidRPr="00E07099">
        <w:rPr>
          <w:rFonts w:ascii="Calibri" w:hAnsi="Calibri"/>
          <w:szCs w:val="22"/>
          <w:lang w:val="en-US"/>
        </w:rPr>
        <w:t xml:space="preserve">. More specifically, </w:t>
      </w:r>
      <w:r w:rsidR="008134F2" w:rsidRPr="00E07099">
        <w:rPr>
          <w:rFonts w:ascii="Calibri" w:hAnsi="Calibri"/>
          <w:szCs w:val="22"/>
          <w:lang w:val="en-US"/>
        </w:rPr>
        <w:t xml:space="preserve">SA </w:t>
      </w:r>
      <w:r w:rsidR="00FC5C1B" w:rsidRPr="00E07099">
        <w:rPr>
          <w:rFonts w:ascii="Calibri" w:hAnsi="Calibri"/>
          <w:szCs w:val="22"/>
          <w:lang w:val="en-US"/>
        </w:rPr>
        <w:t>pointed out the following</w:t>
      </w:r>
      <w:r w:rsidR="008A1864" w:rsidRPr="00E07099">
        <w:rPr>
          <w:rFonts w:ascii="Calibri" w:hAnsi="Calibri"/>
          <w:szCs w:val="22"/>
          <w:lang w:val="en-US"/>
        </w:rPr>
        <w:t xml:space="preserve"> remarks</w:t>
      </w:r>
      <w:r w:rsidR="00FC5C1B" w:rsidRPr="00E07099">
        <w:rPr>
          <w:rFonts w:ascii="Calibri" w:hAnsi="Calibri"/>
          <w:szCs w:val="22"/>
          <w:lang w:val="en-US"/>
        </w:rPr>
        <w:t>:</w:t>
      </w:r>
    </w:p>
    <w:p w:rsidR="006E38CB" w:rsidRPr="00573903" w:rsidRDefault="00BA2D88" w:rsidP="000A5DA6">
      <w:pPr>
        <w:numPr>
          <w:ilvl w:val="0"/>
          <w:numId w:val="38"/>
        </w:numPr>
        <w:spacing w:line="480" w:lineRule="auto"/>
        <w:jc w:val="left"/>
        <w:rPr>
          <w:rFonts w:ascii="Calibri" w:hAnsi="Calibri"/>
          <w:szCs w:val="22"/>
          <w:lang w:val="en-US"/>
        </w:rPr>
      </w:pPr>
      <w:r w:rsidRPr="00E07099">
        <w:rPr>
          <w:rFonts w:ascii="Calibri" w:hAnsi="Calibri"/>
          <w:szCs w:val="22"/>
          <w:lang w:val="en-US"/>
        </w:rPr>
        <w:t>“</w:t>
      </w:r>
      <w:r w:rsidR="00F674B4" w:rsidRPr="00E07099">
        <w:rPr>
          <w:rFonts w:ascii="Calibri" w:hAnsi="Calibri"/>
          <w:i/>
          <w:szCs w:val="22"/>
          <w:lang w:val="en-US"/>
        </w:rPr>
        <w:t xml:space="preserve">IRAKLIS managed to reinforce </w:t>
      </w:r>
      <w:r w:rsidR="008B1F9F" w:rsidRPr="00E07099">
        <w:rPr>
          <w:rFonts w:ascii="Calibri" w:hAnsi="Calibri"/>
          <w:i/>
          <w:szCs w:val="22"/>
          <w:lang w:val="en-US"/>
        </w:rPr>
        <w:t xml:space="preserve">its </w:t>
      </w:r>
      <w:r w:rsidR="00F674B4" w:rsidRPr="00E07099">
        <w:rPr>
          <w:rFonts w:ascii="Calibri" w:hAnsi="Calibri"/>
          <w:i/>
          <w:szCs w:val="22"/>
          <w:lang w:val="en-US"/>
        </w:rPr>
        <w:t>stabl</w:t>
      </w:r>
      <w:r w:rsidR="008B1F9F" w:rsidRPr="00E07099">
        <w:rPr>
          <w:rFonts w:ascii="Calibri" w:hAnsi="Calibri"/>
          <w:i/>
          <w:szCs w:val="22"/>
          <w:lang w:val="en-US"/>
        </w:rPr>
        <w:t>e</w:t>
      </w:r>
      <w:r w:rsidR="00F674B4" w:rsidRPr="00E07099">
        <w:rPr>
          <w:rFonts w:ascii="Calibri" w:hAnsi="Calibri"/>
          <w:i/>
          <w:szCs w:val="22"/>
          <w:lang w:val="en-US"/>
        </w:rPr>
        <w:t xml:space="preserve"> </w:t>
      </w:r>
      <w:r w:rsidR="00573903" w:rsidRPr="00E07099">
        <w:rPr>
          <w:rFonts w:ascii="Calibri" w:hAnsi="Calibri"/>
          <w:i/>
          <w:szCs w:val="22"/>
          <w:lang w:val="en-US"/>
        </w:rPr>
        <w:t>defense</w:t>
      </w:r>
      <w:r w:rsidR="00F674B4" w:rsidRPr="00E07099">
        <w:rPr>
          <w:rFonts w:ascii="Calibri" w:hAnsi="Calibri"/>
          <w:i/>
          <w:szCs w:val="22"/>
          <w:lang w:val="en-US"/>
        </w:rPr>
        <w:t xml:space="preserve"> performance </w:t>
      </w:r>
      <w:r w:rsidR="00FD61E0" w:rsidRPr="00E07099">
        <w:rPr>
          <w:rFonts w:ascii="Calibri" w:hAnsi="Calibri"/>
          <w:i/>
          <w:szCs w:val="22"/>
          <w:lang w:val="en-US"/>
        </w:rPr>
        <w:t xml:space="preserve">in </w:t>
      </w:r>
      <w:r w:rsidR="00F674B4" w:rsidRPr="00E07099">
        <w:rPr>
          <w:rFonts w:ascii="Calibri" w:hAnsi="Calibri"/>
          <w:i/>
          <w:szCs w:val="22"/>
          <w:lang w:val="en-US"/>
        </w:rPr>
        <w:t xml:space="preserve">the last game of the championship, by </w:t>
      </w:r>
      <w:r w:rsidR="00FD61E0" w:rsidRPr="00E07099">
        <w:rPr>
          <w:rFonts w:ascii="Calibri" w:hAnsi="Calibri"/>
          <w:i/>
          <w:szCs w:val="22"/>
          <w:lang w:val="en-US"/>
        </w:rPr>
        <w:t>allow</w:t>
      </w:r>
      <w:r w:rsidR="00F674B4" w:rsidRPr="00E07099">
        <w:rPr>
          <w:rFonts w:ascii="Calibri" w:hAnsi="Calibri"/>
          <w:i/>
          <w:szCs w:val="22"/>
          <w:lang w:val="en-US"/>
        </w:rPr>
        <w:t xml:space="preserve">ing Dafni </w:t>
      </w:r>
      <w:r w:rsidR="008B1F9F" w:rsidRPr="00E07099">
        <w:rPr>
          <w:rFonts w:ascii="Calibri" w:hAnsi="Calibri"/>
          <w:i/>
          <w:szCs w:val="22"/>
          <w:lang w:val="en-US"/>
        </w:rPr>
        <w:t xml:space="preserve">to </w:t>
      </w:r>
      <w:r w:rsidR="00F674B4" w:rsidRPr="00E07099">
        <w:rPr>
          <w:rFonts w:ascii="Calibri" w:hAnsi="Calibri"/>
          <w:i/>
          <w:szCs w:val="22"/>
          <w:lang w:val="en-US"/>
        </w:rPr>
        <w:t xml:space="preserve">score only 59 points. This was </w:t>
      </w:r>
      <w:r w:rsidR="00D50D0B" w:rsidRPr="00E07099">
        <w:rPr>
          <w:rFonts w:ascii="Calibri" w:hAnsi="Calibri"/>
          <w:i/>
          <w:szCs w:val="22"/>
          <w:lang w:val="en-US"/>
        </w:rPr>
        <w:t xml:space="preserve">IRAKLIS </w:t>
      </w:r>
      <w:r w:rsidR="00395540" w:rsidRPr="00E07099">
        <w:rPr>
          <w:rFonts w:ascii="Calibri" w:hAnsi="Calibri"/>
          <w:i/>
          <w:szCs w:val="22"/>
          <w:lang w:val="en-US"/>
        </w:rPr>
        <w:t xml:space="preserve">best achievement </w:t>
      </w:r>
      <w:r w:rsidR="00715FE0" w:rsidRPr="00E07099">
        <w:rPr>
          <w:rFonts w:ascii="Calibri" w:hAnsi="Calibri"/>
          <w:i/>
          <w:szCs w:val="22"/>
          <w:lang w:val="en-US"/>
        </w:rPr>
        <w:t>this</w:t>
      </w:r>
      <w:r w:rsidR="00715FE0" w:rsidRPr="00573903">
        <w:rPr>
          <w:rFonts w:ascii="Calibri" w:hAnsi="Calibri"/>
          <w:i/>
          <w:szCs w:val="22"/>
          <w:lang w:val="en-US"/>
        </w:rPr>
        <w:t xml:space="preserve"> </w:t>
      </w:r>
      <w:r w:rsidR="00C30CC6" w:rsidRPr="00573903">
        <w:rPr>
          <w:rFonts w:ascii="Calibri" w:hAnsi="Calibri"/>
          <w:i/>
          <w:szCs w:val="22"/>
          <w:lang w:val="en-US"/>
        </w:rPr>
        <w:t>season</w:t>
      </w:r>
      <w:r w:rsidR="00F674B4" w:rsidRPr="00573903">
        <w:rPr>
          <w:rFonts w:ascii="Calibri" w:hAnsi="Calibri"/>
          <w:i/>
          <w:szCs w:val="22"/>
          <w:lang w:val="en-US"/>
        </w:rPr>
        <w:t xml:space="preserve">, which </w:t>
      </w:r>
      <w:r w:rsidR="00D50D0B" w:rsidRPr="00573903">
        <w:rPr>
          <w:rFonts w:ascii="Calibri" w:hAnsi="Calibri"/>
          <w:i/>
          <w:szCs w:val="22"/>
          <w:lang w:val="en-US"/>
        </w:rPr>
        <w:t>improved</w:t>
      </w:r>
      <w:r w:rsidR="00F674B4" w:rsidRPr="00573903">
        <w:rPr>
          <w:rFonts w:ascii="Calibri" w:hAnsi="Calibri"/>
          <w:i/>
          <w:szCs w:val="22"/>
          <w:lang w:val="en-US"/>
        </w:rPr>
        <w:t xml:space="preserve"> </w:t>
      </w:r>
      <w:r w:rsidR="00A07889" w:rsidRPr="00573903">
        <w:rPr>
          <w:rFonts w:ascii="Calibri" w:hAnsi="Calibri"/>
          <w:i/>
          <w:szCs w:val="22"/>
          <w:lang w:val="en-US"/>
        </w:rPr>
        <w:t xml:space="preserve">its </w:t>
      </w:r>
      <w:r w:rsidR="00F674B4" w:rsidRPr="00573903">
        <w:rPr>
          <w:rFonts w:ascii="Calibri" w:hAnsi="Calibri"/>
          <w:i/>
          <w:szCs w:val="22"/>
          <w:lang w:val="en-US"/>
        </w:rPr>
        <w:t xml:space="preserve">already excellent </w:t>
      </w:r>
      <w:r w:rsidR="00A07889" w:rsidRPr="00573903">
        <w:rPr>
          <w:rFonts w:ascii="Calibri" w:hAnsi="Calibri"/>
          <w:i/>
          <w:szCs w:val="22"/>
          <w:lang w:val="en-US"/>
        </w:rPr>
        <w:t>defensive performance:</w:t>
      </w:r>
      <w:r w:rsidR="008B1F9F" w:rsidRPr="00573903">
        <w:rPr>
          <w:rFonts w:ascii="Calibri" w:hAnsi="Calibri"/>
          <w:i/>
          <w:szCs w:val="22"/>
          <w:lang w:val="en-US"/>
        </w:rPr>
        <w:t xml:space="preserve"> </w:t>
      </w:r>
      <w:r w:rsidR="008A1864" w:rsidRPr="00573903">
        <w:rPr>
          <w:rFonts w:ascii="Calibri" w:hAnsi="Calibri"/>
          <w:i/>
          <w:szCs w:val="22"/>
          <w:lang w:val="en-US"/>
        </w:rPr>
        <w:t xml:space="preserve">in </w:t>
      </w:r>
      <w:r w:rsidR="008B1F9F" w:rsidRPr="00573903">
        <w:rPr>
          <w:rFonts w:ascii="Calibri" w:hAnsi="Calibri"/>
          <w:i/>
          <w:szCs w:val="22"/>
          <w:lang w:val="en-US"/>
        </w:rPr>
        <w:t xml:space="preserve">the </w:t>
      </w:r>
      <w:r w:rsidR="008A1864" w:rsidRPr="00573903">
        <w:rPr>
          <w:rFonts w:ascii="Calibri" w:hAnsi="Calibri"/>
          <w:i/>
          <w:szCs w:val="22"/>
          <w:lang w:val="en-US"/>
        </w:rPr>
        <w:t xml:space="preserve">previous </w:t>
      </w:r>
      <w:r w:rsidR="008B1F9F" w:rsidRPr="00573903">
        <w:rPr>
          <w:rFonts w:ascii="Calibri" w:hAnsi="Calibri"/>
          <w:i/>
          <w:szCs w:val="22"/>
          <w:lang w:val="en-US"/>
        </w:rPr>
        <w:t xml:space="preserve">five games of the championship </w:t>
      </w:r>
      <w:r w:rsidR="00A07889" w:rsidRPr="00573903">
        <w:rPr>
          <w:rFonts w:ascii="Calibri" w:hAnsi="Calibri"/>
          <w:i/>
          <w:szCs w:val="22"/>
          <w:lang w:val="en-US"/>
        </w:rPr>
        <w:t xml:space="preserve">its opponents scored </w:t>
      </w:r>
      <w:r w:rsidR="008B1F9F" w:rsidRPr="00573903">
        <w:rPr>
          <w:rFonts w:ascii="Calibri" w:hAnsi="Calibri"/>
          <w:i/>
          <w:szCs w:val="22"/>
          <w:lang w:val="en-US"/>
        </w:rPr>
        <w:t>between</w:t>
      </w:r>
      <w:r w:rsidR="006E38CB" w:rsidRPr="00573903">
        <w:rPr>
          <w:rFonts w:ascii="Calibri" w:hAnsi="Calibri"/>
          <w:i/>
          <w:szCs w:val="22"/>
          <w:lang w:val="en-US"/>
        </w:rPr>
        <w:t xml:space="preserve"> 67 </w:t>
      </w:r>
      <w:r w:rsidR="008B1F9F" w:rsidRPr="00573903">
        <w:rPr>
          <w:rFonts w:ascii="Calibri" w:hAnsi="Calibri"/>
          <w:i/>
          <w:szCs w:val="22"/>
          <w:lang w:val="en-US"/>
        </w:rPr>
        <w:t>to</w:t>
      </w:r>
      <w:r w:rsidR="006E38CB" w:rsidRPr="00573903">
        <w:rPr>
          <w:rFonts w:ascii="Calibri" w:hAnsi="Calibri"/>
          <w:i/>
          <w:szCs w:val="22"/>
          <w:lang w:val="en-US"/>
        </w:rPr>
        <w:t xml:space="preserve">72 </w:t>
      </w:r>
      <w:r w:rsidR="008B1F9F" w:rsidRPr="00573903">
        <w:rPr>
          <w:rFonts w:ascii="Calibri" w:hAnsi="Calibri"/>
          <w:i/>
          <w:szCs w:val="22"/>
          <w:lang w:val="en-US"/>
        </w:rPr>
        <w:t>points</w:t>
      </w:r>
      <w:r w:rsidRPr="00573903">
        <w:rPr>
          <w:rFonts w:ascii="Calibri" w:hAnsi="Calibri"/>
          <w:szCs w:val="22"/>
          <w:lang w:val="en-US"/>
        </w:rPr>
        <w:t>”</w:t>
      </w:r>
      <w:r w:rsidR="005F277E" w:rsidRPr="00573903">
        <w:rPr>
          <w:rFonts w:ascii="Calibri" w:hAnsi="Calibri"/>
          <w:szCs w:val="22"/>
          <w:lang w:val="en-US"/>
        </w:rPr>
        <w:t xml:space="preserve"> (Figure 2a)</w:t>
      </w:r>
      <w:r w:rsidR="006E38CB" w:rsidRPr="00573903">
        <w:rPr>
          <w:rFonts w:ascii="Calibri" w:hAnsi="Calibri"/>
          <w:szCs w:val="22"/>
          <w:lang w:val="en-US"/>
        </w:rPr>
        <w:t>.</w:t>
      </w:r>
    </w:p>
    <w:p w:rsidR="00D50D0B" w:rsidRPr="00573903" w:rsidRDefault="00BA2D88" w:rsidP="00E57D32">
      <w:pPr>
        <w:numPr>
          <w:ilvl w:val="0"/>
          <w:numId w:val="38"/>
        </w:numPr>
        <w:spacing w:line="480" w:lineRule="auto"/>
        <w:jc w:val="left"/>
        <w:rPr>
          <w:rFonts w:ascii="Calibri" w:hAnsi="Calibri"/>
          <w:szCs w:val="22"/>
          <w:lang w:val="en-US"/>
        </w:rPr>
      </w:pPr>
      <w:r w:rsidRPr="00573903">
        <w:rPr>
          <w:rFonts w:ascii="Calibri" w:hAnsi="Calibri"/>
          <w:szCs w:val="22"/>
          <w:lang w:val="en-US"/>
        </w:rPr>
        <w:t>“</w:t>
      </w:r>
      <w:r w:rsidR="009A695D" w:rsidRPr="00573903">
        <w:rPr>
          <w:rFonts w:ascii="Calibri" w:hAnsi="Calibri"/>
          <w:i/>
          <w:szCs w:val="22"/>
          <w:lang w:val="en-US"/>
        </w:rPr>
        <w:t>Although</w:t>
      </w:r>
      <w:r w:rsidR="006E38CB" w:rsidRPr="00573903">
        <w:rPr>
          <w:rFonts w:ascii="Calibri" w:hAnsi="Calibri"/>
          <w:i/>
          <w:szCs w:val="22"/>
          <w:lang w:val="en-US"/>
        </w:rPr>
        <w:t xml:space="preserve"> </w:t>
      </w:r>
      <w:r w:rsidR="009A695D" w:rsidRPr="00573903">
        <w:rPr>
          <w:rFonts w:ascii="Calibri" w:hAnsi="Calibri"/>
          <w:i/>
          <w:szCs w:val="22"/>
          <w:lang w:val="en-US"/>
        </w:rPr>
        <w:t xml:space="preserve">during the first five games of the championship the number of 3p attempts per game </w:t>
      </w:r>
      <w:r w:rsidR="00216BA9" w:rsidRPr="00573903">
        <w:rPr>
          <w:rFonts w:ascii="Calibri" w:hAnsi="Calibri"/>
          <w:i/>
          <w:szCs w:val="22"/>
          <w:lang w:val="en-US"/>
        </w:rPr>
        <w:t xml:space="preserve">of its opponents </w:t>
      </w:r>
      <w:r w:rsidR="009A695D" w:rsidRPr="00573903">
        <w:rPr>
          <w:rFonts w:ascii="Calibri" w:hAnsi="Calibri"/>
          <w:i/>
          <w:szCs w:val="22"/>
          <w:lang w:val="en-US"/>
        </w:rPr>
        <w:t xml:space="preserve">was almost stable </w:t>
      </w:r>
      <w:r w:rsidR="006E38CB" w:rsidRPr="00573903">
        <w:rPr>
          <w:rFonts w:ascii="Calibri" w:hAnsi="Calibri"/>
          <w:i/>
          <w:szCs w:val="22"/>
          <w:lang w:val="en-US"/>
        </w:rPr>
        <w:t>(</w:t>
      </w:r>
      <w:r w:rsidR="009A695D" w:rsidRPr="00573903">
        <w:rPr>
          <w:rFonts w:ascii="Calibri" w:hAnsi="Calibri"/>
          <w:i/>
          <w:szCs w:val="22"/>
          <w:lang w:val="en-US"/>
        </w:rPr>
        <w:t xml:space="preserve">around </w:t>
      </w:r>
      <w:r w:rsidR="006E38CB" w:rsidRPr="00573903">
        <w:rPr>
          <w:rFonts w:ascii="Calibri" w:hAnsi="Calibri"/>
          <w:i/>
          <w:szCs w:val="22"/>
          <w:lang w:val="en-US"/>
        </w:rPr>
        <w:t>11-12</w:t>
      </w:r>
      <w:r w:rsidR="009A695D" w:rsidRPr="00573903">
        <w:rPr>
          <w:rFonts w:ascii="Calibri" w:hAnsi="Calibri"/>
          <w:i/>
          <w:szCs w:val="22"/>
          <w:lang w:val="en-US"/>
        </w:rPr>
        <w:t xml:space="preserve"> shots</w:t>
      </w:r>
      <w:r w:rsidR="006E38CB" w:rsidRPr="00573903">
        <w:rPr>
          <w:rFonts w:ascii="Calibri" w:hAnsi="Calibri"/>
          <w:i/>
          <w:szCs w:val="22"/>
          <w:lang w:val="en-US"/>
        </w:rPr>
        <w:t xml:space="preserve">), </w:t>
      </w:r>
      <w:r w:rsidR="009A695D" w:rsidRPr="00573903">
        <w:rPr>
          <w:rFonts w:ascii="Calibri" w:hAnsi="Calibri"/>
          <w:i/>
          <w:szCs w:val="22"/>
          <w:lang w:val="en-US"/>
        </w:rPr>
        <w:t>against Dafni</w:t>
      </w:r>
      <w:r w:rsidR="006E38CB" w:rsidRPr="00573903">
        <w:rPr>
          <w:rFonts w:ascii="Calibri" w:hAnsi="Calibri"/>
          <w:i/>
          <w:szCs w:val="22"/>
          <w:lang w:val="en-US"/>
        </w:rPr>
        <w:t xml:space="preserve"> </w:t>
      </w:r>
      <w:r w:rsidR="00216BA9" w:rsidRPr="00573903">
        <w:rPr>
          <w:rFonts w:ascii="Calibri" w:hAnsi="Calibri"/>
          <w:i/>
          <w:szCs w:val="22"/>
          <w:lang w:val="en-US"/>
        </w:rPr>
        <w:t xml:space="preserve">this number </w:t>
      </w:r>
      <w:r w:rsidR="009A695D" w:rsidRPr="00573903">
        <w:rPr>
          <w:rFonts w:ascii="Calibri" w:hAnsi="Calibri"/>
          <w:i/>
          <w:szCs w:val="22"/>
          <w:lang w:val="en-US"/>
        </w:rPr>
        <w:t xml:space="preserve">increased </w:t>
      </w:r>
      <w:proofErr w:type="gramStart"/>
      <w:r w:rsidR="009A695D" w:rsidRPr="00573903">
        <w:rPr>
          <w:rFonts w:ascii="Calibri" w:hAnsi="Calibri"/>
          <w:i/>
          <w:szCs w:val="22"/>
          <w:lang w:val="en-US"/>
        </w:rPr>
        <w:lastRenderedPageBreak/>
        <w:t>significantly</w:t>
      </w:r>
      <w:proofErr w:type="gramEnd"/>
      <w:r w:rsidR="009A695D" w:rsidRPr="00573903">
        <w:rPr>
          <w:rFonts w:ascii="Calibri" w:hAnsi="Calibri"/>
          <w:i/>
          <w:szCs w:val="22"/>
          <w:lang w:val="en-US"/>
        </w:rPr>
        <w:t xml:space="preserve"> </w:t>
      </w:r>
      <w:r w:rsidR="006E38CB" w:rsidRPr="00573903">
        <w:rPr>
          <w:rFonts w:ascii="Calibri" w:hAnsi="Calibri"/>
          <w:i/>
          <w:szCs w:val="22"/>
          <w:lang w:val="en-US"/>
        </w:rPr>
        <w:t>(16</w:t>
      </w:r>
      <w:r w:rsidR="009A695D" w:rsidRPr="00573903">
        <w:rPr>
          <w:rFonts w:ascii="Calibri" w:hAnsi="Calibri"/>
          <w:i/>
          <w:szCs w:val="22"/>
          <w:lang w:val="en-US"/>
        </w:rPr>
        <w:t xml:space="preserve"> attempts</w:t>
      </w:r>
      <w:r w:rsidR="006E38CB" w:rsidRPr="00573903">
        <w:rPr>
          <w:rFonts w:ascii="Calibri" w:hAnsi="Calibri"/>
          <w:i/>
          <w:szCs w:val="22"/>
          <w:lang w:val="en-US"/>
        </w:rPr>
        <w:t>)</w:t>
      </w:r>
      <w:r w:rsidRPr="00573903">
        <w:rPr>
          <w:rFonts w:ascii="Calibri" w:hAnsi="Calibri"/>
          <w:szCs w:val="22"/>
          <w:lang w:val="en-US"/>
        </w:rPr>
        <w:t>”</w:t>
      </w:r>
      <w:r w:rsidR="00A50413" w:rsidRPr="00573903">
        <w:rPr>
          <w:rFonts w:ascii="Calibri" w:hAnsi="Calibri"/>
          <w:szCs w:val="22"/>
          <w:lang w:val="en-US"/>
        </w:rPr>
        <w:t>.</w:t>
      </w:r>
    </w:p>
    <w:p w:rsidR="006E38CB" w:rsidRPr="00E07099" w:rsidRDefault="00216BA9" w:rsidP="00D50D0B">
      <w:pPr>
        <w:spacing w:line="480" w:lineRule="auto"/>
        <w:jc w:val="left"/>
        <w:rPr>
          <w:rFonts w:ascii="Calibri" w:hAnsi="Calibri"/>
          <w:szCs w:val="22"/>
          <w:lang w:val="en-US"/>
        </w:rPr>
      </w:pPr>
      <w:r w:rsidRPr="00E07099">
        <w:rPr>
          <w:rFonts w:ascii="Calibri" w:hAnsi="Calibri"/>
          <w:szCs w:val="22"/>
          <w:lang w:val="en-US"/>
        </w:rPr>
        <w:t>SA claimed that</w:t>
      </w:r>
      <w:r w:rsidR="00EF3FA6" w:rsidRPr="00E07099">
        <w:rPr>
          <w:rFonts w:ascii="Calibri" w:hAnsi="Calibri"/>
          <w:szCs w:val="22"/>
          <w:lang w:val="en-US"/>
        </w:rPr>
        <w:t xml:space="preserve"> t</w:t>
      </w:r>
      <w:r w:rsidR="00A50413" w:rsidRPr="00E07099">
        <w:rPr>
          <w:rFonts w:ascii="Calibri" w:hAnsi="Calibri"/>
          <w:szCs w:val="22"/>
          <w:lang w:val="en-US"/>
        </w:rPr>
        <w:t xml:space="preserve">he </w:t>
      </w:r>
      <w:r w:rsidR="00395540" w:rsidRPr="00E07099">
        <w:rPr>
          <w:rFonts w:ascii="Calibri" w:hAnsi="Calibri"/>
          <w:szCs w:val="22"/>
          <w:lang w:val="en-US"/>
        </w:rPr>
        <w:t>extremely low</w:t>
      </w:r>
      <w:r w:rsidR="00E2476E" w:rsidRPr="00E07099">
        <w:rPr>
          <w:rFonts w:ascii="Calibri" w:hAnsi="Calibri"/>
          <w:szCs w:val="22"/>
          <w:lang w:val="en-US"/>
        </w:rPr>
        <w:t xml:space="preserve"> 3p percentage of Dafni (18.8%)</w:t>
      </w:r>
      <w:r w:rsidR="00A50413" w:rsidRPr="00E07099">
        <w:rPr>
          <w:rFonts w:ascii="Calibri" w:hAnsi="Calibri"/>
          <w:szCs w:val="22"/>
          <w:lang w:val="en-US"/>
        </w:rPr>
        <w:t xml:space="preserve"> </w:t>
      </w:r>
      <w:r w:rsidR="009C54D7" w:rsidRPr="00E07099">
        <w:rPr>
          <w:rFonts w:ascii="Calibri" w:hAnsi="Calibri"/>
          <w:szCs w:val="22"/>
          <w:lang w:val="en-US"/>
        </w:rPr>
        <w:t>justif</w:t>
      </w:r>
      <w:r w:rsidR="00EF3FA6" w:rsidRPr="00E07099">
        <w:rPr>
          <w:rFonts w:ascii="Calibri" w:hAnsi="Calibri"/>
          <w:szCs w:val="22"/>
          <w:lang w:val="en-US"/>
        </w:rPr>
        <w:t>ied</w:t>
      </w:r>
      <w:r w:rsidR="009C54D7" w:rsidRPr="00E07099">
        <w:rPr>
          <w:rFonts w:ascii="Calibri" w:hAnsi="Calibri"/>
          <w:szCs w:val="22"/>
          <w:lang w:val="en-US"/>
        </w:rPr>
        <w:t xml:space="preserve"> </w:t>
      </w:r>
      <w:r w:rsidR="0016589F" w:rsidRPr="00E07099">
        <w:rPr>
          <w:rFonts w:ascii="Calibri" w:hAnsi="Calibri"/>
          <w:szCs w:val="22"/>
          <w:lang w:val="en-US"/>
        </w:rPr>
        <w:t xml:space="preserve">IRAKLIS’ </w:t>
      </w:r>
      <w:r w:rsidR="009C54D7" w:rsidRPr="00E07099">
        <w:rPr>
          <w:rFonts w:ascii="Calibri" w:hAnsi="Calibri"/>
          <w:szCs w:val="22"/>
          <w:lang w:val="en-US"/>
        </w:rPr>
        <w:t>choice to “</w:t>
      </w:r>
      <w:r w:rsidR="00FD61E0" w:rsidRPr="00E07099">
        <w:rPr>
          <w:rFonts w:ascii="Calibri" w:hAnsi="Calibri"/>
          <w:szCs w:val="22"/>
          <w:lang w:val="en-US"/>
        </w:rPr>
        <w:t>allow</w:t>
      </w:r>
      <w:r w:rsidR="009C54D7" w:rsidRPr="00E07099">
        <w:rPr>
          <w:rFonts w:ascii="Calibri" w:hAnsi="Calibri"/>
          <w:szCs w:val="22"/>
          <w:lang w:val="en-US"/>
        </w:rPr>
        <w:t xml:space="preserve">” </w:t>
      </w:r>
      <w:r w:rsidR="007D4980" w:rsidRPr="00E07099">
        <w:rPr>
          <w:rFonts w:ascii="Calibri" w:hAnsi="Calibri"/>
          <w:szCs w:val="22"/>
          <w:lang w:val="en-US"/>
        </w:rPr>
        <w:t>(</w:t>
      </w:r>
      <w:r w:rsidR="0016589F" w:rsidRPr="00E07099">
        <w:rPr>
          <w:rFonts w:ascii="Calibri" w:hAnsi="Calibri"/>
          <w:szCs w:val="22"/>
          <w:lang w:val="en-US"/>
        </w:rPr>
        <w:t>truly</w:t>
      </w:r>
      <w:r w:rsidR="007D4980" w:rsidRPr="00E07099">
        <w:rPr>
          <w:rFonts w:ascii="Calibri" w:hAnsi="Calibri"/>
          <w:szCs w:val="22"/>
          <w:lang w:val="en-US"/>
        </w:rPr>
        <w:t xml:space="preserve">?) its opponent to attempt </w:t>
      </w:r>
      <w:r w:rsidR="009C54D7" w:rsidRPr="00E07099">
        <w:rPr>
          <w:rFonts w:ascii="Calibri" w:hAnsi="Calibri"/>
          <w:szCs w:val="22"/>
          <w:lang w:val="en-US"/>
        </w:rPr>
        <w:t>so many 3p shots</w:t>
      </w:r>
      <w:r w:rsidR="006E38CB" w:rsidRPr="00E07099">
        <w:rPr>
          <w:rFonts w:ascii="Calibri" w:hAnsi="Calibri"/>
          <w:szCs w:val="22"/>
          <w:lang w:val="en-US"/>
        </w:rPr>
        <w:t>.</w:t>
      </w:r>
    </w:p>
    <w:p w:rsidR="006E38CB" w:rsidRPr="00E07099" w:rsidRDefault="005F277E" w:rsidP="00E57D32">
      <w:pPr>
        <w:numPr>
          <w:ilvl w:val="0"/>
          <w:numId w:val="38"/>
        </w:numPr>
        <w:spacing w:line="480" w:lineRule="auto"/>
        <w:jc w:val="left"/>
        <w:rPr>
          <w:rFonts w:ascii="Calibri" w:hAnsi="Calibri"/>
          <w:szCs w:val="22"/>
          <w:lang w:val="en-US"/>
        </w:rPr>
      </w:pPr>
      <w:r w:rsidRPr="00E07099">
        <w:rPr>
          <w:rFonts w:ascii="Calibri" w:hAnsi="Calibri"/>
          <w:szCs w:val="22"/>
          <w:lang w:val="en-US"/>
        </w:rPr>
        <w:t>“</w:t>
      </w:r>
      <w:r w:rsidRPr="00E07099">
        <w:rPr>
          <w:rFonts w:ascii="Calibri" w:hAnsi="Calibri"/>
          <w:i/>
          <w:szCs w:val="22"/>
          <w:lang w:val="en-US"/>
        </w:rPr>
        <w:t xml:space="preserve">The </w:t>
      </w:r>
      <w:r w:rsidR="00596E7C" w:rsidRPr="00E07099">
        <w:rPr>
          <w:rFonts w:ascii="Calibri" w:hAnsi="Calibri"/>
          <w:i/>
          <w:szCs w:val="22"/>
          <w:lang w:val="en-US"/>
        </w:rPr>
        <w:t>distinctive</w:t>
      </w:r>
      <w:r w:rsidRPr="00E07099">
        <w:rPr>
          <w:rFonts w:ascii="Calibri" w:hAnsi="Calibri"/>
          <w:i/>
          <w:szCs w:val="22"/>
          <w:lang w:val="en-US"/>
        </w:rPr>
        <w:t xml:space="preserve"> increasing </w:t>
      </w:r>
      <w:r w:rsidR="00395540" w:rsidRPr="00E07099">
        <w:rPr>
          <w:rFonts w:ascii="Calibri" w:hAnsi="Calibri"/>
          <w:i/>
          <w:szCs w:val="22"/>
          <w:lang w:val="en-US"/>
        </w:rPr>
        <w:t xml:space="preserve">number of IRAKLIS </w:t>
      </w:r>
      <w:r w:rsidRPr="00E07099">
        <w:rPr>
          <w:rFonts w:ascii="Calibri" w:hAnsi="Calibri"/>
          <w:i/>
          <w:szCs w:val="22"/>
          <w:lang w:val="en-US"/>
        </w:rPr>
        <w:t xml:space="preserve">(total) rebounds (mentioned previously) </w:t>
      </w:r>
      <w:r w:rsidR="00D77DE9" w:rsidRPr="00E07099">
        <w:rPr>
          <w:rFonts w:ascii="Calibri" w:hAnsi="Calibri"/>
          <w:i/>
          <w:szCs w:val="22"/>
          <w:lang w:val="en-US"/>
        </w:rPr>
        <w:t xml:space="preserve">is combined with </w:t>
      </w:r>
      <w:r w:rsidR="00395540" w:rsidRPr="00E07099">
        <w:rPr>
          <w:rFonts w:ascii="Calibri" w:hAnsi="Calibri"/>
          <w:i/>
          <w:szCs w:val="22"/>
          <w:lang w:val="en-US"/>
        </w:rPr>
        <w:t xml:space="preserve">the </w:t>
      </w:r>
      <w:r w:rsidRPr="00E07099">
        <w:rPr>
          <w:rFonts w:ascii="Calibri" w:hAnsi="Calibri"/>
          <w:i/>
          <w:szCs w:val="22"/>
          <w:lang w:val="en-US"/>
        </w:rPr>
        <w:t xml:space="preserve">constantly decreasing </w:t>
      </w:r>
      <w:r w:rsidR="00395540" w:rsidRPr="00E07099">
        <w:rPr>
          <w:rFonts w:ascii="Calibri" w:hAnsi="Calibri"/>
          <w:i/>
          <w:szCs w:val="22"/>
          <w:lang w:val="en-US"/>
        </w:rPr>
        <w:t xml:space="preserve">number </w:t>
      </w:r>
      <w:r w:rsidRPr="00E07099">
        <w:rPr>
          <w:rFonts w:ascii="Calibri" w:hAnsi="Calibri"/>
          <w:i/>
          <w:szCs w:val="22"/>
          <w:lang w:val="en-US"/>
        </w:rPr>
        <w:t xml:space="preserve">of </w:t>
      </w:r>
      <w:r w:rsidR="0016589F" w:rsidRPr="00E07099">
        <w:rPr>
          <w:rFonts w:ascii="Calibri" w:hAnsi="Calibri"/>
          <w:i/>
          <w:szCs w:val="22"/>
          <w:lang w:val="en-US"/>
        </w:rPr>
        <w:t xml:space="preserve">its </w:t>
      </w:r>
      <w:r w:rsidRPr="00E07099">
        <w:rPr>
          <w:rFonts w:ascii="Calibri" w:hAnsi="Calibri"/>
          <w:i/>
          <w:szCs w:val="22"/>
          <w:lang w:val="en-US"/>
        </w:rPr>
        <w:t>opponents’ rebounds</w:t>
      </w:r>
      <w:r w:rsidRPr="00E07099">
        <w:rPr>
          <w:rFonts w:ascii="Calibri" w:hAnsi="Calibri"/>
          <w:szCs w:val="22"/>
          <w:lang w:val="en-US"/>
        </w:rPr>
        <w:t>” (Figure 2b)</w:t>
      </w:r>
      <w:r w:rsidR="006E38CB" w:rsidRPr="00E07099">
        <w:rPr>
          <w:rFonts w:ascii="Calibri" w:hAnsi="Calibri"/>
          <w:szCs w:val="22"/>
          <w:lang w:val="en-US"/>
        </w:rPr>
        <w:t>.</w:t>
      </w:r>
    </w:p>
    <w:p w:rsidR="006E38CB" w:rsidRPr="00573903" w:rsidRDefault="00F853CA" w:rsidP="00E57D32">
      <w:pPr>
        <w:numPr>
          <w:ilvl w:val="0"/>
          <w:numId w:val="38"/>
        </w:numPr>
        <w:spacing w:line="480" w:lineRule="auto"/>
        <w:jc w:val="left"/>
        <w:rPr>
          <w:rFonts w:ascii="Calibri" w:hAnsi="Calibri"/>
          <w:szCs w:val="22"/>
          <w:lang w:val="en-US"/>
        </w:rPr>
      </w:pPr>
      <w:r w:rsidRPr="00E07099">
        <w:rPr>
          <w:rFonts w:ascii="Calibri" w:hAnsi="Calibri"/>
          <w:szCs w:val="22"/>
          <w:lang w:val="en-US"/>
        </w:rPr>
        <w:t>“</w:t>
      </w:r>
      <w:r w:rsidRPr="00E07099">
        <w:rPr>
          <w:rFonts w:ascii="Calibri" w:hAnsi="Calibri"/>
          <w:i/>
          <w:szCs w:val="22"/>
          <w:lang w:val="en-US"/>
        </w:rPr>
        <w:t>Excluding only one game</w:t>
      </w:r>
      <w:r w:rsidR="0016589F" w:rsidRPr="00E07099">
        <w:rPr>
          <w:rFonts w:ascii="Calibri" w:hAnsi="Calibri"/>
          <w:i/>
          <w:szCs w:val="22"/>
          <w:lang w:val="en-US"/>
        </w:rPr>
        <w:t xml:space="preserve">, namely </w:t>
      </w:r>
      <w:r w:rsidRPr="00E07099">
        <w:rPr>
          <w:rFonts w:ascii="Calibri" w:hAnsi="Calibri"/>
          <w:i/>
          <w:szCs w:val="22"/>
          <w:lang w:val="en-US"/>
        </w:rPr>
        <w:t xml:space="preserve">the one against Panionios, IRAKLIS </w:t>
      </w:r>
      <w:r w:rsidR="00395540" w:rsidRPr="00E07099">
        <w:rPr>
          <w:rFonts w:ascii="Calibri" w:hAnsi="Calibri"/>
          <w:i/>
          <w:szCs w:val="22"/>
          <w:lang w:val="en-US"/>
        </w:rPr>
        <w:t xml:space="preserve">lets </w:t>
      </w:r>
      <w:r w:rsidRPr="00E07099">
        <w:rPr>
          <w:rFonts w:ascii="Calibri" w:hAnsi="Calibri"/>
          <w:i/>
          <w:szCs w:val="22"/>
          <w:lang w:val="en-US"/>
        </w:rPr>
        <w:t>its opponents ha</w:t>
      </w:r>
      <w:r w:rsidR="00395540" w:rsidRPr="00E07099">
        <w:rPr>
          <w:rFonts w:ascii="Calibri" w:hAnsi="Calibri"/>
          <w:i/>
          <w:szCs w:val="22"/>
          <w:lang w:val="en-US"/>
        </w:rPr>
        <w:t>ve</w:t>
      </w:r>
      <w:r w:rsidRPr="00E07099">
        <w:rPr>
          <w:rFonts w:ascii="Calibri" w:hAnsi="Calibri"/>
          <w:i/>
          <w:szCs w:val="22"/>
          <w:lang w:val="en-US"/>
        </w:rPr>
        <w:t xml:space="preserve"> a</w:t>
      </w:r>
      <w:r w:rsidRPr="00573903">
        <w:rPr>
          <w:rFonts w:ascii="Calibri" w:hAnsi="Calibri"/>
          <w:i/>
          <w:szCs w:val="22"/>
          <w:lang w:val="en-US"/>
        </w:rPr>
        <w:t xml:space="preserve"> constant number of </w:t>
      </w:r>
      <w:r w:rsidR="00FD61E0" w:rsidRPr="00573903">
        <w:rPr>
          <w:rFonts w:ascii="Calibri" w:hAnsi="Calibri"/>
          <w:i/>
          <w:szCs w:val="22"/>
          <w:lang w:val="en-US"/>
        </w:rPr>
        <w:t xml:space="preserve">approximately </w:t>
      </w:r>
      <w:r w:rsidRPr="00573903">
        <w:rPr>
          <w:rFonts w:ascii="Calibri" w:hAnsi="Calibri"/>
          <w:i/>
          <w:szCs w:val="22"/>
          <w:lang w:val="en-US"/>
        </w:rPr>
        <w:t>10 assists</w:t>
      </w:r>
      <w:r w:rsidRPr="00573903">
        <w:rPr>
          <w:rFonts w:ascii="Calibri" w:hAnsi="Calibri"/>
          <w:szCs w:val="22"/>
          <w:lang w:val="en-US"/>
        </w:rPr>
        <w:t>”</w:t>
      </w:r>
      <w:r w:rsidR="00824712" w:rsidRPr="00573903">
        <w:rPr>
          <w:rFonts w:ascii="Calibri" w:hAnsi="Calibri"/>
          <w:szCs w:val="22"/>
          <w:lang w:val="en-US"/>
        </w:rPr>
        <w:t xml:space="preserve"> (Figure 2c)</w:t>
      </w:r>
      <w:r w:rsidRPr="00573903">
        <w:rPr>
          <w:rFonts w:ascii="Calibri" w:hAnsi="Calibri"/>
          <w:szCs w:val="22"/>
          <w:lang w:val="en-US"/>
        </w:rPr>
        <w:t>.</w:t>
      </w:r>
    </w:p>
    <w:p w:rsidR="00DB15D3" w:rsidRPr="00573903" w:rsidRDefault="00DB15D3" w:rsidP="00DB15D3">
      <w:pPr>
        <w:pStyle w:val="3"/>
        <w:rPr>
          <w:rFonts w:ascii="Calibri" w:hAnsi="Calibri"/>
          <w:sz w:val="22"/>
          <w:szCs w:val="22"/>
        </w:rPr>
      </w:pPr>
      <w:r w:rsidRPr="00573903">
        <w:rPr>
          <w:rFonts w:ascii="Calibri" w:hAnsi="Calibri"/>
          <w:sz w:val="22"/>
          <w:szCs w:val="22"/>
        </w:rPr>
        <w:t>Table 2 about here</w:t>
      </w:r>
    </w:p>
    <w:p w:rsidR="00DB15D3" w:rsidRPr="00573903" w:rsidRDefault="00DB15D3" w:rsidP="00DB15D3">
      <w:pPr>
        <w:pStyle w:val="3"/>
        <w:rPr>
          <w:rFonts w:ascii="Calibri" w:hAnsi="Calibri"/>
          <w:sz w:val="22"/>
          <w:szCs w:val="22"/>
        </w:rPr>
      </w:pPr>
      <w:r w:rsidRPr="00573903">
        <w:rPr>
          <w:rFonts w:ascii="Calibri" w:hAnsi="Calibri"/>
          <w:sz w:val="22"/>
          <w:szCs w:val="22"/>
        </w:rPr>
        <w:t>Figure 2 about here</w:t>
      </w:r>
    </w:p>
    <w:p w:rsidR="00BA2D88" w:rsidRPr="00573903" w:rsidRDefault="00BA2D88" w:rsidP="00E57D32">
      <w:pPr>
        <w:spacing w:line="480" w:lineRule="auto"/>
        <w:ind w:firstLine="360"/>
        <w:jc w:val="left"/>
        <w:rPr>
          <w:rFonts w:ascii="Calibri" w:hAnsi="Calibri"/>
          <w:szCs w:val="22"/>
          <w:lang w:val="en-US"/>
        </w:rPr>
      </w:pPr>
      <w:r w:rsidRPr="00573903">
        <w:rPr>
          <w:rFonts w:ascii="Calibri" w:hAnsi="Calibri"/>
          <w:szCs w:val="22"/>
          <w:lang w:val="en-US"/>
        </w:rPr>
        <w:t xml:space="preserve">Once again, regarding points </w:t>
      </w:r>
      <w:proofErr w:type="gramStart"/>
      <w:r w:rsidR="000A5DA6" w:rsidRPr="00573903">
        <w:rPr>
          <w:rFonts w:ascii="Calibri" w:hAnsi="Calibri"/>
          <w:szCs w:val="22"/>
          <w:lang w:val="en-US"/>
        </w:rPr>
        <w:t>v</w:t>
      </w:r>
      <w:r w:rsidRPr="00573903">
        <w:rPr>
          <w:rFonts w:ascii="Calibri" w:hAnsi="Calibri"/>
          <w:szCs w:val="22"/>
          <w:lang w:val="en-US"/>
        </w:rPr>
        <w:t>i</w:t>
      </w:r>
      <w:proofErr w:type="gramEnd"/>
      <w:r w:rsidRPr="00573903">
        <w:rPr>
          <w:rFonts w:ascii="Calibri" w:hAnsi="Calibri"/>
          <w:szCs w:val="22"/>
          <w:lang w:val="en-US"/>
        </w:rPr>
        <w:t xml:space="preserve">, </w:t>
      </w:r>
      <w:r w:rsidR="000A5DA6" w:rsidRPr="00573903">
        <w:rPr>
          <w:rFonts w:ascii="Calibri" w:hAnsi="Calibri"/>
          <w:szCs w:val="22"/>
          <w:lang w:val="en-US"/>
        </w:rPr>
        <w:t>v</w:t>
      </w:r>
      <w:r w:rsidRPr="00573903">
        <w:rPr>
          <w:rFonts w:ascii="Calibri" w:hAnsi="Calibri"/>
          <w:szCs w:val="22"/>
          <w:lang w:val="en-US"/>
        </w:rPr>
        <w:t xml:space="preserve">iii and </w:t>
      </w:r>
      <w:r w:rsidR="001D391B" w:rsidRPr="00573903">
        <w:rPr>
          <w:rFonts w:ascii="Calibri" w:hAnsi="Calibri"/>
          <w:szCs w:val="22"/>
          <w:lang w:val="en-US"/>
        </w:rPr>
        <w:t>i</w:t>
      </w:r>
      <w:r w:rsidR="000A5DA6" w:rsidRPr="00573903">
        <w:rPr>
          <w:rFonts w:ascii="Calibri" w:hAnsi="Calibri"/>
          <w:szCs w:val="22"/>
          <w:lang w:val="en-US"/>
        </w:rPr>
        <w:t>x</w:t>
      </w:r>
      <w:r w:rsidRPr="00573903">
        <w:rPr>
          <w:rFonts w:ascii="Calibri" w:hAnsi="Calibri"/>
          <w:szCs w:val="22"/>
          <w:lang w:val="en-US"/>
        </w:rPr>
        <w:t xml:space="preserve"> </w:t>
      </w:r>
      <w:r w:rsidR="0013616F" w:rsidRPr="00573903">
        <w:rPr>
          <w:rFonts w:ascii="Calibri" w:hAnsi="Calibri"/>
          <w:szCs w:val="22"/>
          <w:lang w:val="en-US"/>
        </w:rPr>
        <w:t>mentioned previously</w:t>
      </w:r>
      <w:r w:rsidRPr="00573903">
        <w:rPr>
          <w:rFonts w:ascii="Calibri" w:hAnsi="Calibri"/>
          <w:szCs w:val="22"/>
          <w:lang w:val="en-US"/>
        </w:rPr>
        <w:t xml:space="preserve">, </w:t>
      </w:r>
      <w:r w:rsidR="008A1864" w:rsidRPr="00573903">
        <w:rPr>
          <w:rFonts w:ascii="Calibri" w:hAnsi="Calibri"/>
          <w:szCs w:val="22"/>
          <w:lang w:val="en-US"/>
        </w:rPr>
        <w:t xml:space="preserve">the </w:t>
      </w:r>
      <w:r w:rsidRPr="00573903">
        <w:rPr>
          <w:rFonts w:ascii="Calibri" w:hAnsi="Calibri"/>
          <w:szCs w:val="22"/>
          <w:lang w:val="en-US"/>
        </w:rPr>
        <w:t xml:space="preserve">coach had to figure out the remarks of SA, </w:t>
      </w:r>
      <w:r w:rsidR="00D77DE9" w:rsidRPr="00573903">
        <w:rPr>
          <w:rFonts w:ascii="Calibri" w:hAnsi="Calibri"/>
          <w:szCs w:val="22"/>
          <w:lang w:val="en-US"/>
        </w:rPr>
        <w:t>interpret</w:t>
      </w:r>
      <w:r w:rsidRPr="00573903">
        <w:rPr>
          <w:rFonts w:ascii="Calibri" w:hAnsi="Calibri"/>
          <w:szCs w:val="22"/>
          <w:lang w:val="en-US"/>
        </w:rPr>
        <w:t xml:space="preserve"> the specific team </w:t>
      </w:r>
      <w:r w:rsidR="00573903" w:rsidRPr="00573903">
        <w:rPr>
          <w:rFonts w:ascii="Calibri" w:hAnsi="Calibri"/>
          <w:szCs w:val="22"/>
          <w:lang w:val="en-US"/>
        </w:rPr>
        <w:t>behavior</w:t>
      </w:r>
      <w:r w:rsidRPr="00573903">
        <w:rPr>
          <w:rFonts w:ascii="Calibri" w:hAnsi="Calibri"/>
          <w:szCs w:val="22"/>
          <w:lang w:val="en-US"/>
        </w:rPr>
        <w:t xml:space="preserve"> and manage to induce his players </w:t>
      </w:r>
      <w:r w:rsidR="000E0E8E" w:rsidRPr="00573903">
        <w:rPr>
          <w:rFonts w:ascii="Calibri" w:hAnsi="Calibri"/>
          <w:szCs w:val="22"/>
          <w:lang w:val="en-US"/>
        </w:rPr>
        <w:t xml:space="preserve">to </w:t>
      </w:r>
      <w:r w:rsidRPr="00573903">
        <w:rPr>
          <w:rFonts w:ascii="Calibri" w:hAnsi="Calibri"/>
          <w:szCs w:val="22"/>
          <w:lang w:val="en-US"/>
        </w:rPr>
        <w:t>repeat any positive tactics.</w:t>
      </w:r>
    </w:p>
    <w:p w:rsidR="0013616F" w:rsidRPr="00573903" w:rsidRDefault="0013616F" w:rsidP="00E57D32">
      <w:pPr>
        <w:spacing w:line="480" w:lineRule="auto"/>
        <w:ind w:firstLine="360"/>
        <w:jc w:val="left"/>
        <w:rPr>
          <w:rFonts w:ascii="Calibri" w:hAnsi="Calibri"/>
          <w:szCs w:val="22"/>
          <w:lang w:val="en-US"/>
        </w:rPr>
      </w:pPr>
      <w:r w:rsidRPr="00573903">
        <w:rPr>
          <w:rFonts w:ascii="Calibri" w:hAnsi="Calibri"/>
          <w:szCs w:val="22"/>
          <w:lang w:val="en-US"/>
        </w:rPr>
        <w:t xml:space="preserve">The third part </w:t>
      </w:r>
      <w:r w:rsidR="00F90A2B" w:rsidRPr="00573903">
        <w:rPr>
          <w:rFonts w:ascii="Calibri" w:hAnsi="Calibri"/>
          <w:szCs w:val="22"/>
          <w:lang w:val="en-US"/>
        </w:rPr>
        <w:t xml:space="preserve">of the statistical analysis </w:t>
      </w:r>
      <w:r w:rsidR="00D54106" w:rsidRPr="00573903">
        <w:rPr>
          <w:rFonts w:ascii="Calibri" w:hAnsi="Calibri"/>
          <w:szCs w:val="22"/>
          <w:lang w:val="en-US"/>
        </w:rPr>
        <w:t xml:space="preserve">referred </w:t>
      </w:r>
      <w:r w:rsidR="00AE294B" w:rsidRPr="00573903">
        <w:rPr>
          <w:rFonts w:ascii="Calibri" w:hAnsi="Calibri"/>
          <w:szCs w:val="22"/>
          <w:lang w:val="en-US"/>
        </w:rPr>
        <w:t xml:space="preserve">typically </w:t>
      </w:r>
      <w:r w:rsidRPr="00573903">
        <w:rPr>
          <w:rFonts w:ascii="Calibri" w:hAnsi="Calibri"/>
          <w:szCs w:val="22"/>
          <w:lang w:val="en-US"/>
        </w:rPr>
        <w:t xml:space="preserve">to the performance and the characteristics of the players of </w:t>
      </w:r>
      <w:r w:rsidR="004E6D72" w:rsidRPr="00573903">
        <w:rPr>
          <w:rFonts w:ascii="Calibri" w:hAnsi="Calibri"/>
          <w:szCs w:val="22"/>
          <w:lang w:val="en-US"/>
        </w:rPr>
        <w:t xml:space="preserve">IRAKLIS’ </w:t>
      </w:r>
      <w:r w:rsidRPr="00573903">
        <w:rPr>
          <w:rFonts w:ascii="Calibri" w:hAnsi="Calibri"/>
          <w:szCs w:val="22"/>
          <w:lang w:val="en-US"/>
        </w:rPr>
        <w:t>forthcoming opponent</w:t>
      </w:r>
      <w:r w:rsidR="00F90A2B" w:rsidRPr="00573903">
        <w:rPr>
          <w:rFonts w:ascii="Calibri" w:hAnsi="Calibri"/>
          <w:szCs w:val="22"/>
          <w:lang w:val="en-US"/>
        </w:rPr>
        <w:t xml:space="preserve">. Based on a simple box score of </w:t>
      </w:r>
      <w:r w:rsidR="00D77DE9" w:rsidRPr="00573903">
        <w:rPr>
          <w:rFonts w:ascii="Calibri" w:hAnsi="Calibri"/>
          <w:szCs w:val="22"/>
          <w:lang w:val="en-US"/>
        </w:rPr>
        <w:t xml:space="preserve">all </w:t>
      </w:r>
      <w:r w:rsidR="00F90A2B" w:rsidRPr="00573903">
        <w:rPr>
          <w:rFonts w:ascii="Calibri" w:hAnsi="Calibri"/>
          <w:szCs w:val="22"/>
          <w:lang w:val="en-US"/>
        </w:rPr>
        <w:t>the games played by the opponent</w:t>
      </w:r>
      <w:r w:rsidR="00732F96" w:rsidRPr="00573903">
        <w:rPr>
          <w:rFonts w:ascii="Calibri" w:hAnsi="Calibri"/>
          <w:szCs w:val="22"/>
          <w:lang w:val="en-US"/>
        </w:rPr>
        <w:t xml:space="preserve"> until the moment of the </w:t>
      </w:r>
      <w:r w:rsidR="00F105B6" w:rsidRPr="00573903">
        <w:rPr>
          <w:rFonts w:ascii="Calibri" w:hAnsi="Calibri"/>
          <w:szCs w:val="22"/>
          <w:lang w:val="en-US"/>
        </w:rPr>
        <w:t xml:space="preserve">statistical </w:t>
      </w:r>
      <w:r w:rsidR="00732F96" w:rsidRPr="00573903">
        <w:rPr>
          <w:rFonts w:ascii="Calibri" w:hAnsi="Calibri"/>
          <w:szCs w:val="22"/>
          <w:lang w:val="en-US"/>
        </w:rPr>
        <w:t>analysis</w:t>
      </w:r>
      <w:r w:rsidR="00636F15" w:rsidRPr="00573903">
        <w:rPr>
          <w:rFonts w:ascii="Calibri" w:hAnsi="Calibri"/>
          <w:szCs w:val="22"/>
          <w:lang w:val="en-US"/>
        </w:rPr>
        <w:t xml:space="preserve"> (</w:t>
      </w:r>
      <w:r w:rsidR="00D77DE9" w:rsidRPr="00573903">
        <w:rPr>
          <w:rFonts w:ascii="Calibri" w:hAnsi="Calibri"/>
          <w:szCs w:val="22"/>
          <w:lang w:val="en-US"/>
        </w:rPr>
        <w:t>such as the one presented</w:t>
      </w:r>
      <w:r w:rsidR="00F90A2B" w:rsidRPr="00573903">
        <w:rPr>
          <w:rFonts w:ascii="Calibri" w:hAnsi="Calibri"/>
          <w:szCs w:val="22"/>
          <w:lang w:val="en-US"/>
        </w:rPr>
        <w:t xml:space="preserve"> </w:t>
      </w:r>
      <w:r w:rsidR="00D77DE9" w:rsidRPr="00573903">
        <w:rPr>
          <w:rFonts w:ascii="Calibri" w:hAnsi="Calibri"/>
          <w:szCs w:val="22"/>
          <w:lang w:val="en-US"/>
        </w:rPr>
        <w:t xml:space="preserve">in </w:t>
      </w:r>
      <w:r w:rsidR="00F90A2B" w:rsidRPr="00573903">
        <w:rPr>
          <w:rFonts w:ascii="Calibri" w:hAnsi="Calibri"/>
          <w:szCs w:val="22"/>
          <w:lang w:val="en-US"/>
        </w:rPr>
        <w:t>Table 3</w:t>
      </w:r>
      <w:r w:rsidR="00636F15" w:rsidRPr="00573903">
        <w:rPr>
          <w:rFonts w:ascii="Calibri" w:hAnsi="Calibri"/>
          <w:szCs w:val="22"/>
          <w:lang w:val="en-US"/>
        </w:rPr>
        <w:t>)</w:t>
      </w:r>
      <w:r w:rsidR="00F90A2B" w:rsidRPr="00573903">
        <w:rPr>
          <w:rFonts w:ascii="Calibri" w:hAnsi="Calibri"/>
          <w:szCs w:val="22"/>
          <w:lang w:val="en-US"/>
        </w:rPr>
        <w:t xml:space="preserve"> and the following simple </w:t>
      </w:r>
      <w:r w:rsidR="007C4928" w:rsidRPr="00573903">
        <w:rPr>
          <w:rFonts w:ascii="Calibri" w:hAnsi="Calibri"/>
          <w:szCs w:val="22"/>
          <w:lang w:val="en-US"/>
        </w:rPr>
        <w:t>equations</w:t>
      </w:r>
      <w:r w:rsidR="004E6D72" w:rsidRPr="00573903">
        <w:rPr>
          <w:rFonts w:ascii="Calibri" w:hAnsi="Calibri"/>
          <w:szCs w:val="22"/>
          <w:lang w:val="en-US"/>
        </w:rPr>
        <w:t>,</w:t>
      </w:r>
      <w:r w:rsidR="00F90A2B" w:rsidRPr="00573903">
        <w:rPr>
          <w:rFonts w:ascii="Calibri" w:hAnsi="Calibri"/>
          <w:szCs w:val="22"/>
          <w:lang w:val="en-US"/>
        </w:rPr>
        <w:t xml:space="preserve"> </w:t>
      </w:r>
      <w:r w:rsidR="00F105B6" w:rsidRPr="00573903">
        <w:rPr>
          <w:rFonts w:ascii="Calibri" w:hAnsi="Calibri"/>
          <w:szCs w:val="22"/>
          <w:lang w:val="en-US"/>
        </w:rPr>
        <w:t>a</w:t>
      </w:r>
      <w:r w:rsidR="00F90A2B" w:rsidRPr="00573903">
        <w:rPr>
          <w:rFonts w:ascii="Calibri" w:hAnsi="Calibri"/>
          <w:szCs w:val="22"/>
          <w:lang w:val="en-US"/>
        </w:rPr>
        <w:t xml:space="preserve"> more </w:t>
      </w:r>
      <w:r w:rsidR="00EE642C" w:rsidRPr="00573903">
        <w:rPr>
          <w:rFonts w:ascii="Calibri" w:hAnsi="Calibri"/>
          <w:szCs w:val="22"/>
          <w:lang w:val="en-US"/>
        </w:rPr>
        <w:t xml:space="preserve">sophisticated </w:t>
      </w:r>
      <w:r w:rsidR="00F105B6" w:rsidRPr="00573903">
        <w:rPr>
          <w:rFonts w:ascii="Calibri" w:hAnsi="Calibri"/>
          <w:szCs w:val="22"/>
          <w:lang w:val="en-US"/>
        </w:rPr>
        <w:t>table (</w:t>
      </w:r>
      <w:r w:rsidR="00D77DE9" w:rsidRPr="00573903">
        <w:rPr>
          <w:rFonts w:ascii="Calibri" w:hAnsi="Calibri"/>
          <w:szCs w:val="22"/>
          <w:lang w:val="en-US"/>
        </w:rPr>
        <w:t xml:space="preserve">such as </w:t>
      </w:r>
      <w:r w:rsidR="00906F7B" w:rsidRPr="00573903">
        <w:rPr>
          <w:rFonts w:ascii="Calibri" w:hAnsi="Calibri"/>
          <w:szCs w:val="22"/>
          <w:lang w:val="en-US"/>
        </w:rPr>
        <w:t>Table 5</w:t>
      </w:r>
      <w:r w:rsidR="00F105B6" w:rsidRPr="00573903">
        <w:rPr>
          <w:rFonts w:ascii="Calibri" w:hAnsi="Calibri"/>
          <w:szCs w:val="22"/>
          <w:lang w:val="en-US"/>
        </w:rPr>
        <w:t xml:space="preserve">) </w:t>
      </w:r>
      <w:r w:rsidR="003B0A6A" w:rsidRPr="00573903">
        <w:rPr>
          <w:rFonts w:ascii="Calibri" w:hAnsi="Calibri"/>
          <w:szCs w:val="22"/>
          <w:lang w:val="en-US"/>
        </w:rPr>
        <w:t xml:space="preserve">was created </w:t>
      </w:r>
      <w:r w:rsidR="00E43B88" w:rsidRPr="00573903">
        <w:rPr>
          <w:rFonts w:ascii="Calibri" w:hAnsi="Calibri"/>
          <w:szCs w:val="22"/>
          <w:lang w:val="en-US"/>
        </w:rPr>
        <w:t>every week</w:t>
      </w:r>
      <w:r w:rsidR="00F90A2B" w:rsidRPr="00573903">
        <w:rPr>
          <w:rFonts w:ascii="Calibri" w:hAnsi="Calibri"/>
          <w:szCs w:val="22"/>
          <w:lang w:val="en-US"/>
        </w:rPr>
        <w:t>.</w:t>
      </w:r>
      <w:r w:rsidR="001E338A" w:rsidRPr="00573903">
        <w:rPr>
          <w:rFonts w:ascii="Calibri" w:hAnsi="Calibri"/>
          <w:szCs w:val="22"/>
          <w:lang w:val="en-US"/>
        </w:rPr>
        <w:t xml:space="preserve"> More specifically</w:t>
      </w:r>
      <w:r w:rsidR="00FD61E0" w:rsidRPr="00573903">
        <w:rPr>
          <w:rFonts w:ascii="Calibri" w:hAnsi="Calibri"/>
          <w:szCs w:val="22"/>
          <w:lang w:val="en-US"/>
        </w:rPr>
        <w:t>,</w:t>
      </w:r>
      <w:r w:rsidR="00732F96" w:rsidRPr="00573903">
        <w:rPr>
          <w:rFonts w:ascii="Calibri" w:hAnsi="Calibri"/>
          <w:szCs w:val="22"/>
          <w:lang w:val="en-US"/>
        </w:rPr>
        <w:t xml:space="preserve"> SA considered the following </w:t>
      </w:r>
      <w:r w:rsidR="00190214" w:rsidRPr="00573903">
        <w:rPr>
          <w:rFonts w:ascii="Calibri" w:hAnsi="Calibri"/>
          <w:szCs w:val="22"/>
          <w:lang w:val="en-US"/>
        </w:rPr>
        <w:t>formulas</w:t>
      </w:r>
      <w:r w:rsidR="00410DF0" w:rsidRPr="00573903">
        <w:rPr>
          <w:rFonts w:ascii="Calibri" w:hAnsi="Calibri"/>
          <w:szCs w:val="22"/>
          <w:lang w:val="en-US"/>
        </w:rPr>
        <w:t xml:space="preserve"> (using the notation</w:t>
      </w:r>
      <w:r w:rsidR="0016046D" w:rsidRPr="00573903">
        <w:rPr>
          <w:rFonts w:ascii="Calibri" w:hAnsi="Calibri"/>
          <w:szCs w:val="22"/>
          <w:lang w:val="en-US"/>
        </w:rPr>
        <w:t xml:space="preserve"> presented in Table </w:t>
      </w:r>
      <w:r w:rsidR="00906F7B" w:rsidRPr="00573903">
        <w:rPr>
          <w:rFonts w:ascii="Calibri" w:hAnsi="Calibri"/>
          <w:szCs w:val="22"/>
          <w:lang w:val="en-US"/>
        </w:rPr>
        <w:t>4</w:t>
      </w:r>
      <w:r w:rsidR="00410DF0" w:rsidRPr="00573903">
        <w:rPr>
          <w:rFonts w:ascii="Calibri" w:hAnsi="Calibri"/>
          <w:szCs w:val="22"/>
          <w:lang w:val="en-US"/>
        </w:rPr>
        <w:t>)</w:t>
      </w:r>
      <w:r w:rsidR="001E338A" w:rsidRPr="00573903">
        <w:rPr>
          <w:rFonts w:ascii="Calibri" w:hAnsi="Calibri"/>
          <w:szCs w:val="22"/>
          <w:lang w:val="en-US"/>
        </w:rPr>
        <w:t>:</w:t>
      </w:r>
    </w:p>
    <w:p w:rsidR="001E338A" w:rsidRPr="00573903" w:rsidRDefault="00732F96" w:rsidP="0043557B">
      <w:pPr>
        <w:tabs>
          <w:tab w:val="center" w:pos="3960"/>
          <w:tab w:val="right" w:pos="9000"/>
        </w:tabs>
        <w:spacing w:line="480" w:lineRule="auto"/>
        <w:rPr>
          <w:rFonts w:ascii="Calibri" w:hAnsi="Calibri"/>
          <w:szCs w:val="22"/>
          <w:lang w:val="en-US"/>
        </w:rPr>
      </w:pPr>
      <w:r w:rsidRPr="00573903">
        <w:rPr>
          <w:rFonts w:ascii="Calibri" w:hAnsi="Calibri"/>
          <w:szCs w:val="22"/>
          <w:lang w:val="en-US"/>
        </w:rPr>
        <w:tab/>
      </w:r>
      <w:r w:rsidR="0054021B" w:rsidRPr="00573903">
        <w:rPr>
          <w:rFonts w:ascii="Calibri" w:hAnsi="Calibri"/>
          <w:position w:val="-28"/>
          <w:szCs w:val="22"/>
          <w:lang w:val="en-US"/>
        </w:rPr>
        <w:object w:dxaOrig="1240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.2pt;height:32pt" o:ole="">
            <v:imagedata r:id="rId10" o:title=""/>
          </v:shape>
          <o:OLEObject Type="Embed" ProgID="Equation.3" ShapeID="_x0000_i1025" DrawAspect="Content" ObjectID="_1487701908" r:id="rId11"/>
        </w:object>
      </w:r>
      <w:r w:rsidRPr="00573903">
        <w:rPr>
          <w:rFonts w:ascii="Calibri" w:hAnsi="Calibri"/>
          <w:szCs w:val="22"/>
          <w:lang w:val="en-US"/>
        </w:rPr>
        <w:tab/>
        <w:t>(1)</w:t>
      </w:r>
    </w:p>
    <w:p w:rsidR="00732F96" w:rsidRPr="00573903" w:rsidRDefault="00732F96" w:rsidP="0043557B">
      <w:pPr>
        <w:tabs>
          <w:tab w:val="center" w:pos="3960"/>
          <w:tab w:val="right" w:pos="9000"/>
        </w:tabs>
        <w:spacing w:line="480" w:lineRule="auto"/>
        <w:rPr>
          <w:rFonts w:ascii="Calibri" w:hAnsi="Calibri"/>
          <w:szCs w:val="22"/>
          <w:lang w:val="en-US"/>
        </w:rPr>
      </w:pPr>
      <w:r w:rsidRPr="00573903">
        <w:rPr>
          <w:rFonts w:ascii="Calibri" w:hAnsi="Calibri"/>
          <w:szCs w:val="22"/>
          <w:lang w:val="en-US"/>
        </w:rPr>
        <w:tab/>
      </w:r>
      <w:r w:rsidR="00600916" w:rsidRPr="00573903">
        <w:rPr>
          <w:rFonts w:ascii="Calibri" w:hAnsi="Calibri"/>
          <w:position w:val="-28"/>
          <w:szCs w:val="22"/>
          <w:lang w:val="en-US"/>
        </w:rPr>
        <w:object w:dxaOrig="1180" w:dyaOrig="639">
          <v:shape id="_x0000_i1026" type="#_x0000_t75" style="width:58.65pt;height:32pt" o:ole="">
            <v:imagedata r:id="rId12" o:title=""/>
          </v:shape>
          <o:OLEObject Type="Embed" ProgID="Equation.3" ShapeID="_x0000_i1026" DrawAspect="Content" ObjectID="_1487701909" r:id="rId13"/>
        </w:object>
      </w:r>
      <w:r w:rsidRPr="00573903">
        <w:rPr>
          <w:rFonts w:ascii="Calibri" w:hAnsi="Calibri"/>
          <w:szCs w:val="22"/>
          <w:lang w:val="en-US"/>
        </w:rPr>
        <w:tab/>
        <w:t>(2)</w:t>
      </w:r>
    </w:p>
    <w:p w:rsidR="00732F96" w:rsidRPr="00573903" w:rsidRDefault="00732F96" w:rsidP="0043557B">
      <w:pPr>
        <w:tabs>
          <w:tab w:val="center" w:pos="3960"/>
          <w:tab w:val="right" w:pos="9000"/>
        </w:tabs>
        <w:spacing w:line="480" w:lineRule="auto"/>
        <w:rPr>
          <w:rFonts w:ascii="Calibri" w:hAnsi="Calibri"/>
          <w:szCs w:val="22"/>
          <w:lang w:val="en-US"/>
        </w:rPr>
      </w:pPr>
      <w:r w:rsidRPr="00573903">
        <w:rPr>
          <w:rFonts w:ascii="Calibri" w:hAnsi="Calibri"/>
          <w:szCs w:val="22"/>
          <w:lang w:val="en-US"/>
        </w:rPr>
        <w:tab/>
      </w:r>
      <w:r w:rsidR="000428D1" w:rsidRPr="00573903">
        <w:rPr>
          <w:rFonts w:ascii="Calibri" w:hAnsi="Calibri"/>
          <w:position w:val="-28"/>
          <w:szCs w:val="22"/>
          <w:lang w:val="en-US"/>
        </w:rPr>
        <w:object w:dxaOrig="1180" w:dyaOrig="639">
          <v:shape id="_x0000_i1027" type="#_x0000_t75" style="width:58.65pt;height:32pt" o:ole="">
            <v:imagedata r:id="rId14" o:title=""/>
          </v:shape>
          <o:OLEObject Type="Embed" ProgID="Equation.3" ShapeID="_x0000_i1027" DrawAspect="Content" ObjectID="_1487701910" r:id="rId15"/>
        </w:object>
      </w:r>
      <w:r w:rsidRPr="00573903">
        <w:rPr>
          <w:rFonts w:ascii="Calibri" w:hAnsi="Calibri"/>
          <w:szCs w:val="22"/>
          <w:lang w:val="en-US"/>
        </w:rPr>
        <w:tab/>
        <w:t>(3)</w:t>
      </w:r>
    </w:p>
    <w:p w:rsidR="00732F96" w:rsidRPr="00573903" w:rsidRDefault="00732F96" w:rsidP="0043557B">
      <w:pPr>
        <w:tabs>
          <w:tab w:val="center" w:pos="3960"/>
          <w:tab w:val="right" w:pos="9000"/>
        </w:tabs>
        <w:spacing w:line="480" w:lineRule="auto"/>
        <w:rPr>
          <w:rFonts w:ascii="Calibri" w:hAnsi="Calibri"/>
          <w:szCs w:val="22"/>
          <w:lang w:val="en-US"/>
        </w:rPr>
      </w:pPr>
      <w:r w:rsidRPr="00573903">
        <w:rPr>
          <w:rFonts w:ascii="Calibri" w:hAnsi="Calibri"/>
          <w:szCs w:val="22"/>
          <w:lang w:val="en-US"/>
        </w:rPr>
        <w:tab/>
      </w:r>
      <w:r w:rsidR="00786E7C" w:rsidRPr="00573903">
        <w:rPr>
          <w:rFonts w:ascii="Calibri" w:hAnsi="Calibri"/>
          <w:position w:val="-28"/>
          <w:szCs w:val="22"/>
          <w:lang w:val="en-US"/>
        </w:rPr>
        <w:object w:dxaOrig="1280" w:dyaOrig="639">
          <v:shape id="_x0000_i1028" type="#_x0000_t75" style="width:64pt;height:32pt" o:ole="">
            <v:imagedata r:id="rId16" o:title=""/>
          </v:shape>
          <o:OLEObject Type="Embed" ProgID="Equation.3" ShapeID="_x0000_i1028" DrawAspect="Content" ObjectID="_1487701911" r:id="rId17"/>
        </w:object>
      </w:r>
      <w:r w:rsidRPr="00573903">
        <w:rPr>
          <w:rFonts w:ascii="Calibri" w:hAnsi="Calibri"/>
          <w:szCs w:val="22"/>
          <w:lang w:val="en-US"/>
        </w:rPr>
        <w:tab/>
        <w:t>(4)</w:t>
      </w:r>
    </w:p>
    <w:p w:rsidR="00732F96" w:rsidRPr="00573903" w:rsidRDefault="00732F96" w:rsidP="0043557B">
      <w:pPr>
        <w:tabs>
          <w:tab w:val="center" w:pos="3960"/>
          <w:tab w:val="right" w:pos="9000"/>
        </w:tabs>
        <w:spacing w:line="480" w:lineRule="auto"/>
        <w:rPr>
          <w:rFonts w:ascii="Calibri" w:hAnsi="Calibri"/>
          <w:szCs w:val="22"/>
          <w:lang w:val="en-US"/>
        </w:rPr>
      </w:pPr>
      <w:r w:rsidRPr="00573903">
        <w:rPr>
          <w:rFonts w:ascii="Calibri" w:hAnsi="Calibri"/>
          <w:szCs w:val="22"/>
          <w:lang w:val="en-US"/>
        </w:rPr>
        <w:tab/>
      </w:r>
      <w:r w:rsidR="00786E7C" w:rsidRPr="00573903">
        <w:rPr>
          <w:rFonts w:ascii="Calibri" w:hAnsi="Calibri"/>
          <w:position w:val="-28"/>
          <w:szCs w:val="22"/>
          <w:lang w:val="en-US"/>
        </w:rPr>
        <w:object w:dxaOrig="1280" w:dyaOrig="639">
          <v:shape id="_x0000_i1029" type="#_x0000_t75" style="width:64pt;height:32pt" o:ole="">
            <v:imagedata r:id="rId18" o:title=""/>
          </v:shape>
          <o:OLEObject Type="Embed" ProgID="Equation.3" ShapeID="_x0000_i1029" DrawAspect="Content" ObjectID="_1487701912" r:id="rId19"/>
        </w:object>
      </w:r>
      <w:r w:rsidRPr="00573903">
        <w:rPr>
          <w:rFonts w:ascii="Calibri" w:hAnsi="Calibri"/>
          <w:szCs w:val="22"/>
          <w:lang w:val="en-US"/>
        </w:rPr>
        <w:tab/>
        <w:t>(5)</w:t>
      </w:r>
    </w:p>
    <w:p w:rsidR="00732F96" w:rsidRPr="00573903" w:rsidRDefault="00732F96" w:rsidP="0043557B">
      <w:pPr>
        <w:tabs>
          <w:tab w:val="center" w:pos="3960"/>
          <w:tab w:val="right" w:pos="9000"/>
        </w:tabs>
        <w:spacing w:line="480" w:lineRule="auto"/>
        <w:rPr>
          <w:rFonts w:ascii="Calibri" w:hAnsi="Calibri"/>
          <w:szCs w:val="22"/>
          <w:lang w:val="en-US"/>
        </w:rPr>
      </w:pPr>
      <w:r w:rsidRPr="00573903">
        <w:rPr>
          <w:rFonts w:ascii="Calibri" w:hAnsi="Calibri"/>
          <w:szCs w:val="22"/>
          <w:lang w:val="en-US"/>
        </w:rPr>
        <w:lastRenderedPageBreak/>
        <w:tab/>
      </w:r>
      <w:r w:rsidR="003F2486" w:rsidRPr="00573903">
        <w:rPr>
          <w:rFonts w:ascii="Calibri" w:hAnsi="Calibri"/>
          <w:position w:val="-28"/>
          <w:szCs w:val="22"/>
          <w:lang w:val="en-US"/>
        </w:rPr>
        <w:object w:dxaOrig="1060" w:dyaOrig="639">
          <v:shape id="_x0000_i1030" type="#_x0000_t75" style="width:53.35pt;height:32pt" o:ole="">
            <v:imagedata r:id="rId20" o:title=""/>
          </v:shape>
          <o:OLEObject Type="Embed" ProgID="Equation.3" ShapeID="_x0000_i1030" DrawAspect="Content" ObjectID="_1487701913" r:id="rId21"/>
        </w:object>
      </w:r>
      <w:r w:rsidRPr="00573903">
        <w:rPr>
          <w:rFonts w:ascii="Calibri" w:hAnsi="Calibri"/>
          <w:szCs w:val="22"/>
          <w:lang w:val="en-US"/>
        </w:rPr>
        <w:tab/>
        <w:t>(6)</w:t>
      </w:r>
    </w:p>
    <w:p w:rsidR="00F4590E" w:rsidRPr="00573903" w:rsidRDefault="00F4590E" w:rsidP="0043557B">
      <w:pPr>
        <w:tabs>
          <w:tab w:val="center" w:pos="3960"/>
          <w:tab w:val="right" w:pos="9000"/>
        </w:tabs>
        <w:spacing w:line="480" w:lineRule="auto"/>
        <w:rPr>
          <w:rFonts w:ascii="Calibri" w:hAnsi="Calibri"/>
          <w:szCs w:val="22"/>
          <w:lang w:val="en-US"/>
        </w:rPr>
      </w:pPr>
      <w:r w:rsidRPr="00573903">
        <w:rPr>
          <w:rFonts w:ascii="Calibri" w:hAnsi="Calibri"/>
          <w:szCs w:val="22"/>
          <w:lang w:val="en-US"/>
        </w:rPr>
        <w:tab/>
      </w:r>
      <w:r w:rsidR="00575B02" w:rsidRPr="00573903">
        <w:rPr>
          <w:rFonts w:ascii="Calibri" w:hAnsi="Calibri"/>
          <w:position w:val="-28"/>
          <w:szCs w:val="22"/>
          <w:lang w:val="en-US"/>
        </w:rPr>
        <w:object w:dxaOrig="2380" w:dyaOrig="639">
          <v:shape id="_x0000_i1031" type="#_x0000_t75" style="width:118.2pt;height:32pt" o:ole="">
            <v:imagedata r:id="rId22" o:title=""/>
          </v:shape>
          <o:OLEObject Type="Embed" ProgID="Equation.3" ShapeID="_x0000_i1031" DrawAspect="Content" ObjectID="_1487701914" r:id="rId23"/>
        </w:object>
      </w:r>
      <w:r w:rsidR="00E8312C" w:rsidRPr="00573903">
        <w:rPr>
          <w:rFonts w:ascii="Calibri" w:hAnsi="Calibri"/>
          <w:szCs w:val="22"/>
          <w:lang w:val="en-US"/>
        </w:rPr>
        <w:t>.</w:t>
      </w:r>
      <w:r w:rsidRPr="00573903">
        <w:rPr>
          <w:rFonts w:ascii="Calibri" w:hAnsi="Calibri"/>
          <w:szCs w:val="22"/>
          <w:lang w:val="en-US"/>
        </w:rPr>
        <w:tab/>
        <w:t>(7)</w:t>
      </w:r>
    </w:p>
    <w:p w:rsidR="0016046D" w:rsidRPr="00573903" w:rsidRDefault="0016046D" w:rsidP="0016046D">
      <w:pPr>
        <w:pStyle w:val="3"/>
        <w:rPr>
          <w:rFonts w:ascii="Calibri" w:hAnsi="Calibri"/>
          <w:sz w:val="22"/>
          <w:szCs w:val="22"/>
        </w:rPr>
      </w:pPr>
      <w:r w:rsidRPr="00573903">
        <w:rPr>
          <w:rFonts w:ascii="Calibri" w:hAnsi="Calibri"/>
          <w:sz w:val="22"/>
          <w:szCs w:val="22"/>
        </w:rPr>
        <w:t>Table 3 about here</w:t>
      </w:r>
    </w:p>
    <w:p w:rsidR="0016046D" w:rsidRPr="00573903" w:rsidRDefault="0016046D" w:rsidP="0016046D">
      <w:pPr>
        <w:pStyle w:val="3"/>
        <w:rPr>
          <w:rFonts w:ascii="Calibri" w:hAnsi="Calibri"/>
          <w:sz w:val="22"/>
          <w:szCs w:val="22"/>
        </w:rPr>
      </w:pPr>
      <w:r w:rsidRPr="00573903">
        <w:rPr>
          <w:rFonts w:ascii="Calibri" w:hAnsi="Calibri"/>
          <w:sz w:val="22"/>
          <w:szCs w:val="22"/>
        </w:rPr>
        <w:t>Table 4 about here</w:t>
      </w:r>
    </w:p>
    <w:p w:rsidR="0016046D" w:rsidRPr="00573903" w:rsidRDefault="0016046D" w:rsidP="0016046D">
      <w:pPr>
        <w:pStyle w:val="3"/>
        <w:rPr>
          <w:rFonts w:ascii="Calibri" w:hAnsi="Calibri"/>
          <w:sz w:val="22"/>
          <w:szCs w:val="22"/>
        </w:rPr>
      </w:pPr>
      <w:r w:rsidRPr="00573903">
        <w:rPr>
          <w:rFonts w:ascii="Calibri" w:hAnsi="Calibri"/>
          <w:sz w:val="22"/>
          <w:szCs w:val="22"/>
        </w:rPr>
        <w:t>Table 5 about here</w:t>
      </w:r>
    </w:p>
    <w:p w:rsidR="006E38CB" w:rsidRPr="00E07099" w:rsidRDefault="00F105B6" w:rsidP="00D54106">
      <w:pPr>
        <w:spacing w:line="480" w:lineRule="auto"/>
        <w:ind w:firstLine="360"/>
        <w:jc w:val="left"/>
        <w:rPr>
          <w:rFonts w:ascii="Calibri" w:hAnsi="Calibri"/>
          <w:szCs w:val="22"/>
          <w:lang w:val="en-US"/>
        </w:rPr>
      </w:pPr>
      <w:r w:rsidRPr="00573903">
        <w:rPr>
          <w:rFonts w:ascii="Calibri" w:hAnsi="Calibri"/>
          <w:szCs w:val="22"/>
          <w:lang w:val="en-US"/>
        </w:rPr>
        <w:t xml:space="preserve">In our </w:t>
      </w:r>
      <w:r w:rsidR="00C62E27" w:rsidRPr="00573903">
        <w:rPr>
          <w:rFonts w:ascii="Calibri" w:hAnsi="Calibri"/>
          <w:szCs w:val="22"/>
          <w:lang w:val="en-US"/>
        </w:rPr>
        <w:t>study</w:t>
      </w:r>
      <w:r w:rsidRPr="00573903">
        <w:rPr>
          <w:rFonts w:ascii="Calibri" w:hAnsi="Calibri"/>
          <w:szCs w:val="22"/>
          <w:lang w:val="en-US"/>
        </w:rPr>
        <w:t xml:space="preserve">, </w:t>
      </w:r>
      <w:r w:rsidR="00116225" w:rsidRPr="00573903">
        <w:rPr>
          <w:rFonts w:ascii="Calibri" w:hAnsi="Calibri"/>
          <w:szCs w:val="22"/>
          <w:lang w:val="en-US"/>
        </w:rPr>
        <w:t>considering</w:t>
      </w:r>
      <w:r w:rsidR="006E38CB" w:rsidRPr="00573903">
        <w:rPr>
          <w:rFonts w:ascii="Calibri" w:hAnsi="Calibri"/>
          <w:szCs w:val="22"/>
          <w:lang w:val="en-US"/>
        </w:rPr>
        <w:t xml:space="preserve"> </w:t>
      </w:r>
      <w:r w:rsidR="00F877CC" w:rsidRPr="00573903">
        <w:rPr>
          <w:rFonts w:ascii="Calibri" w:hAnsi="Calibri"/>
          <w:szCs w:val="22"/>
          <w:lang w:val="en-US"/>
        </w:rPr>
        <w:t xml:space="preserve">the number of games played by each </w:t>
      </w:r>
      <w:r w:rsidR="006E2260" w:rsidRPr="00573903">
        <w:rPr>
          <w:rFonts w:ascii="Calibri" w:hAnsi="Calibri"/>
          <w:szCs w:val="22"/>
          <w:lang w:val="en-US"/>
        </w:rPr>
        <w:t xml:space="preserve">Maroussi </w:t>
      </w:r>
      <w:r w:rsidR="00F877CC" w:rsidRPr="00573903">
        <w:rPr>
          <w:rFonts w:ascii="Calibri" w:hAnsi="Calibri"/>
          <w:szCs w:val="22"/>
          <w:lang w:val="en-US"/>
        </w:rPr>
        <w:t xml:space="preserve">player during the </w:t>
      </w:r>
      <w:r w:rsidR="001616FA" w:rsidRPr="00573903">
        <w:rPr>
          <w:rFonts w:ascii="Calibri" w:hAnsi="Calibri"/>
          <w:szCs w:val="22"/>
          <w:lang w:val="en-US"/>
        </w:rPr>
        <w:t xml:space="preserve">interval of the </w:t>
      </w:r>
      <w:r w:rsidR="00F877CC" w:rsidRPr="00573903">
        <w:rPr>
          <w:rFonts w:ascii="Calibri" w:hAnsi="Calibri"/>
          <w:szCs w:val="22"/>
          <w:lang w:val="en-US"/>
        </w:rPr>
        <w:t>first six games of the Greek championship, and</w:t>
      </w:r>
      <w:r w:rsidR="001519C2" w:rsidRPr="00573903">
        <w:rPr>
          <w:rFonts w:ascii="Calibri" w:hAnsi="Calibri"/>
          <w:szCs w:val="22"/>
          <w:lang w:val="en-US"/>
        </w:rPr>
        <w:t xml:space="preserve"> </w:t>
      </w:r>
      <w:r w:rsidR="009A7644" w:rsidRPr="00573903">
        <w:rPr>
          <w:rFonts w:ascii="Calibri" w:hAnsi="Calibri"/>
          <w:szCs w:val="22"/>
          <w:lang w:val="en-US"/>
        </w:rPr>
        <w:t xml:space="preserve">the </w:t>
      </w:r>
      <w:r w:rsidR="006D7637" w:rsidRPr="00573903">
        <w:rPr>
          <w:rFonts w:ascii="Calibri" w:hAnsi="Calibri"/>
          <w:szCs w:val="22"/>
          <w:lang w:val="en-US"/>
        </w:rPr>
        <w:t>average</w:t>
      </w:r>
      <w:r w:rsidR="009A7644" w:rsidRPr="00573903">
        <w:rPr>
          <w:rFonts w:ascii="Calibri" w:hAnsi="Calibri"/>
          <w:szCs w:val="22"/>
          <w:lang w:val="en-US"/>
        </w:rPr>
        <w:t xml:space="preserve"> playing time of each player per game</w:t>
      </w:r>
      <w:r w:rsidR="00F877CC" w:rsidRPr="00573903">
        <w:rPr>
          <w:rFonts w:ascii="Calibri" w:hAnsi="Calibri"/>
          <w:szCs w:val="22"/>
          <w:lang w:val="en-US"/>
        </w:rPr>
        <w:t xml:space="preserve">, SA pointed </w:t>
      </w:r>
      <w:r w:rsidR="001616FA" w:rsidRPr="00573903">
        <w:rPr>
          <w:rFonts w:ascii="Calibri" w:hAnsi="Calibri"/>
          <w:szCs w:val="22"/>
          <w:lang w:val="en-US"/>
        </w:rPr>
        <w:t xml:space="preserve">out </w:t>
      </w:r>
      <w:r w:rsidR="00D54106" w:rsidRPr="00573903">
        <w:rPr>
          <w:rFonts w:ascii="Calibri" w:hAnsi="Calibri"/>
          <w:szCs w:val="22"/>
          <w:lang w:val="en-US"/>
        </w:rPr>
        <w:t xml:space="preserve">that </w:t>
      </w:r>
      <w:r w:rsidR="00F877CC" w:rsidRPr="00573903">
        <w:rPr>
          <w:rFonts w:ascii="Calibri" w:hAnsi="Calibri"/>
          <w:lang w:val="en-US"/>
        </w:rPr>
        <w:t>“</w:t>
      </w:r>
      <w:r w:rsidR="00335C59" w:rsidRPr="00573903">
        <w:rPr>
          <w:rFonts w:ascii="Calibri" w:hAnsi="Calibri"/>
          <w:lang w:val="en-US"/>
        </w:rPr>
        <w:t>t</w:t>
      </w:r>
      <w:r w:rsidR="00F877CC" w:rsidRPr="00573903">
        <w:rPr>
          <w:rFonts w:ascii="Calibri" w:hAnsi="Calibri"/>
          <w:i/>
          <w:lang w:val="en-US"/>
        </w:rPr>
        <w:t xml:space="preserve">he two American players </w:t>
      </w:r>
      <w:r w:rsidR="009A7644" w:rsidRPr="00573903">
        <w:rPr>
          <w:rFonts w:ascii="Calibri" w:hAnsi="Calibri"/>
          <w:i/>
          <w:lang w:val="en-US"/>
        </w:rPr>
        <w:t xml:space="preserve">play </w:t>
      </w:r>
      <w:r w:rsidR="001D391B" w:rsidRPr="00573903">
        <w:rPr>
          <w:rFonts w:ascii="Calibri" w:hAnsi="Calibri"/>
          <w:i/>
          <w:lang w:val="en-US"/>
        </w:rPr>
        <w:t xml:space="preserve">almost </w:t>
      </w:r>
      <w:r w:rsidR="009A7644" w:rsidRPr="00573903">
        <w:rPr>
          <w:rFonts w:ascii="Calibri" w:hAnsi="Calibri"/>
          <w:i/>
          <w:lang w:val="en-US"/>
        </w:rPr>
        <w:t>throughout every game of their team</w:t>
      </w:r>
      <w:r w:rsidR="006E38CB" w:rsidRPr="00573903">
        <w:rPr>
          <w:rFonts w:ascii="Calibri" w:hAnsi="Calibri"/>
          <w:i/>
          <w:lang w:val="en-US"/>
        </w:rPr>
        <w:t xml:space="preserve">: </w:t>
      </w:r>
      <w:r w:rsidR="009C54D7" w:rsidRPr="00573903">
        <w:rPr>
          <w:rFonts w:ascii="Calibri" w:hAnsi="Calibri"/>
          <w:i/>
          <w:lang w:val="en-US"/>
        </w:rPr>
        <w:t>Amaya</w:t>
      </w:r>
      <w:r w:rsidR="009A7644" w:rsidRPr="00573903">
        <w:rPr>
          <w:rFonts w:ascii="Calibri" w:hAnsi="Calibri"/>
          <w:i/>
          <w:lang w:val="en-US"/>
        </w:rPr>
        <w:t xml:space="preserve"> </w:t>
      </w:r>
      <w:r w:rsidR="006E38CB" w:rsidRPr="00573903">
        <w:rPr>
          <w:rFonts w:ascii="Calibri" w:hAnsi="Calibri"/>
          <w:i/>
          <w:lang w:val="en-US"/>
        </w:rPr>
        <w:t>(35</w:t>
      </w:r>
      <w:r w:rsidR="009C54D7" w:rsidRPr="00573903">
        <w:rPr>
          <w:rFonts w:ascii="Calibri" w:hAnsi="Calibri"/>
          <w:i/>
          <w:lang w:val="en-US"/>
        </w:rPr>
        <w:t>.</w:t>
      </w:r>
      <w:r w:rsidR="006E38CB" w:rsidRPr="00573903">
        <w:rPr>
          <w:rFonts w:ascii="Calibri" w:hAnsi="Calibri"/>
          <w:i/>
          <w:lang w:val="en-US"/>
        </w:rPr>
        <w:t>7</w:t>
      </w:r>
      <w:r w:rsidR="00F146C3" w:rsidRPr="00573903">
        <w:rPr>
          <w:rFonts w:ascii="Calibri" w:hAnsi="Calibri"/>
          <w:i/>
          <w:lang w:val="en-US"/>
        </w:rPr>
        <w:t xml:space="preserve"> min</w:t>
      </w:r>
      <w:r w:rsidR="006D7637" w:rsidRPr="00573903">
        <w:rPr>
          <w:rFonts w:ascii="Calibri" w:hAnsi="Calibri"/>
          <w:i/>
          <w:lang w:val="en-US"/>
        </w:rPr>
        <w:t xml:space="preserve"> per game</w:t>
      </w:r>
      <w:r w:rsidR="001616FA" w:rsidRPr="00573903">
        <w:rPr>
          <w:rStyle w:val="a7"/>
          <w:rFonts w:ascii="Calibri" w:hAnsi="Calibri"/>
          <w:lang w:val="en-US"/>
        </w:rPr>
        <w:footnoteReference w:id="3"/>
      </w:r>
      <w:r w:rsidR="006E38CB" w:rsidRPr="00573903">
        <w:rPr>
          <w:rFonts w:ascii="Calibri" w:hAnsi="Calibri"/>
          <w:i/>
          <w:lang w:val="en-US"/>
        </w:rPr>
        <w:t xml:space="preserve">) </w:t>
      </w:r>
      <w:r w:rsidR="009C54D7" w:rsidRPr="00573903">
        <w:rPr>
          <w:rFonts w:ascii="Calibri" w:hAnsi="Calibri"/>
          <w:i/>
          <w:lang w:val="en-US"/>
        </w:rPr>
        <w:t xml:space="preserve">and Turner </w:t>
      </w:r>
      <w:r w:rsidR="006E38CB" w:rsidRPr="00573903">
        <w:rPr>
          <w:rFonts w:ascii="Calibri" w:hAnsi="Calibri"/>
          <w:i/>
          <w:lang w:val="en-US"/>
        </w:rPr>
        <w:t>(35</w:t>
      </w:r>
      <w:r w:rsidR="009C54D7" w:rsidRPr="00573903">
        <w:rPr>
          <w:rFonts w:ascii="Calibri" w:hAnsi="Calibri"/>
          <w:i/>
          <w:lang w:val="en-US"/>
        </w:rPr>
        <w:t>.</w:t>
      </w:r>
      <w:r w:rsidR="006E38CB" w:rsidRPr="00573903">
        <w:rPr>
          <w:rFonts w:ascii="Calibri" w:hAnsi="Calibri"/>
          <w:i/>
          <w:lang w:val="en-US"/>
        </w:rPr>
        <w:t>2</w:t>
      </w:r>
      <w:r w:rsidR="00F146C3" w:rsidRPr="00573903">
        <w:rPr>
          <w:rFonts w:ascii="Calibri" w:hAnsi="Calibri"/>
          <w:i/>
          <w:lang w:val="en-US"/>
        </w:rPr>
        <w:t xml:space="preserve"> min</w:t>
      </w:r>
      <w:r w:rsidR="006D7637" w:rsidRPr="00573903">
        <w:rPr>
          <w:rFonts w:ascii="Calibri" w:hAnsi="Calibri"/>
          <w:i/>
          <w:lang w:val="en-US"/>
        </w:rPr>
        <w:t xml:space="preserve"> per game</w:t>
      </w:r>
      <w:r w:rsidR="006E38CB" w:rsidRPr="00573903">
        <w:rPr>
          <w:rFonts w:ascii="Calibri" w:hAnsi="Calibri"/>
          <w:i/>
          <w:lang w:val="en-US"/>
        </w:rPr>
        <w:t xml:space="preserve">). </w:t>
      </w:r>
      <w:r w:rsidR="009C54D7" w:rsidRPr="00573903">
        <w:rPr>
          <w:rFonts w:ascii="Calibri" w:hAnsi="Calibri"/>
          <w:i/>
          <w:lang w:val="en-US"/>
        </w:rPr>
        <w:t xml:space="preserve">Moreover, </w:t>
      </w:r>
      <w:r w:rsidR="00A86033" w:rsidRPr="00573903">
        <w:rPr>
          <w:rFonts w:ascii="Calibri" w:hAnsi="Calibri"/>
          <w:i/>
          <w:lang w:val="en-US"/>
        </w:rPr>
        <w:t xml:space="preserve">Maroussi coach </w:t>
      </w:r>
      <w:r w:rsidR="00335C59" w:rsidRPr="00573903">
        <w:rPr>
          <w:rFonts w:ascii="Calibri" w:hAnsi="Calibri"/>
          <w:i/>
          <w:lang w:val="en-US"/>
        </w:rPr>
        <w:t>usually</w:t>
      </w:r>
      <w:r w:rsidR="00A86033" w:rsidRPr="00573903">
        <w:rPr>
          <w:rFonts w:ascii="Calibri" w:hAnsi="Calibri"/>
          <w:i/>
          <w:lang w:val="en-US"/>
        </w:rPr>
        <w:t xml:space="preserve"> prefers </w:t>
      </w:r>
      <w:r w:rsidR="009C54D7" w:rsidRPr="00573903">
        <w:rPr>
          <w:rFonts w:ascii="Calibri" w:hAnsi="Calibri"/>
          <w:i/>
          <w:lang w:val="en-US"/>
        </w:rPr>
        <w:t xml:space="preserve">Korfas </w:t>
      </w:r>
      <w:r w:rsidR="006E38CB" w:rsidRPr="00573903">
        <w:rPr>
          <w:rFonts w:ascii="Calibri" w:hAnsi="Calibri"/>
          <w:i/>
          <w:lang w:val="en-US"/>
        </w:rPr>
        <w:t>(26</w:t>
      </w:r>
      <w:r w:rsidR="009C54D7" w:rsidRPr="00573903">
        <w:rPr>
          <w:rFonts w:ascii="Calibri" w:hAnsi="Calibri"/>
          <w:i/>
          <w:lang w:val="en-US"/>
        </w:rPr>
        <w:t>.</w:t>
      </w:r>
      <w:r w:rsidR="006E38CB" w:rsidRPr="00573903">
        <w:rPr>
          <w:rFonts w:ascii="Calibri" w:hAnsi="Calibri"/>
          <w:i/>
          <w:lang w:val="en-US"/>
        </w:rPr>
        <w:t>2</w:t>
      </w:r>
      <w:r w:rsidR="00F146C3" w:rsidRPr="00573903">
        <w:rPr>
          <w:rFonts w:ascii="Calibri" w:hAnsi="Calibri"/>
          <w:i/>
          <w:lang w:val="en-US"/>
        </w:rPr>
        <w:t xml:space="preserve"> min</w:t>
      </w:r>
      <w:r w:rsidR="006D7637" w:rsidRPr="00573903">
        <w:rPr>
          <w:rFonts w:ascii="Calibri" w:hAnsi="Calibri"/>
          <w:i/>
          <w:lang w:val="en-US"/>
        </w:rPr>
        <w:t xml:space="preserve"> per game</w:t>
      </w:r>
      <w:r w:rsidR="006E38CB" w:rsidRPr="00573903">
        <w:rPr>
          <w:rFonts w:ascii="Calibri" w:hAnsi="Calibri"/>
          <w:i/>
          <w:lang w:val="en-US"/>
        </w:rPr>
        <w:t xml:space="preserve">) </w:t>
      </w:r>
      <w:r w:rsidR="009C54D7" w:rsidRPr="00573903">
        <w:rPr>
          <w:rFonts w:ascii="Calibri" w:hAnsi="Calibri"/>
          <w:i/>
          <w:lang w:val="en-US"/>
        </w:rPr>
        <w:t xml:space="preserve">and </w:t>
      </w:r>
      <w:r w:rsidR="009C54D7" w:rsidRPr="00573903">
        <w:rPr>
          <w:rFonts w:ascii="Calibri" w:hAnsi="Calibri" w:cs="Arial"/>
          <w:i/>
          <w:szCs w:val="22"/>
          <w:lang w:val="en-US" w:eastAsia="el-GR"/>
        </w:rPr>
        <w:t>Panagiotarakos</w:t>
      </w:r>
      <w:r w:rsidR="009C54D7" w:rsidRPr="00573903">
        <w:rPr>
          <w:rFonts w:ascii="Calibri" w:hAnsi="Calibri"/>
          <w:i/>
          <w:lang w:val="en-US"/>
        </w:rPr>
        <w:t xml:space="preserve"> </w:t>
      </w:r>
      <w:r w:rsidR="006E38CB" w:rsidRPr="00573903">
        <w:rPr>
          <w:rFonts w:ascii="Calibri" w:hAnsi="Calibri"/>
          <w:i/>
          <w:lang w:val="en-US"/>
        </w:rPr>
        <w:t>(21</w:t>
      </w:r>
      <w:r w:rsidR="009C54D7" w:rsidRPr="00573903">
        <w:rPr>
          <w:rFonts w:ascii="Calibri" w:hAnsi="Calibri"/>
          <w:i/>
          <w:lang w:val="en-US"/>
        </w:rPr>
        <w:t>.</w:t>
      </w:r>
      <w:r w:rsidR="006E38CB" w:rsidRPr="00573903">
        <w:rPr>
          <w:rFonts w:ascii="Calibri" w:hAnsi="Calibri"/>
          <w:i/>
          <w:lang w:val="en-US"/>
        </w:rPr>
        <w:t>3</w:t>
      </w:r>
      <w:r w:rsidR="00F146C3" w:rsidRPr="00573903">
        <w:rPr>
          <w:rFonts w:ascii="Calibri" w:hAnsi="Calibri"/>
          <w:i/>
          <w:lang w:val="en-US"/>
        </w:rPr>
        <w:t xml:space="preserve"> min</w:t>
      </w:r>
      <w:r w:rsidR="006D7637" w:rsidRPr="00573903">
        <w:rPr>
          <w:rFonts w:ascii="Calibri" w:hAnsi="Calibri"/>
          <w:i/>
          <w:lang w:val="en-US"/>
        </w:rPr>
        <w:t xml:space="preserve"> per game</w:t>
      </w:r>
      <w:r w:rsidR="006E38CB" w:rsidRPr="00573903">
        <w:rPr>
          <w:rFonts w:ascii="Calibri" w:hAnsi="Calibri"/>
          <w:i/>
          <w:lang w:val="en-US"/>
        </w:rPr>
        <w:t xml:space="preserve">) </w:t>
      </w:r>
      <w:r w:rsidR="00A86033" w:rsidRPr="00573903">
        <w:rPr>
          <w:rFonts w:ascii="Calibri" w:hAnsi="Calibri"/>
          <w:i/>
          <w:lang w:val="en-US"/>
        </w:rPr>
        <w:t xml:space="preserve">to be parts of </w:t>
      </w:r>
      <w:r w:rsidR="006D7637" w:rsidRPr="00573903">
        <w:rPr>
          <w:rFonts w:ascii="Calibri" w:hAnsi="Calibri"/>
          <w:i/>
          <w:lang w:val="en-US"/>
        </w:rPr>
        <w:t xml:space="preserve">his </w:t>
      </w:r>
      <w:r w:rsidR="00A86033" w:rsidRPr="00E07099">
        <w:rPr>
          <w:rFonts w:ascii="Calibri" w:hAnsi="Calibri"/>
          <w:i/>
          <w:lang w:val="en-US"/>
        </w:rPr>
        <w:t>team</w:t>
      </w:r>
      <w:r w:rsidR="00F877CC" w:rsidRPr="00E07099">
        <w:rPr>
          <w:rFonts w:ascii="Calibri" w:hAnsi="Calibri"/>
          <w:lang w:val="en-US"/>
        </w:rPr>
        <w:t>”</w:t>
      </w:r>
      <w:r w:rsidR="006E38CB" w:rsidRPr="00E07099">
        <w:rPr>
          <w:rFonts w:ascii="Calibri" w:hAnsi="Calibri"/>
          <w:lang w:val="en-US"/>
        </w:rPr>
        <w:t>.</w:t>
      </w:r>
      <w:r w:rsidR="00F877CC" w:rsidRPr="00E07099">
        <w:rPr>
          <w:rFonts w:ascii="Calibri" w:hAnsi="Calibri"/>
          <w:lang w:val="en-US"/>
        </w:rPr>
        <w:t xml:space="preserve"> </w:t>
      </w:r>
      <w:r w:rsidR="001616FA" w:rsidRPr="00E07099">
        <w:rPr>
          <w:rFonts w:ascii="Calibri" w:hAnsi="Calibri"/>
          <w:szCs w:val="22"/>
          <w:lang w:val="en-US"/>
        </w:rPr>
        <w:t>T</w:t>
      </w:r>
      <w:r w:rsidR="00335C59" w:rsidRPr="00E07099">
        <w:rPr>
          <w:rFonts w:ascii="Calibri" w:hAnsi="Calibri"/>
          <w:szCs w:val="22"/>
          <w:lang w:val="en-US"/>
        </w:rPr>
        <w:t xml:space="preserve">his </w:t>
      </w:r>
      <w:r w:rsidR="001616FA" w:rsidRPr="00E07099">
        <w:rPr>
          <w:rFonts w:ascii="Calibri" w:hAnsi="Calibri"/>
          <w:szCs w:val="22"/>
          <w:lang w:val="en-US"/>
        </w:rPr>
        <w:t xml:space="preserve">remark was helpful </w:t>
      </w:r>
      <w:r w:rsidR="00636F15" w:rsidRPr="00E07099">
        <w:rPr>
          <w:rFonts w:ascii="Calibri" w:hAnsi="Calibri"/>
          <w:szCs w:val="22"/>
          <w:lang w:val="en-US"/>
        </w:rPr>
        <w:t>to the</w:t>
      </w:r>
      <w:r w:rsidR="001616FA" w:rsidRPr="00E07099">
        <w:rPr>
          <w:rFonts w:ascii="Calibri" w:hAnsi="Calibri"/>
          <w:szCs w:val="22"/>
          <w:lang w:val="en-US"/>
        </w:rPr>
        <w:t xml:space="preserve"> coach because SA</w:t>
      </w:r>
      <w:r w:rsidR="00335C59" w:rsidRPr="00E07099">
        <w:rPr>
          <w:rFonts w:ascii="Calibri" w:hAnsi="Calibri"/>
          <w:szCs w:val="22"/>
          <w:lang w:val="en-US"/>
        </w:rPr>
        <w:t xml:space="preserve"> reveal</w:t>
      </w:r>
      <w:r w:rsidR="001616FA" w:rsidRPr="00E07099">
        <w:rPr>
          <w:rFonts w:ascii="Calibri" w:hAnsi="Calibri"/>
          <w:szCs w:val="22"/>
          <w:lang w:val="en-US"/>
        </w:rPr>
        <w:t>ed</w:t>
      </w:r>
      <w:r w:rsidR="009D2C46" w:rsidRPr="00E07099">
        <w:rPr>
          <w:rFonts w:ascii="Calibri" w:hAnsi="Calibri"/>
          <w:szCs w:val="22"/>
          <w:lang w:val="en-US"/>
        </w:rPr>
        <w:t xml:space="preserve"> that the two foreign players of </w:t>
      </w:r>
      <w:r w:rsidR="00A86033" w:rsidRPr="00E07099">
        <w:rPr>
          <w:rFonts w:ascii="Calibri" w:hAnsi="Calibri"/>
          <w:szCs w:val="22"/>
          <w:lang w:val="en-US"/>
        </w:rPr>
        <w:t xml:space="preserve">Maroussi </w:t>
      </w:r>
      <w:r w:rsidR="009D2C46" w:rsidRPr="00E07099">
        <w:rPr>
          <w:rFonts w:ascii="Calibri" w:hAnsi="Calibri"/>
          <w:szCs w:val="22"/>
          <w:lang w:val="en-US"/>
        </w:rPr>
        <w:t>were almost indispensable</w:t>
      </w:r>
      <w:r w:rsidR="006E38CB" w:rsidRPr="00E07099">
        <w:rPr>
          <w:rFonts w:ascii="Calibri" w:hAnsi="Calibri"/>
          <w:szCs w:val="22"/>
          <w:lang w:val="en-US"/>
        </w:rPr>
        <w:t xml:space="preserve">, </w:t>
      </w:r>
      <w:r w:rsidR="009D2C46" w:rsidRPr="00E07099">
        <w:rPr>
          <w:rFonts w:ascii="Calibri" w:hAnsi="Calibri"/>
          <w:szCs w:val="22"/>
          <w:lang w:val="en-US"/>
        </w:rPr>
        <w:t xml:space="preserve">while </w:t>
      </w:r>
      <w:r w:rsidR="00636F15" w:rsidRPr="00E07099">
        <w:rPr>
          <w:rFonts w:ascii="Calibri" w:hAnsi="Calibri"/>
          <w:szCs w:val="22"/>
          <w:lang w:val="en-US"/>
        </w:rPr>
        <w:t>their</w:t>
      </w:r>
      <w:r w:rsidR="00FC5229" w:rsidRPr="00E07099">
        <w:rPr>
          <w:rFonts w:ascii="Calibri" w:hAnsi="Calibri"/>
          <w:szCs w:val="22"/>
          <w:lang w:val="en-US"/>
        </w:rPr>
        <w:t xml:space="preserve"> coach alternat</w:t>
      </w:r>
      <w:r w:rsidR="00335C59" w:rsidRPr="00E07099">
        <w:rPr>
          <w:rFonts w:ascii="Calibri" w:hAnsi="Calibri"/>
          <w:szCs w:val="22"/>
          <w:lang w:val="en-US"/>
        </w:rPr>
        <w:t>ed</w:t>
      </w:r>
      <w:r w:rsidR="00FC5229" w:rsidRPr="00E07099">
        <w:rPr>
          <w:rFonts w:ascii="Calibri" w:hAnsi="Calibri"/>
          <w:szCs w:val="22"/>
          <w:lang w:val="en-US"/>
        </w:rPr>
        <w:t xml:space="preserve"> </w:t>
      </w:r>
      <w:r w:rsidR="009D2C46" w:rsidRPr="00E07099">
        <w:rPr>
          <w:rFonts w:ascii="Calibri" w:hAnsi="Calibri"/>
          <w:szCs w:val="22"/>
          <w:lang w:val="en-US"/>
        </w:rPr>
        <w:t xml:space="preserve">all the rest </w:t>
      </w:r>
      <w:r w:rsidR="00FC5229" w:rsidRPr="00E07099">
        <w:rPr>
          <w:rFonts w:ascii="Calibri" w:hAnsi="Calibri"/>
          <w:szCs w:val="22"/>
          <w:lang w:val="en-US"/>
        </w:rPr>
        <w:t xml:space="preserve">in </w:t>
      </w:r>
      <w:r w:rsidR="00A86033" w:rsidRPr="00E07099">
        <w:rPr>
          <w:rFonts w:ascii="Calibri" w:hAnsi="Calibri"/>
          <w:szCs w:val="22"/>
          <w:lang w:val="en-US"/>
        </w:rPr>
        <w:t xml:space="preserve">the </w:t>
      </w:r>
      <w:r w:rsidR="00FC5229" w:rsidRPr="00E07099">
        <w:rPr>
          <w:rFonts w:ascii="Calibri" w:hAnsi="Calibri"/>
          <w:szCs w:val="22"/>
          <w:lang w:val="en-US"/>
        </w:rPr>
        <w:t xml:space="preserve">three remaining </w:t>
      </w:r>
      <w:r w:rsidR="00167A05" w:rsidRPr="00E07099">
        <w:rPr>
          <w:rFonts w:ascii="Calibri" w:hAnsi="Calibri"/>
          <w:szCs w:val="22"/>
          <w:lang w:val="en-US"/>
        </w:rPr>
        <w:t xml:space="preserve">positions </w:t>
      </w:r>
      <w:r w:rsidR="00A323E3" w:rsidRPr="00E07099">
        <w:rPr>
          <w:rFonts w:ascii="Calibri" w:hAnsi="Calibri"/>
          <w:szCs w:val="22"/>
          <w:lang w:val="en-US"/>
        </w:rPr>
        <w:t xml:space="preserve">of </w:t>
      </w:r>
      <w:r w:rsidR="006D7637" w:rsidRPr="00E07099">
        <w:rPr>
          <w:rFonts w:ascii="Calibri" w:hAnsi="Calibri"/>
          <w:lang w:val="en-US"/>
        </w:rPr>
        <w:t>his</w:t>
      </w:r>
      <w:r w:rsidR="006D7637" w:rsidRPr="00E07099">
        <w:rPr>
          <w:rFonts w:ascii="Calibri" w:hAnsi="Calibri"/>
          <w:i/>
          <w:lang w:val="en-US"/>
        </w:rPr>
        <w:t xml:space="preserve"> </w:t>
      </w:r>
      <w:r w:rsidR="00A323E3" w:rsidRPr="00E07099">
        <w:rPr>
          <w:rFonts w:ascii="Calibri" w:hAnsi="Calibri"/>
          <w:szCs w:val="22"/>
          <w:lang w:val="en-US"/>
        </w:rPr>
        <w:t>team</w:t>
      </w:r>
      <w:r w:rsidR="006E38CB" w:rsidRPr="00E07099">
        <w:rPr>
          <w:rFonts w:ascii="Calibri" w:hAnsi="Calibri"/>
          <w:b/>
          <w:szCs w:val="22"/>
          <w:lang w:val="en-US"/>
        </w:rPr>
        <w:t>.</w:t>
      </w:r>
    </w:p>
    <w:p w:rsidR="0010797C" w:rsidRPr="00E07099" w:rsidRDefault="00B07237" w:rsidP="00E57D32">
      <w:pPr>
        <w:spacing w:line="480" w:lineRule="auto"/>
        <w:ind w:firstLine="360"/>
        <w:jc w:val="left"/>
        <w:rPr>
          <w:rFonts w:ascii="Calibri" w:hAnsi="Calibri"/>
          <w:szCs w:val="22"/>
          <w:lang w:val="en-US"/>
        </w:rPr>
      </w:pPr>
      <w:r w:rsidRPr="00E07099">
        <w:rPr>
          <w:rFonts w:ascii="Calibri" w:hAnsi="Calibri"/>
          <w:szCs w:val="22"/>
          <w:lang w:val="en-US"/>
        </w:rPr>
        <w:t>According to a different</w:t>
      </w:r>
      <w:r w:rsidR="00BD60D5" w:rsidRPr="00E07099">
        <w:rPr>
          <w:rFonts w:ascii="Calibri" w:hAnsi="Calibri"/>
          <w:szCs w:val="22"/>
          <w:lang w:val="en-US"/>
        </w:rPr>
        <w:t>, “statistical”</w:t>
      </w:r>
      <w:r w:rsidR="00636F15" w:rsidRPr="00E07099">
        <w:rPr>
          <w:rFonts w:ascii="Calibri" w:hAnsi="Calibri"/>
          <w:szCs w:val="22"/>
          <w:lang w:val="en-US"/>
        </w:rPr>
        <w:t xml:space="preserve"> point of view,</w:t>
      </w:r>
      <w:r w:rsidRPr="00E07099">
        <w:rPr>
          <w:rFonts w:ascii="Calibri" w:hAnsi="Calibri"/>
          <w:szCs w:val="22"/>
          <w:lang w:val="en-US"/>
        </w:rPr>
        <w:t xml:space="preserve"> SA </w:t>
      </w:r>
      <w:r w:rsidR="00636F15" w:rsidRPr="00E07099">
        <w:rPr>
          <w:rFonts w:ascii="Calibri" w:hAnsi="Calibri"/>
          <w:szCs w:val="22"/>
          <w:lang w:val="en-US"/>
        </w:rPr>
        <w:t xml:space="preserve">did not take into account </w:t>
      </w:r>
      <w:r w:rsidR="0010797C" w:rsidRPr="00E07099">
        <w:rPr>
          <w:rFonts w:ascii="Calibri" w:hAnsi="Calibri"/>
          <w:szCs w:val="22"/>
          <w:lang w:val="en-US"/>
        </w:rPr>
        <w:t xml:space="preserve">the </w:t>
      </w:r>
      <w:r w:rsidR="00636F15" w:rsidRPr="00E07099">
        <w:rPr>
          <w:rFonts w:ascii="Calibri" w:hAnsi="Calibri"/>
          <w:szCs w:val="22"/>
          <w:lang w:val="en-US"/>
        </w:rPr>
        <w:t>variant</w:t>
      </w:r>
      <w:r w:rsidR="0010797C" w:rsidRPr="00E07099">
        <w:rPr>
          <w:rFonts w:ascii="Calibri" w:hAnsi="Calibri"/>
          <w:szCs w:val="22"/>
          <w:lang w:val="en-US"/>
        </w:rPr>
        <w:t xml:space="preserve"> </w:t>
      </w:r>
      <w:r w:rsidR="001C05E4" w:rsidRPr="00E07099">
        <w:rPr>
          <w:rFonts w:ascii="Calibri" w:hAnsi="Calibri"/>
          <w:szCs w:val="22"/>
          <w:lang w:val="en-US"/>
        </w:rPr>
        <w:t xml:space="preserve">average </w:t>
      </w:r>
      <w:r w:rsidRPr="00E07099">
        <w:rPr>
          <w:rFonts w:ascii="Calibri" w:hAnsi="Calibri"/>
          <w:szCs w:val="22"/>
          <w:lang w:val="en-US"/>
        </w:rPr>
        <w:t xml:space="preserve">playing </w:t>
      </w:r>
      <w:r w:rsidR="001C05E4" w:rsidRPr="00E07099">
        <w:rPr>
          <w:rFonts w:ascii="Calibri" w:hAnsi="Calibri"/>
          <w:szCs w:val="22"/>
          <w:lang w:val="en-US"/>
        </w:rPr>
        <w:t xml:space="preserve">time </w:t>
      </w:r>
      <w:r w:rsidR="00EA02EA" w:rsidRPr="00E07099">
        <w:rPr>
          <w:rFonts w:ascii="Calibri" w:hAnsi="Calibri"/>
          <w:szCs w:val="22"/>
          <w:lang w:val="en-US"/>
        </w:rPr>
        <w:t xml:space="preserve">per </w:t>
      </w:r>
      <w:r w:rsidR="001C05E4" w:rsidRPr="00E07099">
        <w:rPr>
          <w:rFonts w:ascii="Calibri" w:hAnsi="Calibri"/>
          <w:szCs w:val="22"/>
          <w:lang w:val="en-US"/>
        </w:rPr>
        <w:t>game</w:t>
      </w:r>
      <w:r w:rsidR="0010797C" w:rsidRPr="00E07099">
        <w:rPr>
          <w:rFonts w:ascii="Calibri" w:hAnsi="Calibri"/>
          <w:szCs w:val="22"/>
          <w:lang w:val="en-US"/>
        </w:rPr>
        <w:t xml:space="preserve"> </w:t>
      </w:r>
      <w:r w:rsidRPr="00E07099">
        <w:rPr>
          <w:rFonts w:ascii="Calibri" w:hAnsi="Calibri"/>
          <w:szCs w:val="22"/>
          <w:lang w:val="en-US"/>
        </w:rPr>
        <w:t xml:space="preserve">of Maroussi players </w:t>
      </w:r>
      <w:r w:rsidR="0010797C" w:rsidRPr="00E07099">
        <w:rPr>
          <w:rFonts w:ascii="Calibri" w:hAnsi="Calibri"/>
          <w:szCs w:val="22"/>
          <w:lang w:val="en-US"/>
        </w:rPr>
        <w:t xml:space="preserve">and </w:t>
      </w:r>
      <w:r w:rsidRPr="00E07099">
        <w:rPr>
          <w:rFonts w:ascii="Calibri" w:hAnsi="Calibri"/>
          <w:szCs w:val="22"/>
          <w:lang w:val="en-US"/>
        </w:rPr>
        <w:t>assumed</w:t>
      </w:r>
      <w:r w:rsidR="00F877BF" w:rsidRPr="00E07099">
        <w:rPr>
          <w:rFonts w:ascii="Calibri" w:hAnsi="Calibri"/>
          <w:szCs w:val="22"/>
          <w:lang w:val="en-US"/>
        </w:rPr>
        <w:t xml:space="preserve"> </w:t>
      </w:r>
      <w:r w:rsidR="001C05E4" w:rsidRPr="00E07099">
        <w:rPr>
          <w:rFonts w:ascii="Calibri" w:hAnsi="Calibri"/>
          <w:szCs w:val="22"/>
          <w:lang w:val="en-US"/>
        </w:rPr>
        <w:t xml:space="preserve">that </w:t>
      </w:r>
      <w:r w:rsidR="00E661F3" w:rsidRPr="00E07099">
        <w:rPr>
          <w:rFonts w:ascii="Calibri" w:hAnsi="Calibri"/>
          <w:szCs w:val="22"/>
          <w:lang w:val="en-US"/>
        </w:rPr>
        <w:t>the</w:t>
      </w:r>
      <w:r w:rsidR="0034093B" w:rsidRPr="00E07099">
        <w:rPr>
          <w:rFonts w:ascii="Calibri" w:hAnsi="Calibri"/>
          <w:szCs w:val="22"/>
          <w:lang w:val="en-US"/>
        </w:rPr>
        <w:t xml:space="preserve"> analogies</w:t>
      </w:r>
      <w:r w:rsidR="00F877BF" w:rsidRPr="00E07099">
        <w:rPr>
          <w:rFonts w:ascii="Calibri" w:hAnsi="Calibri"/>
          <w:szCs w:val="22"/>
          <w:lang w:val="en-US"/>
        </w:rPr>
        <w:t xml:space="preserve"> </w:t>
      </w:r>
      <w:r w:rsidR="0010797C" w:rsidRPr="00E07099">
        <w:rPr>
          <w:rFonts w:ascii="Calibri" w:hAnsi="Calibri"/>
          <w:szCs w:val="22"/>
          <w:lang w:val="en-US"/>
        </w:rPr>
        <w:t>w</w:t>
      </w:r>
      <w:r w:rsidR="001D391B" w:rsidRPr="00E07099">
        <w:rPr>
          <w:rFonts w:ascii="Calibri" w:hAnsi="Calibri"/>
          <w:szCs w:val="22"/>
          <w:lang w:val="en-US"/>
        </w:rPr>
        <w:t>ould</w:t>
      </w:r>
      <w:r w:rsidR="0010797C" w:rsidRPr="00E07099">
        <w:rPr>
          <w:rFonts w:ascii="Calibri" w:hAnsi="Calibri"/>
          <w:szCs w:val="22"/>
          <w:lang w:val="en-US"/>
        </w:rPr>
        <w:t xml:space="preserve"> be maintained in the game </w:t>
      </w:r>
      <w:r w:rsidR="001C05E4" w:rsidRPr="00E07099">
        <w:rPr>
          <w:rFonts w:ascii="Calibri" w:hAnsi="Calibri"/>
          <w:szCs w:val="22"/>
          <w:lang w:val="en-US"/>
        </w:rPr>
        <w:t>against IRAKLIS</w:t>
      </w:r>
      <w:r w:rsidRPr="00E07099">
        <w:rPr>
          <w:rFonts w:ascii="Calibri" w:hAnsi="Calibri"/>
          <w:szCs w:val="22"/>
          <w:lang w:val="en-US"/>
        </w:rPr>
        <w:t xml:space="preserve">. </w:t>
      </w:r>
      <w:r w:rsidR="00636F15" w:rsidRPr="00E07099">
        <w:rPr>
          <w:rFonts w:ascii="Calibri" w:hAnsi="Calibri"/>
          <w:szCs w:val="22"/>
          <w:lang w:val="en-US"/>
        </w:rPr>
        <w:t>T</w:t>
      </w:r>
      <w:r w:rsidRPr="00E07099">
        <w:rPr>
          <w:rFonts w:ascii="Calibri" w:hAnsi="Calibri"/>
          <w:szCs w:val="22"/>
          <w:lang w:val="en-US"/>
        </w:rPr>
        <w:t>hen</w:t>
      </w:r>
      <w:r w:rsidR="0010797C" w:rsidRPr="00E07099">
        <w:rPr>
          <w:rFonts w:ascii="Calibri" w:hAnsi="Calibri"/>
          <w:szCs w:val="22"/>
          <w:lang w:val="en-US"/>
        </w:rPr>
        <w:t>,</w:t>
      </w:r>
      <w:r w:rsidR="00E435B5" w:rsidRPr="00E07099">
        <w:rPr>
          <w:rFonts w:ascii="Calibri" w:hAnsi="Calibri"/>
          <w:szCs w:val="22"/>
          <w:lang w:val="en-US"/>
        </w:rPr>
        <w:t xml:space="preserve"> </w:t>
      </w:r>
      <w:r w:rsidR="00636F15" w:rsidRPr="00E07099">
        <w:rPr>
          <w:rFonts w:ascii="Calibri" w:hAnsi="Calibri"/>
          <w:szCs w:val="22"/>
          <w:lang w:val="en-US"/>
        </w:rPr>
        <w:t xml:space="preserve">he </w:t>
      </w:r>
      <w:r w:rsidR="00E435B5" w:rsidRPr="00E07099">
        <w:rPr>
          <w:rFonts w:ascii="Calibri" w:hAnsi="Calibri"/>
          <w:szCs w:val="22"/>
          <w:lang w:val="en-US"/>
        </w:rPr>
        <w:t>noticed that</w:t>
      </w:r>
      <w:r w:rsidR="007E2FBC" w:rsidRPr="00E07099">
        <w:rPr>
          <w:rFonts w:ascii="Calibri" w:hAnsi="Calibri"/>
          <w:szCs w:val="22"/>
          <w:lang w:val="en-US"/>
        </w:rPr>
        <w:t>:</w:t>
      </w:r>
    </w:p>
    <w:p w:rsidR="006E38CB" w:rsidRPr="00573903" w:rsidRDefault="00E435B5" w:rsidP="000A5DA6">
      <w:pPr>
        <w:numPr>
          <w:ilvl w:val="0"/>
          <w:numId w:val="38"/>
        </w:numPr>
        <w:spacing w:line="480" w:lineRule="auto"/>
        <w:jc w:val="left"/>
        <w:rPr>
          <w:rFonts w:ascii="Calibri" w:hAnsi="Calibri"/>
          <w:szCs w:val="22"/>
          <w:lang w:val="en-US"/>
        </w:rPr>
      </w:pPr>
      <w:r w:rsidRPr="00573903">
        <w:rPr>
          <w:rFonts w:ascii="Calibri" w:hAnsi="Calibri"/>
          <w:lang w:val="en-US"/>
        </w:rPr>
        <w:t>“</w:t>
      </w:r>
      <w:r w:rsidR="007E2FBC" w:rsidRPr="00573903">
        <w:rPr>
          <w:rFonts w:ascii="Calibri" w:hAnsi="Calibri"/>
          <w:i/>
          <w:lang w:val="en-US"/>
        </w:rPr>
        <w:t>T</w:t>
      </w:r>
      <w:r w:rsidR="00F877BF" w:rsidRPr="00573903">
        <w:rPr>
          <w:rFonts w:ascii="Calibri" w:hAnsi="Calibri"/>
          <w:i/>
          <w:lang w:val="en-US"/>
        </w:rPr>
        <w:t xml:space="preserve">he majority of 2p shots are </w:t>
      </w:r>
      <w:r w:rsidR="006E792E" w:rsidRPr="00573903">
        <w:rPr>
          <w:rFonts w:ascii="Calibri" w:hAnsi="Calibri"/>
          <w:i/>
          <w:lang w:val="en-US"/>
        </w:rPr>
        <w:t>attempted</w:t>
      </w:r>
      <w:r w:rsidR="00F877BF" w:rsidRPr="00573903">
        <w:rPr>
          <w:rFonts w:ascii="Calibri" w:hAnsi="Calibri"/>
          <w:i/>
          <w:lang w:val="en-US"/>
        </w:rPr>
        <w:t xml:space="preserve"> by the two foreign players</w:t>
      </w:r>
      <w:r w:rsidR="006E792E" w:rsidRPr="00573903">
        <w:rPr>
          <w:rFonts w:ascii="Calibri" w:hAnsi="Calibri"/>
          <w:i/>
          <w:lang w:val="en-US"/>
        </w:rPr>
        <w:t xml:space="preserve"> of Maroussi</w:t>
      </w:r>
      <w:r w:rsidR="00F877BF" w:rsidRPr="00573903">
        <w:rPr>
          <w:rFonts w:ascii="Calibri" w:hAnsi="Calibri"/>
          <w:i/>
          <w:lang w:val="en-US"/>
        </w:rPr>
        <w:t>, namely</w:t>
      </w:r>
      <w:r w:rsidR="006E38CB" w:rsidRPr="00573903">
        <w:rPr>
          <w:rFonts w:ascii="Calibri" w:hAnsi="Calibri"/>
          <w:i/>
          <w:lang w:val="en-US"/>
        </w:rPr>
        <w:t xml:space="preserve"> </w:t>
      </w:r>
      <w:r w:rsidR="00F877BF" w:rsidRPr="00573903">
        <w:rPr>
          <w:rFonts w:ascii="Calibri" w:hAnsi="Calibri"/>
          <w:i/>
          <w:lang w:val="en-US"/>
        </w:rPr>
        <w:t xml:space="preserve">Turner </w:t>
      </w:r>
      <w:r w:rsidR="006E38CB" w:rsidRPr="00573903">
        <w:rPr>
          <w:rFonts w:ascii="Calibri" w:hAnsi="Calibri"/>
          <w:i/>
          <w:lang w:val="en-US"/>
        </w:rPr>
        <w:t>(29</w:t>
      </w:r>
      <w:r w:rsidR="00F877BF" w:rsidRPr="00573903">
        <w:rPr>
          <w:rFonts w:ascii="Calibri" w:hAnsi="Calibri"/>
          <w:i/>
          <w:lang w:val="en-US"/>
        </w:rPr>
        <w:t>.</w:t>
      </w:r>
      <w:r w:rsidR="006E38CB" w:rsidRPr="00573903">
        <w:rPr>
          <w:rFonts w:ascii="Calibri" w:hAnsi="Calibri"/>
          <w:i/>
          <w:lang w:val="en-US"/>
        </w:rPr>
        <w:t xml:space="preserve">3%) </w:t>
      </w:r>
      <w:r w:rsidR="00F877BF" w:rsidRPr="00573903">
        <w:rPr>
          <w:rFonts w:ascii="Calibri" w:hAnsi="Calibri"/>
          <w:i/>
          <w:lang w:val="en-US"/>
        </w:rPr>
        <w:t xml:space="preserve">and Amaya </w:t>
      </w:r>
      <w:r w:rsidR="006E38CB" w:rsidRPr="00573903">
        <w:rPr>
          <w:rFonts w:ascii="Calibri" w:hAnsi="Calibri"/>
          <w:i/>
          <w:lang w:val="en-US"/>
        </w:rPr>
        <w:t>(26</w:t>
      </w:r>
      <w:r w:rsidR="00F877BF" w:rsidRPr="00573903">
        <w:rPr>
          <w:rFonts w:ascii="Calibri" w:hAnsi="Calibri"/>
          <w:i/>
          <w:lang w:val="en-US"/>
        </w:rPr>
        <w:t>.</w:t>
      </w:r>
      <w:r w:rsidR="006E38CB" w:rsidRPr="00573903">
        <w:rPr>
          <w:rFonts w:ascii="Calibri" w:hAnsi="Calibri"/>
          <w:i/>
          <w:lang w:val="en-US"/>
        </w:rPr>
        <w:t xml:space="preserve">6%). </w:t>
      </w:r>
      <w:r w:rsidR="00F877BF" w:rsidRPr="00573903">
        <w:rPr>
          <w:rFonts w:ascii="Calibri" w:hAnsi="Calibri"/>
          <w:i/>
          <w:lang w:val="en-US"/>
        </w:rPr>
        <w:t xml:space="preserve">Moreover, the number of 2p attempts made by </w:t>
      </w:r>
      <w:r w:rsidR="00F877BF" w:rsidRPr="00573903">
        <w:rPr>
          <w:rFonts w:ascii="Calibri" w:hAnsi="Calibri" w:cs="Arial"/>
          <w:i/>
          <w:szCs w:val="22"/>
          <w:lang w:val="en-US" w:eastAsia="el-GR"/>
        </w:rPr>
        <w:t>Papachronis</w:t>
      </w:r>
      <w:r w:rsidR="00F877BF" w:rsidRPr="00573903">
        <w:rPr>
          <w:rFonts w:ascii="Calibri" w:hAnsi="Calibri"/>
          <w:i/>
          <w:lang w:val="en-US"/>
        </w:rPr>
        <w:t xml:space="preserve"> (13.1%) and </w:t>
      </w:r>
      <w:r w:rsidR="00F877BF" w:rsidRPr="00573903">
        <w:rPr>
          <w:rFonts w:ascii="Calibri" w:hAnsi="Calibri" w:cs="Arial"/>
          <w:i/>
          <w:szCs w:val="22"/>
          <w:lang w:val="en-US" w:eastAsia="el-GR"/>
        </w:rPr>
        <w:t>Panagiotarakos</w:t>
      </w:r>
      <w:r w:rsidR="00F877BF" w:rsidRPr="00573903">
        <w:rPr>
          <w:rFonts w:ascii="Calibri" w:hAnsi="Calibri"/>
          <w:i/>
          <w:lang w:val="en-US"/>
        </w:rPr>
        <w:t xml:space="preserve"> (10.4%) is significant</w:t>
      </w:r>
      <w:r w:rsidRPr="00573903">
        <w:rPr>
          <w:rFonts w:ascii="Calibri" w:hAnsi="Calibri"/>
          <w:lang w:val="en-US"/>
        </w:rPr>
        <w:t xml:space="preserve">”. </w:t>
      </w:r>
      <w:r w:rsidR="00F877BF" w:rsidRPr="00573903">
        <w:rPr>
          <w:rFonts w:ascii="Calibri" w:hAnsi="Calibri"/>
          <w:lang w:val="en-US"/>
        </w:rPr>
        <w:t xml:space="preserve">SA observed that the foreign players </w:t>
      </w:r>
      <w:r w:rsidR="00EA02EA" w:rsidRPr="00573903">
        <w:rPr>
          <w:rFonts w:ascii="Calibri" w:hAnsi="Calibri"/>
          <w:lang w:val="en-US"/>
        </w:rPr>
        <w:t xml:space="preserve">were </w:t>
      </w:r>
      <w:r w:rsidR="00F877BF" w:rsidRPr="00573903">
        <w:rPr>
          <w:rFonts w:ascii="Calibri" w:hAnsi="Calibri"/>
          <w:lang w:val="en-US"/>
        </w:rPr>
        <w:t>attempt</w:t>
      </w:r>
      <w:r w:rsidR="00EA02EA" w:rsidRPr="00573903">
        <w:rPr>
          <w:rFonts w:ascii="Calibri" w:hAnsi="Calibri"/>
          <w:lang w:val="en-US"/>
        </w:rPr>
        <w:t>ing</w:t>
      </w:r>
      <w:r w:rsidR="00F877BF" w:rsidRPr="00573903">
        <w:rPr>
          <w:rFonts w:ascii="Calibri" w:hAnsi="Calibri"/>
          <w:lang w:val="en-US"/>
        </w:rPr>
        <w:t xml:space="preserve"> </w:t>
      </w:r>
      <w:r w:rsidR="00F877BF" w:rsidRPr="00573903">
        <w:rPr>
          <w:rFonts w:ascii="Calibri" w:hAnsi="Calibri"/>
          <w:szCs w:val="22"/>
          <w:lang w:val="en-US"/>
        </w:rPr>
        <w:t>more than 50% of the total 2p shots of Maroussi, namely 55.9%</w:t>
      </w:r>
      <w:r w:rsidR="006E38CB" w:rsidRPr="00573903">
        <w:rPr>
          <w:rFonts w:ascii="Calibri" w:hAnsi="Calibri"/>
          <w:szCs w:val="22"/>
          <w:lang w:val="en-US"/>
        </w:rPr>
        <w:t>.</w:t>
      </w:r>
      <w:r w:rsidR="00EA02EA" w:rsidRPr="00573903">
        <w:rPr>
          <w:rFonts w:ascii="Calibri" w:hAnsi="Calibri"/>
          <w:szCs w:val="22"/>
          <w:lang w:val="en-US"/>
        </w:rPr>
        <w:t xml:space="preserve"> </w:t>
      </w:r>
      <w:r w:rsidR="00A83635" w:rsidRPr="00573903">
        <w:rPr>
          <w:rFonts w:ascii="Calibri" w:hAnsi="Calibri"/>
          <w:szCs w:val="22"/>
          <w:lang w:val="en-US"/>
        </w:rPr>
        <w:t>Obviously</w:t>
      </w:r>
      <w:r w:rsidR="00EA02EA" w:rsidRPr="00573903">
        <w:rPr>
          <w:rFonts w:ascii="Calibri" w:hAnsi="Calibri"/>
          <w:szCs w:val="22"/>
          <w:lang w:val="en-US"/>
        </w:rPr>
        <w:t xml:space="preserve">, IRAKLIS should </w:t>
      </w:r>
      <w:r w:rsidR="00C91102" w:rsidRPr="00573903">
        <w:rPr>
          <w:rFonts w:ascii="Calibri" w:hAnsi="Calibri"/>
          <w:szCs w:val="22"/>
          <w:lang w:val="en-US"/>
        </w:rPr>
        <w:t>be very careful</w:t>
      </w:r>
      <w:r w:rsidR="00EA02EA" w:rsidRPr="00573903">
        <w:rPr>
          <w:rFonts w:ascii="Calibri" w:hAnsi="Calibri"/>
          <w:szCs w:val="22"/>
          <w:lang w:val="en-US"/>
        </w:rPr>
        <w:t xml:space="preserve"> on their </w:t>
      </w:r>
      <w:r w:rsidR="009145F5" w:rsidRPr="00573903">
        <w:rPr>
          <w:rFonts w:ascii="Calibri" w:hAnsi="Calibri"/>
          <w:szCs w:val="22"/>
          <w:lang w:val="en-US"/>
        </w:rPr>
        <w:t>guarding</w:t>
      </w:r>
      <w:r w:rsidR="00EA02EA" w:rsidRPr="00573903">
        <w:rPr>
          <w:rFonts w:ascii="Calibri" w:hAnsi="Calibri"/>
          <w:szCs w:val="22"/>
          <w:lang w:val="en-US"/>
        </w:rPr>
        <w:t>.</w:t>
      </w:r>
    </w:p>
    <w:p w:rsidR="006E38CB" w:rsidRPr="00573903" w:rsidRDefault="009254CA" w:rsidP="00E57D32">
      <w:pPr>
        <w:numPr>
          <w:ilvl w:val="0"/>
          <w:numId w:val="38"/>
        </w:numPr>
        <w:spacing w:line="480" w:lineRule="auto"/>
        <w:jc w:val="left"/>
        <w:rPr>
          <w:rFonts w:ascii="Calibri" w:hAnsi="Calibri"/>
          <w:szCs w:val="22"/>
          <w:lang w:val="en-US"/>
        </w:rPr>
      </w:pPr>
      <w:r w:rsidRPr="00573903">
        <w:rPr>
          <w:rFonts w:ascii="Calibri" w:hAnsi="Calibri"/>
          <w:lang w:val="en-US"/>
        </w:rPr>
        <w:t>“</w:t>
      </w:r>
      <w:r w:rsidRPr="00573903">
        <w:rPr>
          <w:rFonts w:ascii="Calibri" w:hAnsi="Calibri"/>
          <w:i/>
          <w:szCs w:val="22"/>
          <w:lang w:val="en-US"/>
        </w:rPr>
        <w:t xml:space="preserve">Korfas shoots </w:t>
      </w:r>
      <w:r w:rsidRPr="00573903">
        <w:rPr>
          <w:rFonts w:ascii="Calibri" w:hAnsi="Calibri"/>
          <w:i/>
          <w:lang w:val="en-US"/>
        </w:rPr>
        <w:t xml:space="preserve">the majority of </w:t>
      </w:r>
      <w:r w:rsidR="00A83635" w:rsidRPr="00573903">
        <w:rPr>
          <w:rFonts w:ascii="Calibri" w:hAnsi="Calibri"/>
          <w:i/>
          <w:lang w:val="en-US"/>
        </w:rPr>
        <w:t xml:space="preserve">the </w:t>
      </w:r>
      <w:r w:rsidRPr="00573903">
        <w:rPr>
          <w:rFonts w:ascii="Calibri" w:hAnsi="Calibri"/>
          <w:i/>
          <w:lang w:val="en-US"/>
        </w:rPr>
        <w:t>3p shots</w:t>
      </w:r>
      <w:r w:rsidR="00A83635" w:rsidRPr="00573903">
        <w:rPr>
          <w:rFonts w:ascii="Calibri" w:hAnsi="Calibri"/>
          <w:i/>
          <w:lang w:val="en-US"/>
        </w:rPr>
        <w:t xml:space="preserve"> of Maroussi</w:t>
      </w:r>
      <w:r w:rsidR="004C1CB7" w:rsidRPr="00573903">
        <w:rPr>
          <w:rFonts w:ascii="Calibri" w:hAnsi="Calibri"/>
          <w:i/>
          <w:lang w:val="en-US"/>
        </w:rPr>
        <w:t xml:space="preserve">, i.e. </w:t>
      </w:r>
      <w:r w:rsidR="004C1CB7" w:rsidRPr="00573903">
        <w:rPr>
          <w:rFonts w:ascii="Calibri" w:hAnsi="Calibri"/>
          <w:i/>
          <w:szCs w:val="22"/>
          <w:lang w:val="en-US"/>
        </w:rPr>
        <w:t>32.5%</w:t>
      </w:r>
      <w:r w:rsidRPr="00573903">
        <w:rPr>
          <w:rFonts w:ascii="Calibri" w:hAnsi="Calibri"/>
          <w:i/>
          <w:lang w:val="en-US"/>
        </w:rPr>
        <w:t>.</w:t>
      </w:r>
    </w:p>
    <w:p w:rsidR="00BD60D5" w:rsidRPr="00573903" w:rsidRDefault="00D92008" w:rsidP="00E57D32">
      <w:pPr>
        <w:numPr>
          <w:ilvl w:val="0"/>
          <w:numId w:val="38"/>
        </w:numPr>
        <w:spacing w:line="480" w:lineRule="auto"/>
        <w:jc w:val="left"/>
        <w:rPr>
          <w:rFonts w:ascii="Calibri" w:hAnsi="Calibri"/>
          <w:szCs w:val="22"/>
          <w:lang w:val="en-US"/>
        </w:rPr>
      </w:pPr>
      <w:r w:rsidRPr="00573903">
        <w:rPr>
          <w:rFonts w:ascii="Calibri" w:hAnsi="Calibri"/>
          <w:szCs w:val="22"/>
          <w:lang w:val="en-US"/>
        </w:rPr>
        <w:t>“</w:t>
      </w:r>
      <w:r w:rsidRPr="00573903">
        <w:rPr>
          <w:rFonts w:ascii="Calibri" w:hAnsi="Calibri"/>
          <w:i/>
          <w:szCs w:val="22"/>
          <w:lang w:val="en-US"/>
        </w:rPr>
        <w:t xml:space="preserve">The most </w:t>
      </w:r>
      <w:r w:rsidR="00E661F3" w:rsidRPr="00573903">
        <w:rPr>
          <w:rFonts w:ascii="Calibri" w:hAnsi="Calibri"/>
          <w:i/>
          <w:szCs w:val="22"/>
          <w:lang w:val="en-US"/>
        </w:rPr>
        <w:t>successful shooters of</w:t>
      </w:r>
      <w:r w:rsidR="006E38CB" w:rsidRPr="00573903">
        <w:rPr>
          <w:rFonts w:ascii="Calibri" w:hAnsi="Calibri"/>
          <w:i/>
          <w:szCs w:val="22"/>
          <w:lang w:val="en-US"/>
        </w:rPr>
        <w:t xml:space="preserve"> </w:t>
      </w:r>
      <w:r w:rsidR="00862326" w:rsidRPr="00573903">
        <w:rPr>
          <w:rFonts w:ascii="Calibri" w:hAnsi="Calibri"/>
          <w:i/>
          <w:szCs w:val="22"/>
          <w:lang w:val="en-US"/>
        </w:rPr>
        <w:t>Maroussi in 2p shots arise if Karaplis (</w:t>
      </w:r>
      <w:r w:rsidR="007D6790" w:rsidRPr="00573903">
        <w:rPr>
          <w:rFonts w:ascii="Calibri" w:hAnsi="Calibri"/>
          <w:i/>
          <w:szCs w:val="22"/>
          <w:lang w:val="en-US"/>
        </w:rPr>
        <w:t xml:space="preserve">who </w:t>
      </w:r>
      <w:r w:rsidR="00862326" w:rsidRPr="00573903">
        <w:rPr>
          <w:rFonts w:ascii="Calibri" w:hAnsi="Calibri"/>
          <w:i/>
          <w:szCs w:val="22"/>
          <w:lang w:val="en-US"/>
        </w:rPr>
        <w:t xml:space="preserve">succeeded in his two </w:t>
      </w:r>
      <w:r w:rsidR="00862326" w:rsidRPr="00573903">
        <w:rPr>
          <w:rFonts w:ascii="Calibri" w:hAnsi="Calibri"/>
          <w:i/>
          <w:szCs w:val="22"/>
          <w:lang w:val="en-US"/>
        </w:rPr>
        <w:lastRenderedPageBreak/>
        <w:t xml:space="preserve">2p attempts) and Korfas (with </w:t>
      </w:r>
      <w:r w:rsidR="00BD60D5" w:rsidRPr="00573903">
        <w:rPr>
          <w:rFonts w:ascii="Calibri" w:hAnsi="Calibri"/>
          <w:i/>
          <w:szCs w:val="22"/>
          <w:lang w:val="en-US"/>
        </w:rPr>
        <w:t xml:space="preserve">only </w:t>
      </w:r>
      <w:r w:rsidR="00EA02EA" w:rsidRPr="00573903">
        <w:rPr>
          <w:rFonts w:ascii="Calibri" w:hAnsi="Calibri"/>
          <w:i/>
          <w:szCs w:val="22"/>
          <w:lang w:val="en-US"/>
        </w:rPr>
        <w:t>two successful - out of three</w:t>
      </w:r>
      <w:r w:rsidR="006E38CB" w:rsidRPr="00573903">
        <w:rPr>
          <w:rFonts w:ascii="Calibri" w:hAnsi="Calibri"/>
          <w:i/>
          <w:szCs w:val="22"/>
          <w:lang w:val="en-US"/>
        </w:rPr>
        <w:t xml:space="preserve"> </w:t>
      </w:r>
      <w:r w:rsidR="00EA02EA" w:rsidRPr="00573903">
        <w:rPr>
          <w:rFonts w:ascii="Calibri" w:hAnsi="Calibri"/>
          <w:i/>
          <w:szCs w:val="22"/>
          <w:lang w:val="en-US"/>
        </w:rPr>
        <w:t xml:space="preserve">- </w:t>
      </w:r>
      <w:r w:rsidR="00862326" w:rsidRPr="00573903">
        <w:rPr>
          <w:rFonts w:ascii="Calibri" w:hAnsi="Calibri"/>
          <w:i/>
          <w:szCs w:val="22"/>
          <w:lang w:val="en-US"/>
        </w:rPr>
        <w:t>2p shots</w:t>
      </w:r>
      <w:r w:rsidR="006E38CB" w:rsidRPr="00573903">
        <w:rPr>
          <w:rFonts w:ascii="Calibri" w:hAnsi="Calibri"/>
          <w:i/>
          <w:szCs w:val="22"/>
          <w:lang w:val="en-US"/>
        </w:rPr>
        <w:t>)</w:t>
      </w:r>
      <w:r w:rsidR="00123E8D" w:rsidRPr="00573903">
        <w:rPr>
          <w:rFonts w:ascii="Calibri" w:hAnsi="Calibri"/>
          <w:i/>
          <w:szCs w:val="22"/>
          <w:lang w:val="en-US"/>
        </w:rPr>
        <w:t xml:space="preserve"> are ignored</w:t>
      </w:r>
      <w:r w:rsidR="006E38CB" w:rsidRPr="00573903">
        <w:rPr>
          <w:rFonts w:ascii="Calibri" w:hAnsi="Calibri"/>
          <w:i/>
          <w:szCs w:val="22"/>
          <w:lang w:val="en-US"/>
        </w:rPr>
        <w:t xml:space="preserve">. </w:t>
      </w:r>
      <w:r w:rsidR="00862326" w:rsidRPr="00573903">
        <w:rPr>
          <w:rFonts w:ascii="Calibri" w:hAnsi="Calibri"/>
          <w:i/>
          <w:szCs w:val="22"/>
          <w:lang w:val="en-US"/>
        </w:rPr>
        <w:t xml:space="preserve">Five players shoot with a percentage </w:t>
      </w:r>
      <w:r w:rsidR="00FD61E0" w:rsidRPr="00573903">
        <w:rPr>
          <w:rFonts w:ascii="Calibri" w:hAnsi="Calibri"/>
          <w:i/>
          <w:szCs w:val="22"/>
          <w:lang w:val="en-US"/>
        </w:rPr>
        <w:t xml:space="preserve">of </w:t>
      </w:r>
      <w:r w:rsidR="00862326" w:rsidRPr="00573903">
        <w:rPr>
          <w:rFonts w:ascii="Calibri" w:hAnsi="Calibri"/>
          <w:i/>
          <w:szCs w:val="22"/>
          <w:lang w:val="en-US"/>
        </w:rPr>
        <w:t xml:space="preserve">more </w:t>
      </w:r>
      <w:r w:rsidR="00EA02EA" w:rsidRPr="00573903">
        <w:rPr>
          <w:rFonts w:ascii="Calibri" w:hAnsi="Calibri"/>
          <w:i/>
          <w:szCs w:val="22"/>
          <w:lang w:val="en-US"/>
        </w:rPr>
        <w:t xml:space="preserve">than </w:t>
      </w:r>
      <w:r w:rsidR="00862326" w:rsidRPr="00573903">
        <w:rPr>
          <w:rFonts w:ascii="Calibri" w:hAnsi="Calibri"/>
          <w:i/>
          <w:szCs w:val="22"/>
          <w:lang w:val="en-US"/>
        </w:rPr>
        <w:t>or around 50%</w:t>
      </w:r>
      <w:r w:rsidRPr="00573903">
        <w:rPr>
          <w:rFonts w:ascii="Calibri" w:hAnsi="Calibri"/>
          <w:szCs w:val="22"/>
          <w:lang w:val="en-US"/>
        </w:rPr>
        <w:t>”</w:t>
      </w:r>
      <w:r w:rsidR="006E38CB" w:rsidRPr="00573903">
        <w:rPr>
          <w:rFonts w:ascii="Calibri" w:hAnsi="Calibri"/>
          <w:szCs w:val="22"/>
          <w:lang w:val="en-US"/>
        </w:rPr>
        <w:t>.</w:t>
      </w:r>
    </w:p>
    <w:p w:rsidR="006E38CB" w:rsidRPr="00E07099" w:rsidRDefault="00862326" w:rsidP="00BD60D5">
      <w:pPr>
        <w:spacing w:line="480" w:lineRule="auto"/>
        <w:jc w:val="left"/>
        <w:rPr>
          <w:rFonts w:ascii="Calibri" w:hAnsi="Calibri"/>
          <w:szCs w:val="22"/>
          <w:lang w:val="en-US"/>
        </w:rPr>
      </w:pPr>
      <w:r w:rsidRPr="00E07099">
        <w:rPr>
          <w:rFonts w:ascii="Calibri" w:hAnsi="Calibri"/>
          <w:szCs w:val="22"/>
          <w:lang w:val="en-US"/>
        </w:rPr>
        <w:t>SA informed the coach that four players, namely Amaya, Panagiotarakos, Papachronis and Turner</w:t>
      </w:r>
      <w:r w:rsidR="00EA02EA" w:rsidRPr="00E07099">
        <w:rPr>
          <w:rFonts w:ascii="Calibri" w:hAnsi="Calibri"/>
          <w:szCs w:val="22"/>
          <w:lang w:val="en-US"/>
        </w:rPr>
        <w:t>,</w:t>
      </w:r>
      <w:r w:rsidRPr="00E07099">
        <w:rPr>
          <w:rFonts w:ascii="Calibri" w:hAnsi="Calibri"/>
          <w:szCs w:val="22"/>
          <w:lang w:val="en-US"/>
        </w:rPr>
        <w:t xml:space="preserve"> </w:t>
      </w:r>
      <w:r w:rsidR="00BD60D5" w:rsidRPr="00E07099">
        <w:rPr>
          <w:rFonts w:ascii="Calibri" w:hAnsi="Calibri"/>
          <w:szCs w:val="22"/>
          <w:lang w:val="en-US"/>
        </w:rPr>
        <w:t>mad</w:t>
      </w:r>
      <w:r w:rsidR="007D6790" w:rsidRPr="00E07099">
        <w:rPr>
          <w:rFonts w:ascii="Calibri" w:hAnsi="Calibri"/>
          <w:szCs w:val="22"/>
          <w:lang w:val="en-US"/>
        </w:rPr>
        <w:t>e</w:t>
      </w:r>
      <w:r w:rsidRPr="00E07099">
        <w:rPr>
          <w:rFonts w:ascii="Calibri" w:hAnsi="Calibri"/>
          <w:szCs w:val="22"/>
          <w:lang w:val="en-US"/>
        </w:rPr>
        <w:t xml:space="preserve"> </w:t>
      </w:r>
      <w:r w:rsidR="001D391B" w:rsidRPr="00E07099">
        <w:rPr>
          <w:rFonts w:ascii="Calibri" w:hAnsi="Calibri"/>
          <w:szCs w:val="22"/>
          <w:lang w:val="en-US"/>
        </w:rPr>
        <w:t xml:space="preserve">2p shots </w:t>
      </w:r>
      <w:r w:rsidRPr="00E07099">
        <w:rPr>
          <w:rFonts w:ascii="Calibri" w:hAnsi="Calibri"/>
          <w:szCs w:val="22"/>
          <w:lang w:val="en-US"/>
        </w:rPr>
        <w:t>with at least</w:t>
      </w:r>
      <w:r w:rsidR="00DB0FE7" w:rsidRPr="00E07099">
        <w:rPr>
          <w:rFonts w:ascii="Calibri" w:hAnsi="Calibri"/>
          <w:szCs w:val="22"/>
          <w:lang w:val="en-US"/>
        </w:rPr>
        <w:t xml:space="preserve"> a</w:t>
      </w:r>
      <w:r w:rsidRPr="00E07099">
        <w:rPr>
          <w:rFonts w:ascii="Calibri" w:hAnsi="Calibri"/>
          <w:szCs w:val="22"/>
          <w:lang w:val="en-US"/>
        </w:rPr>
        <w:t xml:space="preserve"> 50% </w:t>
      </w:r>
      <w:r w:rsidR="00EA02EA" w:rsidRPr="00E07099">
        <w:rPr>
          <w:rFonts w:ascii="Calibri" w:hAnsi="Calibri"/>
          <w:szCs w:val="22"/>
          <w:lang w:val="en-US"/>
        </w:rPr>
        <w:t xml:space="preserve">accuracy </w:t>
      </w:r>
      <w:r w:rsidR="00123E8D" w:rsidRPr="00E07099">
        <w:rPr>
          <w:rFonts w:ascii="Calibri" w:hAnsi="Calibri"/>
          <w:szCs w:val="22"/>
          <w:lang w:val="en-US"/>
        </w:rPr>
        <w:t xml:space="preserve">percentage </w:t>
      </w:r>
      <w:r w:rsidRPr="00E07099">
        <w:rPr>
          <w:rFonts w:ascii="Calibri" w:hAnsi="Calibri"/>
          <w:szCs w:val="22"/>
          <w:lang w:val="en-US"/>
        </w:rPr>
        <w:t>and tr</w:t>
      </w:r>
      <w:r w:rsidR="00396DA4" w:rsidRPr="00E07099">
        <w:rPr>
          <w:rFonts w:ascii="Calibri" w:hAnsi="Calibri"/>
          <w:szCs w:val="22"/>
          <w:lang w:val="en-US"/>
        </w:rPr>
        <w:t>ied</w:t>
      </w:r>
      <w:r w:rsidRPr="00E07099">
        <w:rPr>
          <w:rFonts w:ascii="Calibri" w:hAnsi="Calibri"/>
          <w:szCs w:val="22"/>
          <w:lang w:val="en-US"/>
        </w:rPr>
        <w:t xml:space="preserve"> more than 79.4% of the total 2p attempts of their team! Consequently, IRAKLIS</w:t>
      </w:r>
      <w:r w:rsidR="00123E8D" w:rsidRPr="00E07099">
        <w:rPr>
          <w:rFonts w:ascii="Calibri" w:hAnsi="Calibri"/>
          <w:szCs w:val="22"/>
          <w:lang w:val="en-US"/>
        </w:rPr>
        <w:t>’</w:t>
      </w:r>
      <w:r w:rsidRPr="00E07099">
        <w:rPr>
          <w:rFonts w:ascii="Calibri" w:hAnsi="Calibri"/>
          <w:szCs w:val="22"/>
          <w:lang w:val="en-US"/>
        </w:rPr>
        <w:t xml:space="preserve"> </w:t>
      </w:r>
      <w:r w:rsidR="00573903" w:rsidRPr="00E07099">
        <w:rPr>
          <w:rFonts w:ascii="Calibri" w:hAnsi="Calibri"/>
          <w:szCs w:val="22"/>
          <w:lang w:val="en-US"/>
        </w:rPr>
        <w:t>defense</w:t>
      </w:r>
      <w:r w:rsidRPr="00E07099">
        <w:rPr>
          <w:rFonts w:ascii="Calibri" w:hAnsi="Calibri"/>
          <w:szCs w:val="22"/>
          <w:lang w:val="en-US"/>
        </w:rPr>
        <w:t xml:space="preserve"> on them </w:t>
      </w:r>
      <w:r w:rsidR="00123E8D" w:rsidRPr="00E07099">
        <w:rPr>
          <w:rFonts w:ascii="Calibri" w:hAnsi="Calibri"/>
          <w:szCs w:val="22"/>
          <w:lang w:val="en-US"/>
        </w:rPr>
        <w:t xml:space="preserve">and especially on their 2p shots should </w:t>
      </w:r>
      <w:r w:rsidR="00396DA4" w:rsidRPr="00E07099">
        <w:rPr>
          <w:rFonts w:ascii="Calibri" w:hAnsi="Calibri"/>
          <w:szCs w:val="22"/>
          <w:lang w:val="en-US"/>
        </w:rPr>
        <w:t xml:space="preserve">have </w:t>
      </w:r>
      <w:r w:rsidR="00123E8D" w:rsidRPr="00E07099">
        <w:rPr>
          <w:rFonts w:ascii="Calibri" w:hAnsi="Calibri"/>
          <w:szCs w:val="22"/>
          <w:lang w:val="en-US"/>
        </w:rPr>
        <w:t>be</w:t>
      </w:r>
      <w:r w:rsidR="00396DA4" w:rsidRPr="00E07099">
        <w:rPr>
          <w:rFonts w:ascii="Calibri" w:hAnsi="Calibri"/>
          <w:szCs w:val="22"/>
          <w:lang w:val="en-US"/>
        </w:rPr>
        <w:t>en</w:t>
      </w:r>
      <w:r w:rsidR="00123E8D" w:rsidRPr="00E07099">
        <w:rPr>
          <w:rFonts w:ascii="Calibri" w:hAnsi="Calibri"/>
          <w:szCs w:val="22"/>
          <w:lang w:val="en-US"/>
        </w:rPr>
        <w:t xml:space="preserve"> </w:t>
      </w:r>
      <w:r w:rsidR="00DB0FE7" w:rsidRPr="00E07099">
        <w:rPr>
          <w:rFonts w:ascii="Calibri" w:hAnsi="Calibri"/>
          <w:szCs w:val="22"/>
          <w:lang w:val="en-US"/>
        </w:rPr>
        <w:t>more effective!</w:t>
      </w:r>
    </w:p>
    <w:p w:rsidR="00BD60D5" w:rsidRPr="00E07099" w:rsidRDefault="004B6661" w:rsidP="00E57D32">
      <w:pPr>
        <w:numPr>
          <w:ilvl w:val="0"/>
          <w:numId w:val="38"/>
        </w:numPr>
        <w:spacing w:line="480" w:lineRule="auto"/>
        <w:jc w:val="left"/>
        <w:rPr>
          <w:rFonts w:ascii="Calibri" w:hAnsi="Calibri"/>
          <w:szCs w:val="22"/>
          <w:lang w:val="en-US"/>
        </w:rPr>
      </w:pPr>
      <w:r w:rsidRPr="00E07099">
        <w:rPr>
          <w:rFonts w:ascii="Calibri" w:hAnsi="Calibri"/>
          <w:szCs w:val="22"/>
          <w:lang w:val="en-US"/>
        </w:rPr>
        <w:t>“</w:t>
      </w:r>
      <w:r w:rsidR="00A5384F" w:rsidRPr="00E07099">
        <w:rPr>
          <w:rFonts w:ascii="Calibri" w:hAnsi="Calibri"/>
          <w:i/>
          <w:szCs w:val="22"/>
          <w:lang w:val="en-US"/>
        </w:rPr>
        <w:t xml:space="preserve">The three </w:t>
      </w:r>
      <w:r w:rsidR="006E2260" w:rsidRPr="00E07099">
        <w:rPr>
          <w:rFonts w:ascii="Calibri" w:hAnsi="Calibri"/>
          <w:i/>
          <w:szCs w:val="22"/>
          <w:lang w:val="en-US"/>
        </w:rPr>
        <w:t xml:space="preserve">Maroussi </w:t>
      </w:r>
      <w:r w:rsidR="00A5384F" w:rsidRPr="00E07099">
        <w:rPr>
          <w:rFonts w:ascii="Calibri" w:hAnsi="Calibri"/>
          <w:i/>
          <w:szCs w:val="22"/>
          <w:lang w:val="en-US"/>
        </w:rPr>
        <w:t xml:space="preserve">players that </w:t>
      </w:r>
      <w:r w:rsidR="005E1563" w:rsidRPr="00E07099">
        <w:rPr>
          <w:rFonts w:ascii="Calibri" w:hAnsi="Calibri"/>
          <w:i/>
          <w:szCs w:val="22"/>
          <w:lang w:val="en-US"/>
        </w:rPr>
        <w:t xml:space="preserve">present </w:t>
      </w:r>
      <w:r w:rsidR="00A5384F" w:rsidRPr="00E07099">
        <w:rPr>
          <w:rFonts w:ascii="Calibri" w:hAnsi="Calibri"/>
          <w:i/>
          <w:szCs w:val="22"/>
          <w:lang w:val="en-US"/>
        </w:rPr>
        <w:t xml:space="preserve">a very good 3p shots percentage (namely </w:t>
      </w:r>
      <w:r w:rsidR="00A5384F" w:rsidRPr="00E07099">
        <w:rPr>
          <w:rFonts w:ascii="Calibri" w:hAnsi="Calibri" w:cs="Arial"/>
          <w:i/>
          <w:szCs w:val="22"/>
          <w:lang w:val="en-US" w:eastAsia="el-GR"/>
        </w:rPr>
        <w:t>Falekas, Pandeliadis and Karaplis</w:t>
      </w:r>
      <w:r w:rsidR="00A5384F" w:rsidRPr="00E07099">
        <w:rPr>
          <w:rFonts w:ascii="Calibri" w:hAnsi="Calibri"/>
          <w:i/>
          <w:szCs w:val="22"/>
          <w:lang w:val="en-US"/>
        </w:rPr>
        <w:t xml:space="preserve">) attempt only </w:t>
      </w:r>
      <w:r w:rsidR="006E38CB" w:rsidRPr="00E07099">
        <w:rPr>
          <w:rFonts w:ascii="Calibri" w:hAnsi="Calibri"/>
          <w:i/>
          <w:szCs w:val="22"/>
          <w:lang w:val="en-US"/>
        </w:rPr>
        <w:t>18</w:t>
      </w:r>
      <w:r w:rsidR="00A5384F" w:rsidRPr="00E07099">
        <w:rPr>
          <w:rFonts w:ascii="Calibri" w:hAnsi="Calibri"/>
          <w:i/>
          <w:szCs w:val="22"/>
          <w:lang w:val="en-US"/>
        </w:rPr>
        <w:t>.</w:t>
      </w:r>
      <w:r w:rsidR="006E38CB" w:rsidRPr="00E07099">
        <w:rPr>
          <w:rFonts w:ascii="Calibri" w:hAnsi="Calibri"/>
          <w:i/>
          <w:szCs w:val="22"/>
          <w:lang w:val="en-US"/>
        </w:rPr>
        <w:t xml:space="preserve">2% </w:t>
      </w:r>
      <w:r w:rsidR="00A5384F" w:rsidRPr="00E07099">
        <w:rPr>
          <w:rFonts w:ascii="Calibri" w:hAnsi="Calibri"/>
          <w:i/>
          <w:szCs w:val="22"/>
          <w:lang w:val="en-US"/>
        </w:rPr>
        <w:t>of the total 3p shots</w:t>
      </w:r>
      <w:r w:rsidR="006E38CB" w:rsidRPr="00E07099">
        <w:rPr>
          <w:rFonts w:ascii="Calibri" w:hAnsi="Calibri"/>
          <w:i/>
          <w:szCs w:val="22"/>
          <w:lang w:val="en-US"/>
        </w:rPr>
        <w:t xml:space="preserve">. </w:t>
      </w:r>
      <w:r w:rsidRPr="00E07099">
        <w:rPr>
          <w:rFonts w:ascii="Calibri" w:hAnsi="Calibri"/>
          <w:i/>
          <w:szCs w:val="22"/>
          <w:lang w:val="en-US"/>
        </w:rPr>
        <w:t xml:space="preserve">All </w:t>
      </w:r>
      <w:r w:rsidR="009E24FF" w:rsidRPr="00E07099">
        <w:rPr>
          <w:rFonts w:ascii="Calibri" w:hAnsi="Calibri"/>
          <w:i/>
          <w:szCs w:val="22"/>
          <w:lang w:val="en-US"/>
        </w:rPr>
        <w:t xml:space="preserve">the </w:t>
      </w:r>
      <w:r w:rsidRPr="00E07099">
        <w:rPr>
          <w:rFonts w:ascii="Calibri" w:hAnsi="Calibri"/>
          <w:i/>
          <w:szCs w:val="22"/>
          <w:lang w:val="en-US"/>
        </w:rPr>
        <w:t xml:space="preserve">other players that shoot </w:t>
      </w:r>
      <w:r w:rsidR="00FD61E0" w:rsidRPr="00E07099">
        <w:rPr>
          <w:rFonts w:ascii="Calibri" w:hAnsi="Calibri"/>
          <w:i/>
          <w:szCs w:val="22"/>
          <w:lang w:val="en-US"/>
        </w:rPr>
        <w:t xml:space="preserve">for 3p </w:t>
      </w:r>
      <w:r w:rsidRPr="00E07099">
        <w:rPr>
          <w:rFonts w:ascii="Calibri" w:hAnsi="Calibri"/>
          <w:i/>
          <w:szCs w:val="22"/>
          <w:lang w:val="en-US"/>
        </w:rPr>
        <w:t xml:space="preserve">have </w:t>
      </w:r>
      <w:r w:rsidR="00D904AE" w:rsidRPr="00E07099">
        <w:rPr>
          <w:rFonts w:ascii="Calibri" w:hAnsi="Calibri"/>
          <w:i/>
          <w:szCs w:val="22"/>
          <w:lang w:val="en-US"/>
        </w:rPr>
        <w:t>a much worse accuracy percentage</w:t>
      </w:r>
      <w:r w:rsidR="00BD60D5" w:rsidRPr="00E07099">
        <w:rPr>
          <w:rFonts w:ascii="Calibri" w:hAnsi="Calibri"/>
          <w:szCs w:val="22"/>
          <w:lang w:val="en-US"/>
        </w:rPr>
        <w:t>”</w:t>
      </w:r>
      <w:r w:rsidR="00D904AE" w:rsidRPr="00E07099">
        <w:rPr>
          <w:rFonts w:ascii="Calibri" w:hAnsi="Calibri"/>
          <w:szCs w:val="22"/>
          <w:lang w:val="en-US"/>
        </w:rPr>
        <w:t>.</w:t>
      </w:r>
    </w:p>
    <w:p w:rsidR="006E38CB" w:rsidRPr="00E07099" w:rsidRDefault="00917543" w:rsidP="00BD60D5">
      <w:pPr>
        <w:spacing w:line="480" w:lineRule="auto"/>
        <w:jc w:val="left"/>
        <w:rPr>
          <w:rFonts w:ascii="Calibri" w:hAnsi="Calibri"/>
          <w:szCs w:val="22"/>
          <w:lang w:val="en-US"/>
        </w:rPr>
      </w:pPr>
      <w:r w:rsidRPr="00E07099">
        <w:rPr>
          <w:rFonts w:ascii="Calibri" w:hAnsi="Calibri"/>
          <w:szCs w:val="22"/>
          <w:lang w:val="en-US"/>
        </w:rPr>
        <w:t>A</w:t>
      </w:r>
      <w:r w:rsidR="004B6661" w:rsidRPr="00E07099">
        <w:rPr>
          <w:rFonts w:ascii="Calibri" w:hAnsi="Calibri"/>
          <w:szCs w:val="22"/>
          <w:lang w:val="en-US"/>
        </w:rPr>
        <w:t xml:space="preserve">s the 3p shots would not </w:t>
      </w:r>
      <w:r w:rsidR="00396DA4" w:rsidRPr="00E07099">
        <w:rPr>
          <w:rFonts w:ascii="Calibri" w:hAnsi="Calibri"/>
          <w:szCs w:val="22"/>
          <w:lang w:val="en-US"/>
        </w:rPr>
        <w:t xml:space="preserve">have been </w:t>
      </w:r>
      <w:r w:rsidR="004B6661" w:rsidRPr="00E07099">
        <w:rPr>
          <w:rFonts w:ascii="Calibri" w:hAnsi="Calibri"/>
          <w:szCs w:val="22"/>
          <w:lang w:val="en-US"/>
        </w:rPr>
        <w:t xml:space="preserve">a </w:t>
      </w:r>
      <w:r w:rsidR="009E24FF" w:rsidRPr="00E07099">
        <w:rPr>
          <w:rFonts w:ascii="Calibri" w:hAnsi="Calibri"/>
          <w:szCs w:val="22"/>
          <w:lang w:val="en-US"/>
        </w:rPr>
        <w:t xml:space="preserve">threat </w:t>
      </w:r>
      <w:r w:rsidR="004B6661" w:rsidRPr="00E07099">
        <w:rPr>
          <w:rFonts w:ascii="Calibri" w:hAnsi="Calibri"/>
          <w:szCs w:val="22"/>
          <w:lang w:val="en-US"/>
        </w:rPr>
        <w:t xml:space="preserve">for IRAKLIS, </w:t>
      </w:r>
      <w:r w:rsidRPr="00E07099">
        <w:rPr>
          <w:rFonts w:ascii="Calibri" w:hAnsi="Calibri"/>
          <w:szCs w:val="22"/>
          <w:lang w:val="en-US"/>
        </w:rPr>
        <w:t xml:space="preserve">SA suggested that </w:t>
      </w:r>
      <w:r w:rsidR="004B6661" w:rsidRPr="00E07099">
        <w:rPr>
          <w:rFonts w:ascii="Calibri" w:hAnsi="Calibri"/>
          <w:szCs w:val="22"/>
          <w:lang w:val="en-US"/>
        </w:rPr>
        <w:t xml:space="preserve">it would </w:t>
      </w:r>
      <w:r w:rsidR="00396DA4" w:rsidRPr="00E07099">
        <w:rPr>
          <w:rFonts w:ascii="Calibri" w:hAnsi="Calibri"/>
          <w:szCs w:val="22"/>
          <w:lang w:val="en-US"/>
        </w:rPr>
        <w:t>have been</w:t>
      </w:r>
      <w:r w:rsidR="004B6661" w:rsidRPr="00E07099">
        <w:rPr>
          <w:rFonts w:ascii="Calibri" w:hAnsi="Calibri"/>
          <w:szCs w:val="22"/>
          <w:lang w:val="en-US"/>
        </w:rPr>
        <w:t xml:space="preserve"> preferable to “</w:t>
      </w:r>
      <w:r w:rsidR="00FD61E0" w:rsidRPr="00E07099">
        <w:rPr>
          <w:rFonts w:ascii="Calibri" w:hAnsi="Calibri"/>
          <w:szCs w:val="22"/>
          <w:lang w:val="en-US"/>
        </w:rPr>
        <w:t>allow</w:t>
      </w:r>
      <w:r w:rsidR="004B6661" w:rsidRPr="00E07099">
        <w:rPr>
          <w:rFonts w:ascii="Calibri" w:hAnsi="Calibri"/>
          <w:szCs w:val="22"/>
          <w:lang w:val="en-US"/>
        </w:rPr>
        <w:t>” this kind of sho</w:t>
      </w:r>
      <w:r w:rsidR="00FD61E0" w:rsidRPr="00E07099">
        <w:rPr>
          <w:rFonts w:ascii="Calibri" w:hAnsi="Calibri"/>
          <w:szCs w:val="22"/>
          <w:lang w:val="en-US"/>
        </w:rPr>
        <w:t>t</w:t>
      </w:r>
      <w:r w:rsidR="004B6661" w:rsidRPr="00E07099">
        <w:rPr>
          <w:rFonts w:ascii="Calibri" w:hAnsi="Calibri"/>
          <w:szCs w:val="22"/>
          <w:lang w:val="en-US"/>
        </w:rPr>
        <w:t xml:space="preserve">s, instead of 2p </w:t>
      </w:r>
      <w:r w:rsidR="009E24FF" w:rsidRPr="00E07099">
        <w:rPr>
          <w:rFonts w:ascii="Calibri" w:hAnsi="Calibri"/>
          <w:szCs w:val="22"/>
          <w:lang w:val="en-US"/>
        </w:rPr>
        <w:t>ones</w:t>
      </w:r>
      <w:r w:rsidR="004B6661" w:rsidRPr="00E07099">
        <w:rPr>
          <w:rFonts w:ascii="Calibri" w:hAnsi="Calibri"/>
          <w:szCs w:val="22"/>
          <w:lang w:val="en-US"/>
        </w:rPr>
        <w:t xml:space="preserve">, in which </w:t>
      </w:r>
      <w:r w:rsidR="007E2FBC" w:rsidRPr="00E07099">
        <w:rPr>
          <w:rFonts w:ascii="Calibri" w:hAnsi="Calibri"/>
          <w:szCs w:val="22"/>
          <w:lang w:val="en-US"/>
        </w:rPr>
        <w:t>Maroussi players</w:t>
      </w:r>
      <w:r w:rsidR="004B6661" w:rsidRPr="00E07099">
        <w:rPr>
          <w:rFonts w:ascii="Calibri" w:hAnsi="Calibri"/>
          <w:szCs w:val="22"/>
          <w:lang w:val="en-US"/>
        </w:rPr>
        <w:t xml:space="preserve"> </w:t>
      </w:r>
      <w:r w:rsidR="00DB0FE7" w:rsidRPr="00E07099">
        <w:rPr>
          <w:rFonts w:ascii="Calibri" w:hAnsi="Calibri"/>
          <w:szCs w:val="22"/>
          <w:lang w:val="en-US"/>
        </w:rPr>
        <w:t>proved to be</w:t>
      </w:r>
      <w:r w:rsidR="004B6661" w:rsidRPr="00E07099">
        <w:rPr>
          <w:rFonts w:ascii="Calibri" w:hAnsi="Calibri"/>
          <w:szCs w:val="22"/>
          <w:lang w:val="en-US"/>
        </w:rPr>
        <w:t xml:space="preserve"> far more </w:t>
      </w:r>
      <w:r w:rsidR="007E2FBC" w:rsidRPr="00E07099">
        <w:rPr>
          <w:rFonts w:ascii="Calibri" w:hAnsi="Calibri"/>
          <w:szCs w:val="22"/>
          <w:lang w:val="en-US"/>
        </w:rPr>
        <w:t>efficient</w:t>
      </w:r>
      <w:r w:rsidR="008F24DA" w:rsidRPr="00E07099">
        <w:rPr>
          <w:rFonts w:ascii="Calibri" w:hAnsi="Calibri"/>
          <w:szCs w:val="22"/>
          <w:lang w:val="en-US"/>
        </w:rPr>
        <w:t>.</w:t>
      </w:r>
    </w:p>
    <w:p w:rsidR="006E38CB" w:rsidRPr="00573903" w:rsidRDefault="00116225" w:rsidP="00E57D32">
      <w:pPr>
        <w:numPr>
          <w:ilvl w:val="0"/>
          <w:numId w:val="38"/>
        </w:numPr>
        <w:spacing w:line="480" w:lineRule="auto"/>
        <w:jc w:val="left"/>
        <w:rPr>
          <w:rFonts w:ascii="Calibri" w:hAnsi="Calibri"/>
          <w:szCs w:val="22"/>
          <w:lang w:val="en-US"/>
        </w:rPr>
      </w:pPr>
      <w:r w:rsidRPr="00573903">
        <w:rPr>
          <w:rFonts w:ascii="Calibri" w:hAnsi="Calibri"/>
          <w:szCs w:val="22"/>
          <w:lang w:val="en-US"/>
        </w:rPr>
        <w:t>“</w:t>
      </w:r>
      <w:r w:rsidRPr="00573903">
        <w:rPr>
          <w:rFonts w:ascii="Calibri" w:hAnsi="Calibri"/>
          <w:i/>
          <w:szCs w:val="22"/>
          <w:lang w:val="en-US"/>
        </w:rPr>
        <w:t>Examining two</w:t>
      </w:r>
      <w:r w:rsidRPr="00573903">
        <w:rPr>
          <w:rFonts w:ascii="Calibri" w:hAnsi="Calibri"/>
          <w:szCs w:val="22"/>
          <w:lang w:val="en-US"/>
        </w:rPr>
        <w:t xml:space="preserve"> </w:t>
      </w:r>
      <w:r w:rsidRPr="00573903">
        <w:rPr>
          <w:rFonts w:ascii="Calibri" w:hAnsi="Calibri"/>
          <w:i/>
          <w:szCs w:val="22"/>
          <w:lang w:val="en-US"/>
        </w:rPr>
        <w:t>penetration indexes</w:t>
      </w:r>
      <w:r w:rsidR="000F2E28" w:rsidRPr="00573903">
        <w:rPr>
          <w:rStyle w:val="a7"/>
          <w:rFonts w:ascii="Calibri" w:hAnsi="Calibri"/>
          <w:i/>
          <w:szCs w:val="22"/>
          <w:lang w:val="en-US"/>
        </w:rPr>
        <w:footnoteReference w:id="4"/>
      </w:r>
      <w:r w:rsidRPr="00573903">
        <w:rPr>
          <w:rFonts w:ascii="Calibri" w:hAnsi="Calibri"/>
          <w:i/>
          <w:szCs w:val="22"/>
          <w:lang w:val="en-US"/>
        </w:rPr>
        <w:t>, it comes out that mainly Panteliadis and Falekas, as well as Korfas and Karaplis, attempt a lot of drives during a game</w:t>
      </w:r>
      <w:r w:rsidRPr="00573903">
        <w:rPr>
          <w:rFonts w:ascii="Calibri" w:hAnsi="Calibri"/>
          <w:szCs w:val="22"/>
          <w:lang w:val="en-US"/>
        </w:rPr>
        <w:t>”</w:t>
      </w:r>
      <w:r w:rsidR="00F57601" w:rsidRPr="00573903">
        <w:rPr>
          <w:rFonts w:ascii="Calibri" w:hAnsi="Calibri"/>
          <w:szCs w:val="22"/>
          <w:lang w:val="en-US"/>
        </w:rPr>
        <w:t>.</w:t>
      </w:r>
    </w:p>
    <w:p w:rsidR="00AF4073" w:rsidRPr="00E07099" w:rsidRDefault="00AF4073" w:rsidP="00E57D32">
      <w:pPr>
        <w:spacing w:line="480" w:lineRule="auto"/>
        <w:ind w:firstLine="360"/>
        <w:jc w:val="left"/>
        <w:rPr>
          <w:rFonts w:ascii="Calibri" w:hAnsi="Calibri"/>
          <w:szCs w:val="22"/>
          <w:lang w:val="en-US"/>
        </w:rPr>
      </w:pPr>
      <w:r w:rsidRPr="00E07099">
        <w:rPr>
          <w:rFonts w:ascii="Calibri" w:hAnsi="Calibri"/>
          <w:szCs w:val="22"/>
          <w:lang w:val="en-US"/>
        </w:rPr>
        <w:t>Once again</w:t>
      </w:r>
      <w:r w:rsidR="00DB0FE7" w:rsidRPr="00E07099">
        <w:rPr>
          <w:rFonts w:ascii="Calibri" w:hAnsi="Calibri"/>
          <w:szCs w:val="22"/>
          <w:lang w:val="en-US"/>
        </w:rPr>
        <w:t>, the</w:t>
      </w:r>
      <w:r w:rsidRPr="00E07099">
        <w:rPr>
          <w:rFonts w:ascii="Calibri" w:hAnsi="Calibri"/>
          <w:szCs w:val="22"/>
          <w:lang w:val="en-US"/>
        </w:rPr>
        <w:t xml:space="preserve"> coach had to exploit the SA remarks </w:t>
      </w:r>
      <w:r w:rsidR="00BD60D5" w:rsidRPr="00E07099">
        <w:rPr>
          <w:rFonts w:ascii="Calibri" w:hAnsi="Calibri"/>
          <w:szCs w:val="22"/>
          <w:lang w:val="en-US"/>
        </w:rPr>
        <w:t>x</w:t>
      </w:r>
      <w:r w:rsidRPr="00E07099">
        <w:rPr>
          <w:rFonts w:ascii="Calibri" w:hAnsi="Calibri"/>
          <w:szCs w:val="22"/>
          <w:lang w:val="en-US"/>
        </w:rPr>
        <w:t xml:space="preserve">i and </w:t>
      </w:r>
      <w:r w:rsidR="00BD60D5" w:rsidRPr="00E07099">
        <w:rPr>
          <w:rFonts w:ascii="Calibri" w:hAnsi="Calibri"/>
          <w:szCs w:val="22"/>
          <w:lang w:val="en-US"/>
        </w:rPr>
        <w:t>xi</w:t>
      </w:r>
      <w:r w:rsidRPr="00E07099">
        <w:rPr>
          <w:rFonts w:ascii="Calibri" w:hAnsi="Calibri"/>
          <w:szCs w:val="22"/>
          <w:lang w:val="en-US"/>
        </w:rPr>
        <w:t>v by himself.</w:t>
      </w:r>
    </w:p>
    <w:p w:rsidR="00F57601" w:rsidRPr="00573903" w:rsidRDefault="00F57601" w:rsidP="00E57D32">
      <w:pPr>
        <w:spacing w:line="480" w:lineRule="auto"/>
        <w:ind w:firstLine="360"/>
        <w:jc w:val="left"/>
        <w:rPr>
          <w:rFonts w:ascii="Calibri" w:hAnsi="Calibri"/>
          <w:szCs w:val="22"/>
          <w:lang w:val="en-US"/>
        </w:rPr>
      </w:pPr>
      <w:r w:rsidRPr="00573903">
        <w:rPr>
          <w:rFonts w:ascii="Calibri" w:hAnsi="Calibri"/>
          <w:szCs w:val="22"/>
          <w:lang w:val="en-US"/>
        </w:rPr>
        <w:t xml:space="preserve">Considering another interesting index, namely the </w:t>
      </w:r>
      <w:r w:rsidR="00767D80" w:rsidRPr="00573903">
        <w:rPr>
          <w:rFonts w:ascii="Calibri" w:hAnsi="Calibri"/>
          <w:szCs w:val="22"/>
          <w:lang w:val="en-US"/>
        </w:rPr>
        <w:t xml:space="preserve">percentage </w:t>
      </w:r>
      <w:r w:rsidRPr="00573903">
        <w:rPr>
          <w:rFonts w:ascii="Calibri" w:hAnsi="Calibri"/>
          <w:szCs w:val="22"/>
          <w:lang w:val="en-US"/>
        </w:rPr>
        <w:t xml:space="preserve">of </w:t>
      </w:r>
      <w:r w:rsidR="006449F4" w:rsidRPr="00573903">
        <w:rPr>
          <w:rFonts w:ascii="Calibri" w:hAnsi="Calibri"/>
          <w:szCs w:val="22"/>
          <w:lang w:val="en-US"/>
        </w:rPr>
        <w:t xml:space="preserve">2p </w:t>
      </w:r>
      <w:r w:rsidRPr="00573903">
        <w:rPr>
          <w:rFonts w:ascii="Calibri" w:hAnsi="Calibri"/>
          <w:szCs w:val="22"/>
          <w:lang w:val="en-US"/>
        </w:rPr>
        <w:t>shots</w:t>
      </w:r>
      <w:r w:rsidR="007E44A1" w:rsidRPr="00573903">
        <w:rPr>
          <w:rFonts w:ascii="Calibri" w:hAnsi="Calibri"/>
          <w:szCs w:val="22"/>
          <w:lang w:val="en-US"/>
        </w:rPr>
        <w:t xml:space="preserve"> </w:t>
      </w:r>
      <w:r w:rsidR="00767D80" w:rsidRPr="00573903">
        <w:rPr>
          <w:rFonts w:ascii="Calibri" w:hAnsi="Calibri"/>
          <w:szCs w:val="22"/>
          <w:lang w:val="en-US"/>
        </w:rPr>
        <w:t xml:space="preserve">that </w:t>
      </w:r>
      <w:r w:rsidR="007E4D75" w:rsidRPr="00573903">
        <w:rPr>
          <w:rFonts w:ascii="Calibri" w:hAnsi="Calibri"/>
          <w:szCs w:val="22"/>
          <w:lang w:val="en-US"/>
        </w:rPr>
        <w:t xml:space="preserve">a </w:t>
      </w:r>
      <w:r w:rsidR="00767D80" w:rsidRPr="00573903">
        <w:rPr>
          <w:rFonts w:ascii="Calibri" w:hAnsi="Calibri"/>
          <w:szCs w:val="22"/>
          <w:lang w:val="en-US"/>
        </w:rPr>
        <w:t>team attempts</w:t>
      </w:r>
      <w:r w:rsidR="00DB0FE7" w:rsidRPr="00573903">
        <w:rPr>
          <w:rFonts w:ascii="Calibri" w:hAnsi="Calibri"/>
          <w:szCs w:val="22"/>
          <w:lang w:val="en-US"/>
        </w:rPr>
        <w:t>,</w:t>
      </w:r>
    </w:p>
    <w:p w:rsidR="005D1E0C" w:rsidRPr="00573903" w:rsidRDefault="005D1E0C" w:rsidP="0043557B">
      <w:pPr>
        <w:tabs>
          <w:tab w:val="center" w:pos="3960"/>
          <w:tab w:val="right" w:pos="9000"/>
        </w:tabs>
        <w:spacing w:line="480" w:lineRule="auto"/>
        <w:rPr>
          <w:rFonts w:ascii="Calibri" w:hAnsi="Calibri"/>
          <w:szCs w:val="22"/>
          <w:lang w:val="en-US"/>
        </w:rPr>
      </w:pPr>
      <w:r w:rsidRPr="00573903">
        <w:rPr>
          <w:rFonts w:ascii="Calibri" w:hAnsi="Calibri"/>
          <w:szCs w:val="22"/>
          <w:lang w:val="en-US"/>
        </w:rPr>
        <w:tab/>
      </w:r>
      <w:r w:rsidR="00142A47" w:rsidRPr="00573903">
        <w:rPr>
          <w:rFonts w:ascii="Calibri" w:hAnsi="Calibri"/>
          <w:position w:val="-28"/>
          <w:szCs w:val="22"/>
          <w:lang w:val="en-US"/>
        </w:rPr>
        <w:object w:dxaOrig="1780" w:dyaOrig="639">
          <v:shape id="_x0000_i1032" type="#_x0000_t75" style="width:89.8pt;height:32pt" o:ole="">
            <v:imagedata r:id="rId24" o:title=""/>
          </v:shape>
          <o:OLEObject Type="Embed" ProgID="Equation.3" ShapeID="_x0000_i1032" DrawAspect="Content" ObjectID="_1487701915" r:id="rId25"/>
        </w:object>
      </w:r>
      <w:r w:rsidRPr="00573903">
        <w:rPr>
          <w:rFonts w:ascii="Calibri" w:hAnsi="Calibri"/>
          <w:szCs w:val="22"/>
          <w:lang w:val="en-US"/>
        </w:rPr>
        <w:tab/>
        <w:t>(8)</w:t>
      </w:r>
    </w:p>
    <w:p w:rsidR="007E44A1" w:rsidRPr="00573903" w:rsidRDefault="007E44A1" w:rsidP="00E57D32">
      <w:pPr>
        <w:spacing w:line="480" w:lineRule="auto"/>
        <w:jc w:val="left"/>
        <w:rPr>
          <w:rFonts w:ascii="Calibri" w:hAnsi="Calibri"/>
          <w:szCs w:val="22"/>
          <w:lang w:val="en-US"/>
        </w:rPr>
      </w:pPr>
      <w:proofErr w:type="gramStart"/>
      <w:r w:rsidRPr="00573903">
        <w:rPr>
          <w:rFonts w:ascii="Calibri" w:hAnsi="Calibri"/>
          <w:szCs w:val="22"/>
          <w:lang w:val="en-US"/>
        </w:rPr>
        <w:t>and</w:t>
      </w:r>
      <w:proofErr w:type="gramEnd"/>
      <w:r w:rsidRPr="00573903">
        <w:rPr>
          <w:rFonts w:ascii="Calibri" w:hAnsi="Calibri"/>
          <w:szCs w:val="22"/>
          <w:lang w:val="en-US"/>
        </w:rPr>
        <w:t xml:space="preserve"> the real data </w:t>
      </w:r>
      <w:r w:rsidR="00AF3510" w:rsidRPr="00573903">
        <w:rPr>
          <w:rFonts w:ascii="Calibri" w:hAnsi="Calibri"/>
          <w:szCs w:val="22"/>
          <w:lang w:val="en-US"/>
        </w:rPr>
        <w:t xml:space="preserve">of </w:t>
      </w:r>
      <w:r w:rsidRPr="00573903">
        <w:rPr>
          <w:rFonts w:ascii="Calibri" w:hAnsi="Calibri"/>
          <w:szCs w:val="22"/>
          <w:lang w:val="en-US"/>
        </w:rPr>
        <w:t>Maroussi (</w:t>
      </w:r>
      <w:r w:rsidR="00C13323" w:rsidRPr="00573903">
        <w:rPr>
          <w:rFonts w:ascii="Calibri" w:hAnsi="Calibri"/>
          <w:szCs w:val="22"/>
          <w:lang w:val="en-US"/>
        </w:rPr>
        <w:t xml:space="preserve">obtained from </w:t>
      </w:r>
      <w:r w:rsidR="00396DA4" w:rsidRPr="00573903">
        <w:rPr>
          <w:rFonts w:ascii="Calibri" w:hAnsi="Calibri"/>
          <w:szCs w:val="22"/>
          <w:lang w:val="en-US"/>
        </w:rPr>
        <w:t>Table 3), it ca</w:t>
      </w:r>
      <w:r w:rsidRPr="00573903">
        <w:rPr>
          <w:rFonts w:ascii="Calibri" w:hAnsi="Calibri"/>
          <w:szCs w:val="22"/>
          <w:lang w:val="en-US"/>
        </w:rPr>
        <w:t xml:space="preserve">me out that </w:t>
      </w:r>
      <w:r w:rsidR="00C13323" w:rsidRPr="00573903">
        <w:rPr>
          <w:rFonts w:ascii="Calibri" w:hAnsi="Calibri"/>
          <w:szCs w:val="22"/>
          <w:lang w:val="en-US"/>
        </w:rPr>
        <w:t xml:space="preserve">the value of </w:t>
      </w:r>
      <w:r w:rsidRPr="00573903">
        <w:rPr>
          <w:rFonts w:ascii="Calibri" w:hAnsi="Calibri"/>
          <w:szCs w:val="22"/>
          <w:lang w:val="en-US"/>
        </w:rPr>
        <w:t xml:space="preserve">this index </w:t>
      </w:r>
      <w:r w:rsidR="00C13323" w:rsidRPr="00573903">
        <w:rPr>
          <w:rFonts w:ascii="Calibri" w:hAnsi="Calibri"/>
          <w:szCs w:val="22"/>
          <w:lang w:val="en-US"/>
        </w:rPr>
        <w:t xml:space="preserve">for </w:t>
      </w:r>
      <w:r w:rsidR="00C13323" w:rsidRPr="00E07099">
        <w:rPr>
          <w:rFonts w:ascii="Calibri" w:hAnsi="Calibri"/>
          <w:szCs w:val="22"/>
          <w:lang w:val="en-US"/>
        </w:rPr>
        <w:t>Maroussi wa</w:t>
      </w:r>
      <w:r w:rsidRPr="00E07099">
        <w:rPr>
          <w:rFonts w:ascii="Calibri" w:hAnsi="Calibri"/>
          <w:szCs w:val="22"/>
          <w:lang w:val="en-US"/>
        </w:rPr>
        <w:t xml:space="preserve">s equal to 74.2%. Considering </w:t>
      </w:r>
      <w:r w:rsidR="00DB0FE7" w:rsidRPr="00E07099">
        <w:rPr>
          <w:rFonts w:ascii="Calibri" w:hAnsi="Calibri"/>
          <w:szCs w:val="22"/>
          <w:lang w:val="en-US"/>
        </w:rPr>
        <w:t>this,</w:t>
      </w:r>
      <w:r w:rsidR="00C13323" w:rsidRPr="00E07099">
        <w:rPr>
          <w:rFonts w:ascii="Calibri" w:hAnsi="Calibri"/>
          <w:szCs w:val="22"/>
          <w:lang w:val="en-US"/>
        </w:rPr>
        <w:t xml:space="preserve"> </w:t>
      </w:r>
      <w:r w:rsidRPr="00E07099">
        <w:rPr>
          <w:rFonts w:ascii="Calibri" w:hAnsi="Calibri"/>
          <w:szCs w:val="22"/>
          <w:lang w:val="en-US"/>
        </w:rPr>
        <w:t>SA noticed that</w:t>
      </w:r>
      <w:r w:rsidR="00396DA4" w:rsidRPr="00E07099">
        <w:rPr>
          <w:rFonts w:ascii="Calibri" w:hAnsi="Calibri"/>
          <w:szCs w:val="22"/>
          <w:lang w:val="en-US"/>
        </w:rPr>
        <w:t xml:space="preserve"> </w:t>
      </w:r>
      <w:r w:rsidRPr="00E07099">
        <w:rPr>
          <w:rFonts w:ascii="Calibri" w:hAnsi="Calibri"/>
          <w:lang w:val="en-US"/>
        </w:rPr>
        <w:t>“</w:t>
      </w:r>
      <w:r w:rsidRPr="00E07099">
        <w:rPr>
          <w:rFonts w:ascii="Calibri" w:hAnsi="Calibri"/>
          <w:i/>
          <w:szCs w:val="22"/>
          <w:lang w:val="en-US"/>
        </w:rPr>
        <w:t xml:space="preserve">Maroussi prefers </w:t>
      </w:r>
      <w:r w:rsidR="00C13323" w:rsidRPr="00E07099">
        <w:rPr>
          <w:rFonts w:ascii="Calibri" w:hAnsi="Calibri"/>
          <w:i/>
          <w:szCs w:val="22"/>
          <w:lang w:val="en-US"/>
        </w:rPr>
        <w:t xml:space="preserve">to attempt </w:t>
      </w:r>
      <w:r w:rsidRPr="00E07099">
        <w:rPr>
          <w:rFonts w:ascii="Calibri" w:hAnsi="Calibri"/>
          <w:i/>
          <w:szCs w:val="22"/>
          <w:lang w:val="en-US"/>
        </w:rPr>
        <w:t>mostly</w:t>
      </w:r>
      <w:r w:rsidRPr="00573903">
        <w:rPr>
          <w:rFonts w:ascii="Calibri" w:hAnsi="Calibri"/>
          <w:i/>
          <w:szCs w:val="22"/>
          <w:lang w:val="en-US"/>
        </w:rPr>
        <w:t xml:space="preserve"> 2p instead of 3p </w:t>
      </w:r>
      <w:r w:rsidR="00987B62" w:rsidRPr="00573903">
        <w:rPr>
          <w:rFonts w:ascii="Calibri" w:hAnsi="Calibri"/>
          <w:i/>
          <w:szCs w:val="22"/>
          <w:lang w:val="en-US"/>
        </w:rPr>
        <w:t>shots</w:t>
      </w:r>
      <w:r w:rsidRPr="00573903">
        <w:rPr>
          <w:rFonts w:ascii="Calibri" w:hAnsi="Calibri"/>
          <w:szCs w:val="22"/>
          <w:lang w:val="en-US"/>
        </w:rPr>
        <w:t>”.</w:t>
      </w:r>
    </w:p>
    <w:p w:rsidR="007A4089" w:rsidRPr="00E07099" w:rsidRDefault="007A4089" w:rsidP="00E57D32">
      <w:pPr>
        <w:spacing w:line="480" w:lineRule="auto"/>
        <w:ind w:firstLine="360"/>
        <w:jc w:val="left"/>
        <w:rPr>
          <w:rFonts w:ascii="Calibri" w:hAnsi="Calibri"/>
          <w:szCs w:val="22"/>
          <w:lang w:val="en-US"/>
        </w:rPr>
      </w:pPr>
      <w:r w:rsidRPr="00573903">
        <w:rPr>
          <w:rFonts w:ascii="Calibri" w:hAnsi="Calibri"/>
          <w:szCs w:val="22"/>
          <w:lang w:val="en-US"/>
        </w:rPr>
        <w:t>The fo</w:t>
      </w:r>
      <w:r w:rsidR="00C13323" w:rsidRPr="00573903">
        <w:rPr>
          <w:rFonts w:ascii="Calibri" w:hAnsi="Calibri"/>
          <w:szCs w:val="22"/>
          <w:lang w:val="en-US"/>
        </w:rPr>
        <w:t>u</w:t>
      </w:r>
      <w:r w:rsidRPr="00573903">
        <w:rPr>
          <w:rFonts w:ascii="Calibri" w:hAnsi="Calibri"/>
          <w:szCs w:val="22"/>
          <w:lang w:val="en-US"/>
        </w:rPr>
        <w:t xml:space="preserve">rth part of the statistical analysis </w:t>
      </w:r>
      <w:r w:rsidR="0014667C" w:rsidRPr="00573903">
        <w:rPr>
          <w:rFonts w:ascii="Calibri" w:hAnsi="Calibri"/>
          <w:szCs w:val="22"/>
          <w:lang w:val="en-US"/>
        </w:rPr>
        <w:t xml:space="preserve">was </w:t>
      </w:r>
      <w:r w:rsidR="00155AE8" w:rsidRPr="00573903">
        <w:rPr>
          <w:rFonts w:ascii="Calibri" w:hAnsi="Calibri"/>
          <w:szCs w:val="22"/>
          <w:lang w:val="en-US"/>
        </w:rPr>
        <w:t xml:space="preserve">usually </w:t>
      </w:r>
      <w:r w:rsidR="00D54106" w:rsidRPr="00573903">
        <w:rPr>
          <w:rFonts w:ascii="Calibri" w:hAnsi="Calibri"/>
          <w:szCs w:val="22"/>
          <w:lang w:val="en-US"/>
        </w:rPr>
        <w:t>about</w:t>
      </w:r>
      <w:r w:rsidRPr="00573903">
        <w:rPr>
          <w:rFonts w:ascii="Calibri" w:hAnsi="Calibri"/>
          <w:szCs w:val="22"/>
          <w:lang w:val="en-US"/>
        </w:rPr>
        <w:t xml:space="preserve"> the performance and the statistical data of the players of IRAKLIS’ forthcoming opponent during the previous </w:t>
      </w:r>
      <w:proofErr w:type="gramStart"/>
      <w:r w:rsidRPr="00573903">
        <w:rPr>
          <w:rFonts w:ascii="Calibri" w:hAnsi="Calibri"/>
          <w:szCs w:val="22"/>
          <w:lang w:val="en-US"/>
        </w:rPr>
        <w:t>championship</w:t>
      </w:r>
      <w:r w:rsidR="00202759" w:rsidRPr="00573903">
        <w:rPr>
          <w:rFonts w:ascii="Calibri" w:hAnsi="Calibri"/>
          <w:szCs w:val="22"/>
          <w:lang w:val="en-US"/>
        </w:rPr>
        <w:t>,</w:t>
      </w:r>
      <w:proofErr w:type="gramEnd"/>
      <w:r w:rsidR="00202759" w:rsidRPr="00573903">
        <w:rPr>
          <w:rFonts w:ascii="Calibri" w:hAnsi="Calibri"/>
          <w:szCs w:val="22"/>
          <w:lang w:val="en-US"/>
        </w:rPr>
        <w:t xml:space="preserve"> either </w:t>
      </w:r>
      <w:r w:rsidR="004D4D25" w:rsidRPr="00573903">
        <w:rPr>
          <w:rFonts w:ascii="Calibri" w:hAnsi="Calibri"/>
          <w:szCs w:val="22"/>
          <w:lang w:val="en-US"/>
        </w:rPr>
        <w:t xml:space="preserve">they </w:t>
      </w:r>
      <w:r w:rsidR="00396DA4" w:rsidRPr="00573903">
        <w:rPr>
          <w:rFonts w:ascii="Calibri" w:hAnsi="Calibri"/>
          <w:szCs w:val="22"/>
          <w:lang w:val="en-US"/>
        </w:rPr>
        <w:t xml:space="preserve">played </w:t>
      </w:r>
      <w:r w:rsidR="00202759" w:rsidRPr="00573903">
        <w:rPr>
          <w:rFonts w:ascii="Calibri" w:hAnsi="Calibri"/>
          <w:szCs w:val="22"/>
          <w:lang w:val="en-US"/>
        </w:rPr>
        <w:t>in the same team or in a</w:t>
      </w:r>
      <w:r w:rsidR="004D4D25" w:rsidRPr="00573903">
        <w:rPr>
          <w:rFonts w:ascii="Calibri" w:hAnsi="Calibri"/>
          <w:szCs w:val="22"/>
          <w:lang w:val="en-US"/>
        </w:rPr>
        <w:t xml:space="preserve"> different</w:t>
      </w:r>
      <w:r w:rsidR="00202759" w:rsidRPr="00573903">
        <w:rPr>
          <w:rFonts w:ascii="Calibri" w:hAnsi="Calibri"/>
          <w:szCs w:val="22"/>
          <w:lang w:val="en-US"/>
        </w:rPr>
        <w:t xml:space="preserve"> one</w:t>
      </w:r>
      <w:r w:rsidRPr="00573903">
        <w:rPr>
          <w:rFonts w:ascii="Calibri" w:hAnsi="Calibri"/>
          <w:szCs w:val="22"/>
          <w:lang w:val="en-US"/>
        </w:rPr>
        <w:t xml:space="preserve">. Obviously the number of players </w:t>
      </w:r>
      <w:r w:rsidR="00E62B41" w:rsidRPr="00573903">
        <w:rPr>
          <w:rFonts w:ascii="Calibri" w:hAnsi="Calibri"/>
          <w:szCs w:val="22"/>
          <w:lang w:val="en-US"/>
        </w:rPr>
        <w:t>examined</w:t>
      </w:r>
      <w:r w:rsidR="004D4D25" w:rsidRPr="00573903">
        <w:rPr>
          <w:rFonts w:ascii="Calibri" w:hAnsi="Calibri"/>
          <w:szCs w:val="22"/>
          <w:lang w:val="en-US"/>
        </w:rPr>
        <w:t xml:space="preserve"> </w:t>
      </w:r>
      <w:r w:rsidRPr="00573903">
        <w:rPr>
          <w:rFonts w:ascii="Calibri" w:hAnsi="Calibri"/>
          <w:szCs w:val="22"/>
          <w:lang w:val="en-US"/>
        </w:rPr>
        <w:t xml:space="preserve">in this part </w:t>
      </w:r>
      <w:r w:rsidRPr="00E07099">
        <w:rPr>
          <w:rFonts w:ascii="Calibri" w:hAnsi="Calibri"/>
          <w:szCs w:val="22"/>
          <w:lang w:val="en-US"/>
        </w:rPr>
        <w:t xml:space="preserve">of the analysis was restricted by the fact that many of the current </w:t>
      </w:r>
      <w:r w:rsidR="00B85FB0" w:rsidRPr="00E07099">
        <w:rPr>
          <w:rFonts w:ascii="Calibri" w:hAnsi="Calibri"/>
          <w:szCs w:val="22"/>
          <w:lang w:val="en-US"/>
        </w:rPr>
        <w:t>(</w:t>
      </w:r>
      <w:r w:rsidR="007E6E00" w:rsidRPr="00E07099">
        <w:rPr>
          <w:rFonts w:ascii="Calibri" w:hAnsi="Calibri"/>
          <w:szCs w:val="22"/>
          <w:lang w:val="en-US"/>
        </w:rPr>
        <w:t>at the time</w:t>
      </w:r>
      <w:r w:rsidR="00B85FB0" w:rsidRPr="00E07099">
        <w:rPr>
          <w:rFonts w:ascii="Calibri" w:hAnsi="Calibri"/>
          <w:szCs w:val="22"/>
          <w:lang w:val="en-US"/>
        </w:rPr>
        <w:t xml:space="preserve">) </w:t>
      </w:r>
      <w:r w:rsidRPr="00E07099">
        <w:rPr>
          <w:rFonts w:ascii="Calibri" w:hAnsi="Calibri"/>
          <w:szCs w:val="22"/>
          <w:lang w:val="en-US"/>
        </w:rPr>
        <w:t>players</w:t>
      </w:r>
      <w:r w:rsidR="00E62B41" w:rsidRPr="00E07099">
        <w:rPr>
          <w:rFonts w:ascii="Calibri" w:hAnsi="Calibri"/>
          <w:szCs w:val="22"/>
          <w:lang w:val="en-US"/>
        </w:rPr>
        <w:t xml:space="preserve"> of the team</w:t>
      </w:r>
      <w:r w:rsidR="00E62B41" w:rsidRPr="00573903">
        <w:rPr>
          <w:rFonts w:ascii="Calibri" w:hAnsi="Calibri"/>
          <w:szCs w:val="22"/>
          <w:lang w:val="en-US"/>
        </w:rPr>
        <w:t xml:space="preserve"> </w:t>
      </w:r>
      <w:r w:rsidR="00E62B41" w:rsidRPr="00E07099">
        <w:rPr>
          <w:rFonts w:ascii="Calibri" w:hAnsi="Calibri"/>
          <w:szCs w:val="22"/>
          <w:lang w:val="en-US"/>
        </w:rPr>
        <w:lastRenderedPageBreak/>
        <w:t>under study</w:t>
      </w:r>
      <w:r w:rsidRPr="00E07099">
        <w:rPr>
          <w:rFonts w:ascii="Calibri" w:hAnsi="Calibri"/>
          <w:szCs w:val="22"/>
          <w:lang w:val="en-US"/>
        </w:rPr>
        <w:t xml:space="preserve">, especially the foreign ones, </w:t>
      </w:r>
      <w:r w:rsidR="00D54106" w:rsidRPr="00E07099">
        <w:rPr>
          <w:rFonts w:ascii="Calibri" w:hAnsi="Calibri"/>
          <w:szCs w:val="22"/>
          <w:lang w:val="en-US"/>
        </w:rPr>
        <w:t xml:space="preserve">did not play </w:t>
      </w:r>
      <w:r w:rsidR="004D4D25" w:rsidRPr="00E07099">
        <w:rPr>
          <w:rFonts w:ascii="Calibri" w:hAnsi="Calibri"/>
          <w:szCs w:val="22"/>
          <w:lang w:val="en-US"/>
        </w:rPr>
        <w:t xml:space="preserve">for </w:t>
      </w:r>
      <w:r w:rsidRPr="00E07099">
        <w:rPr>
          <w:rFonts w:ascii="Calibri" w:hAnsi="Calibri"/>
          <w:szCs w:val="22"/>
          <w:lang w:val="en-US"/>
        </w:rPr>
        <w:t>a Greek team the year</w:t>
      </w:r>
      <w:r w:rsidR="00D54106" w:rsidRPr="00E07099">
        <w:rPr>
          <w:rFonts w:ascii="Calibri" w:hAnsi="Calibri"/>
          <w:szCs w:val="22"/>
          <w:lang w:val="en-US"/>
        </w:rPr>
        <w:t xml:space="preserve"> before</w:t>
      </w:r>
      <w:r w:rsidR="00396DA4" w:rsidRPr="00E07099">
        <w:rPr>
          <w:rFonts w:ascii="Calibri" w:hAnsi="Calibri"/>
          <w:szCs w:val="22"/>
          <w:lang w:val="en-US"/>
        </w:rPr>
        <w:t>.</w:t>
      </w:r>
      <w:r w:rsidR="004D4D25" w:rsidRPr="00E07099">
        <w:rPr>
          <w:rFonts w:ascii="Calibri" w:hAnsi="Calibri"/>
          <w:szCs w:val="22"/>
          <w:lang w:val="en-US"/>
        </w:rPr>
        <w:t xml:space="preserve"> </w:t>
      </w:r>
      <w:r w:rsidR="00396DA4" w:rsidRPr="00E07099">
        <w:rPr>
          <w:rFonts w:ascii="Calibri" w:hAnsi="Calibri"/>
          <w:szCs w:val="22"/>
          <w:lang w:val="en-US"/>
        </w:rPr>
        <w:t>Co</w:t>
      </w:r>
      <w:r w:rsidR="004D4D25" w:rsidRPr="00E07099">
        <w:rPr>
          <w:rFonts w:ascii="Calibri" w:hAnsi="Calibri"/>
          <w:szCs w:val="22"/>
          <w:lang w:val="en-US"/>
        </w:rPr>
        <w:t>nsequently n</w:t>
      </w:r>
      <w:r w:rsidR="00987B62" w:rsidRPr="00E07099">
        <w:rPr>
          <w:rFonts w:ascii="Calibri" w:hAnsi="Calibri"/>
          <w:szCs w:val="22"/>
          <w:lang w:val="en-US"/>
        </w:rPr>
        <w:t>o</w:t>
      </w:r>
      <w:r w:rsidR="004D4D25" w:rsidRPr="00E07099">
        <w:rPr>
          <w:rFonts w:ascii="Calibri" w:hAnsi="Calibri"/>
          <w:szCs w:val="22"/>
          <w:lang w:val="en-US"/>
        </w:rPr>
        <w:t xml:space="preserve"> statistical data could be found </w:t>
      </w:r>
      <w:r w:rsidR="00E62B41" w:rsidRPr="00E07099">
        <w:rPr>
          <w:rFonts w:ascii="Calibri" w:hAnsi="Calibri"/>
          <w:szCs w:val="22"/>
          <w:lang w:val="en-US"/>
        </w:rPr>
        <w:t xml:space="preserve">and </w:t>
      </w:r>
      <w:r w:rsidR="00396DA4" w:rsidRPr="00E07099">
        <w:rPr>
          <w:rFonts w:ascii="Calibri" w:hAnsi="Calibri"/>
          <w:szCs w:val="22"/>
          <w:lang w:val="en-US"/>
        </w:rPr>
        <w:t xml:space="preserve">exploited </w:t>
      </w:r>
      <w:r w:rsidR="004D4D25" w:rsidRPr="00E07099">
        <w:rPr>
          <w:rFonts w:ascii="Calibri" w:hAnsi="Calibri"/>
          <w:szCs w:val="22"/>
          <w:lang w:val="en-US"/>
        </w:rPr>
        <w:t>for them</w:t>
      </w:r>
      <w:r w:rsidRPr="00E07099">
        <w:rPr>
          <w:rFonts w:ascii="Calibri" w:hAnsi="Calibri"/>
          <w:szCs w:val="22"/>
          <w:lang w:val="en-US"/>
        </w:rPr>
        <w:t xml:space="preserve">. </w:t>
      </w:r>
      <w:r w:rsidR="004D4D25" w:rsidRPr="00E07099">
        <w:rPr>
          <w:rFonts w:ascii="Calibri" w:hAnsi="Calibri"/>
          <w:szCs w:val="22"/>
          <w:lang w:val="en-US"/>
        </w:rPr>
        <w:t>In any case,</w:t>
      </w:r>
      <w:r w:rsidR="00846C0F" w:rsidRPr="00E07099">
        <w:rPr>
          <w:rFonts w:ascii="Calibri" w:hAnsi="Calibri"/>
          <w:szCs w:val="22"/>
          <w:lang w:val="en-US"/>
        </w:rPr>
        <w:t xml:space="preserve"> the information collected was very helpful </w:t>
      </w:r>
      <w:r w:rsidR="007E6E00" w:rsidRPr="00E07099">
        <w:rPr>
          <w:rFonts w:ascii="Calibri" w:hAnsi="Calibri"/>
          <w:szCs w:val="22"/>
          <w:lang w:val="en-US"/>
        </w:rPr>
        <w:t xml:space="preserve">to </w:t>
      </w:r>
      <w:r w:rsidR="00202759" w:rsidRPr="00E07099">
        <w:rPr>
          <w:rFonts w:ascii="Calibri" w:hAnsi="Calibri"/>
          <w:szCs w:val="22"/>
          <w:lang w:val="en-US"/>
        </w:rPr>
        <w:t xml:space="preserve">the </w:t>
      </w:r>
      <w:r w:rsidR="00846C0F" w:rsidRPr="00E07099">
        <w:rPr>
          <w:rFonts w:ascii="Calibri" w:hAnsi="Calibri"/>
          <w:szCs w:val="22"/>
          <w:lang w:val="en-US"/>
        </w:rPr>
        <w:t xml:space="preserve">coach. </w:t>
      </w:r>
      <w:r w:rsidRPr="00E07099">
        <w:rPr>
          <w:rFonts w:ascii="Calibri" w:hAnsi="Calibri"/>
          <w:szCs w:val="22"/>
          <w:lang w:val="en-US"/>
        </w:rPr>
        <w:t xml:space="preserve">Based on a simple initial table (see Table </w:t>
      </w:r>
      <w:smartTag w:uri="urn:schemas-microsoft-com:office:smarttags" w:element="metricconverter">
        <w:smartTagPr>
          <w:attr w:name="ProductID" w:val="6 in"/>
        </w:smartTagPr>
        <w:r w:rsidR="0016046D" w:rsidRPr="00E07099">
          <w:rPr>
            <w:rFonts w:ascii="Calibri" w:hAnsi="Calibri"/>
            <w:szCs w:val="22"/>
            <w:lang w:val="en-US"/>
          </w:rPr>
          <w:t>6</w:t>
        </w:r>
        <w:r w:rsidRPr="00E07099">
          <w:rPr>
            <w:rFonts w:ascii="Calibri" w:hAnsi="Calibri"/>
            <w:szCs w:val="22"/>
            <w:lang w:val="en-US"/>
          </w:rPr>
          <w:t xml:space="preserve"> </w:t>
        </w:r>
        <w:r w:rsidR="00D82C42" w:rsidRPr="00E07099">
          <w:rPr>
            <w:rFonts w:ascii="Calibri" w:hAnsi="Calibri"/>
            <w:szCs w:val="22"/>
            <w:lang w:val="en-US"/>
          </w:rPr>
          <w:t>in</w:t>
        </w:r>
      </w:smartTag>
      <w:r w:rsidR="00D82C42" w:rsidRPr="00E07099">
        <w:rPr>
          <w:rFonts w:ascii="Calibri" w:hAnsi="Calibri"/>
          <w:szCs w:val="22"/>
          <w:lang w:val="en-US"/>
        </w:rPr>
        <w:t xml:space="preserve"> </w:t>
      </w:r>
      <w:r w:rsidRPr="00E07099">
        <w:rPr>
          <w:rFonts w:ascii="Calibri" w:hAnsi="Calibri"/>
          <w:szCs w:val="22"/>
          <w:lang w:val="en-US"/>
        </w:rPr>
        <w:t xml:space="preserve">our case) </w:t>
      </w:r>
      <w:r w:rsidR="004D4D25" w:rsidRPr="00E07099">
        <w:rPr>
          <w:rFonts w:ascii="Calibri" w:hAnsi="Calibri"/>
          <w:szCs w:val="22"/>
          <w:lang w:val="en-US"/>
        </w:rPr>
        <w:t xml:space="preserve">and an interesting statistical category, </w:t>
      </w:r>
      <w:r w:rsidRPr="00E07099">
        <w:rPr>
          <w:rFonts w:ascii="Calibri" w:hAnsi="Calibri"/>
          <w:szCs w:val="22"/>
          <w:lang w:val="en-US"/>
        </w:rPr>
        <w:t xml:space="preserve">a </w:t>
      </w:r>
      <w:r w:rsidR="004D4D25" w:rsidRPr="00E07099">
        <w:rPr>
          <w:rFonts w:ascii="Calibri" w:hAnsi="Calibri"/>
          <w:szCs w:val="22"/>
          <w:lang w:val="en-US"/>
        </w:rPr>
        <w:t xml:space="preserve">particularly </w:t>
      </w:r>
      <w:r w:rsidRPr="00E07099">
        <w:rPr>
          <w:rFonts w:ascii="Calibri" w:hAnsi="Calibri"/>
          <w:szCs w:val="22"/>
          <w:lang w:val="en-US"/>
        </w:rPr>
        <w:t>useful final table (</w:t>
      </w:r>
      <w:r w:rsidR="004D4D25" w:rsidRPr="00E07099">
        <w:rPr>
          <w:rFonts w:ascii="Calibri" w:hAnsi="Calibri"/>
          <w:szCs w:val="22"/>
          <w:lang w:val="en-US"/>
        </w:rPr>
        <w:t xml:space="preserve">such as </w:t>
      </w:r>
      <w:r w:rsidRPr="00E07099">
        <w:rPr>
          <w:rFonts w:ascii="Calibri" w:hAnsi="Calibri"/>
          <w:szCs w:val="22"/>
          <w:lang w:val="en-US"/>
        </w:rPr>
        <w:t xml:space="preserve">Table </w:t>
      </w:r>
      <w:r w:rsidR="0016046D" w:rsidRPr="00E07099">
        <w:rPr>
          <w:rFonts w:ascii="Calibri" w:hAnsi="Calibri"/>
          <w:szCs w:val="22"/>
          <w:lang w:val="en-US"/>
        </w:rPr>
        <w:t>7</w:t>
      </w:r>
      <w:r w:rsidRPr="00E07099">
        <w:rPr>
          <w:rFonts w:ascii="Calibri" w:hAnsi="Calibri"/>
          <w:szCs w:val="22"/>
          <w:lang w:val="en-US"/>
        </w:rPr>
        <w:t xml:space="preserve">) was </w:t>
      </w:r>
      <w:r w:rsidR="00FD61E0" w:rsidRPr="00E07099">
        <w:rPr>
          <w:rFonts w:ascii="Calibri" w:hAnsi="Calibri"/>
          <w:szCs w:val="22"/>
          <w:lang w:val="en-US"/>
        </w:rPr>
        <w:t>created</w:t>
      </w:r>
      <w:r w:rsidRPr="00E07099">
        <w:rPr>
          <w:rFonts w:ascii="Calibri" w:hAnsi="Calibri"/>
          <w:szCs w:val="22"/>
          <w:lang w:val="en-US"/>
        </w:rPr>
        <w:t>.</w:t>
      </w:r>
      <w:r w:rsidR="00D4196E" w:rsidRPr="00E07099">
        <w:rPr>
          <w:rFonts w:ascii="Calibri" w:hAnsi="Calibri"/>
          <w:szCs w:val="22"/>
          <w:lang w:val="en-US"/>
        </w:rPr>
        <w:t xml:space="preserve"> Apart from </w:t>
      </w:r>
      <w:r w:rsidR="00302DB0" w:rsidRPr="00E07099">
        <w:rPr>
          <w:rFonts w:ascii="Calibri" w:hAnsi="Calibri"/>
          <w:szCs w:val="22"/>
          <w:lang w:val="en-US"/>
        </w:rPr>
        <w:t xml:space="preserve">each player’s </w:t>
      </w:r>
      <w:r w:rsidR="00D4196E" w:rsidRPr="00E07099">
        <w:rPr>
          <w:rFonts w:ascii="Calibri" w:hAnsi="Calibri"/>
          <w:szCs w:val="22"/>
          <w:lang w:val="en-US"/>
        </w:rPr>
        <w:t>percentage</w:t>
      </w:r>
      <w:r w:rsidR="00302DB0" w:rsidRPr="00E07099">
        <w:rPr>
          <w:rFonts w:ascii="Calibri" w:hAnsi="Calibri"/>
          <w:szCs w:val="22"/>
          <w:lang w:val="en-US"/>
        </w:rPr>
        <w:t xml:space="preserve"> distribution</w:t>
      </w:r>
      <w:r w:rsidR="00D4196E" w:rsidRPr="00E07099">
        <w:rPr>
          <w:rFonts w:ascii="Calibri" w:hAnsi="Calibri"/>
          <w:szCs w:val="22"/>
          <w:lang w:val="en-US"/>
        </w:rPr>
        <w:t xml:space="preserve"> </w:t>
      </w:r>
      <w:r w:rsidR="00302DB0" w:rsidRPr="00E07099">
        <w:rPr>
          <w:rFonts w:ascii="Calibri" w:hAnsi="Calibri"/>
          <w:szCs w:val="22"/>
          <w:lang w:val="en-US"/>
        </w:rPr>
        <w:t xml:space="preserve">regarding the various </w:t>
      </w:r>
      <w:r w:rsidR="00E661F3" w:rsidRPr="00E07099">
        <w:rPr>
          <w:rFonts w:ascii="Calibri" w:hAnsi="Calibri"/>
          <w:szCs w:val="22"/>
          <w:lang w:val="en-US"/>
        </w:rPr>
        <w:t>shooting spots</w:t>
      </w:r>
      <w:r w:rsidR="009145F5" w:rsidRPr="00E07099">
        <w:rPr>
          <w:rFonts w:ascii="Calibri" w:hAnsi="Calibri"/>
          <w:szCs w:val="22"/>
          <w:lang w:val="en-US"/>
        </w:rPr>
        <w:t>,</w:t>
      </w:r>
      <w:r w:rsidR="00D4196E" w:rsidRPr="00E07099">
        <w:rPr>
          <w:rFonts w:ascii="Calibri" w:hAnsi="Calibri"/>
          <w:szCs w:val="22"/>
          <w:lang w:val="en-US"/>
        </w:rPr>
        <w:t xml:space="preserve"> Table </w:t>
      </w:r>
      <w:r w:rsidR="0016046D" w:rsidRPr="00E07099">
        <w:rPr>
          <w:rFonts w:ascii="Calibri" w:hAnsi="Calibri"/>
          <w:szCs w:val="22"/>
          <w:lang w:val="en-US"/>
        </w:rPr>
        <w:t>7</w:t>
      </w:r>
      <w:r w:rsidR="00D4196E" w:rsidRPr="00E07099">
        <w:rPr>
          <w:rFonts w:ascii="Calibri" w:hAnsi="Calibri"/>
          <w:szCs w:val="22"/>
          <w:lang w:val="en-US"/>
        </w:rPr>
        <w:t xml:space="preserve"> presents the </w:t>
      </w:r>
      <w:r w:rsidR="00302DB0" w:rsidRPr="00E07099">
        <w:rPr>
          <w:rFonts w:ascii="Calibri" w:hAnsi="Calibri"/>
          <w:szCs w:val="22"/>
          <w:lang w:val="en-US"/>
        </w:rPr>
        <w:t xml:space="preserve">players’ </w:t>
      </w:r>
      <w:r w:rsidR="00D4196E" w:rsidRPr="00E07099">
        <w:rPr>
          <w:rFonts w:ascii="Calibri" w:hAnsi="Calibri"/>
          <w:szCs w:val="22"/>
          <w:lang w:val="en-US"/>
        </w:rPr>
        <w:t xml:space="preserve">2p and 3p percentages </w:t>
      </w:r>
      <w:r w:rsidR="00302DB0" w:rsidRPr="00E07099">
        <w:rPr>
          <w:rFonts w:ascii="Calibri" w:hAnsi="Calibri"/>
          <w:szCs w:val="22"/>
          <w:lang w:val="en-US"/>
        </w:rPr>
        <w:t xml:space="preserve">during </w:t>
      </w:r>
      <w:r w:rsidR="00D4196E" w:rsidRPr="00E07099">
        <w:rPr>
          <w:rFonts w:ascii="Calibri" w:hAnsi="Calibri"/>
          <w:szCs w:val="22"/>
          <w:lang w:val="en-US"/>
        </w:rPr>
        <w:t xml:space="preserve">the previous championship. </w:t>
      </w:r>
    </w:p>
    <w:p w:rsidR="007A4089" w:rsidRPr="00E07099" w:rsidRDefault="007A4089" w:rsidP="007A4089">
      <w:pPr>
        <w:pStyle w:val="3"/>
        <w:rPr>
          <w:rFonts w:ascii="Calibri" w:hAnsi="Calibri"/>
          <w:sz w:val="22"/>
          <w:szCs w:val="22"/>
        </w:rPr>
      </w:pPr>
      <w:r w:rsidRPr="00E07099">
        <w:rPr>
          <w:rFonts w:ascii="Calibri" w:hAnsi="Calibri"/>
          <w:sz w:val="22"/>
          <w:szCs w:val="22"/>
        </w:rPr>
        <w:t xml:space="preserve">Table </w:t>
      </w:r>
      <w:r w:rsidR="0016046D" w:rsidRPr="00E07099">
        <w:rPr>
          <w:rFonts w:ascii="Calibri" w:hAnsi="Calibri"/>
          <w:sz w:val="22"/>
          <w:szCs w:val="22"/>
        </w:rPr>
        <w:t>6</w:t>
      </w:r>
      <w:r w:rsidRPr="00E07099">
        <w:rPr>
          <w:rFonts w:ascii="Calibri" w:hAnsi="Calibri"/>
          <w:sz w:val="22"/>
          <w:szCs w:val="22"/>
        </w:rPr>
        <w:t xml:space="preserve"> about here</w:t>
      </w:r>
    </w:p>
    <w:p w:rsidR="007A4089" w:rsidRPr="00E07099" w:rsidRDefault="007A4089" w:rsidP="007A4089">
      <w:pPr>
        <w:pStyle w:val="3"/>
        <w:rPr>
          <w:rFonts w:ascii="Calibri" w:hAnsi="Calibri"/>
          <w:sz w:val="22"/>
          <w:szCs w:val="22"/>
        </w:rPr>
      </w:pPr>
      <w:r w:rsidRPr="00E07099">
        <w:rPr>
          <w:rFonts w:ascii="Calibri" w:hAnsi="Calibri"/>
          <w:sz w:val="22"/>
          <w:szCs w:val="22"/>
        </w:rPr>
        <w:t xml:space="preserve">Table </w:t>
      </w:r>
      <w:r w:rsidR="0016046D" w:rsidRPr="00E07099">
        <w:rPr>
          <w:rFonts w:ascii="Calibri" w:hAnsi="Calibri"/>
          <w:sz w:val="22"/>
          <w:szCs w:val="22"/>
        </w:rPr>
        <w:t>7</w:t>
      </w:r>
      <w:r w:rsidRPr="00E07099">
        <w:rPr>
          <w:rFonts w:ascii="Calibri" w:hAnsi="Calibri"/>
          <w:sz w:val="22"/>
          <w:szCs w:val="22"/>
        </w:rPr>
        <w:t xml:space="preserve"> about here</w:t>
      </w:r>
    </w:p>
    <w:p w:rsidR="006E38CB" w:rsidRPr="00573903" w:rsidRDefault="00202759" w:rsidP="00E57D32">
      <w:pPr>
        <w:spacing w:line="480" w:lineRule="auto"/>
        <w:ind w:firstLine="360"/>
        <w:jc w:val="left"/>
        <w:rPr>
          <w:rFonts w:ascii="Calibri" w:hAnsi="Calibri"/>
          <w:szCs w:val="22"/>
          <w:lang w:val="en-US"/>
        </w:rPr>
      </w:pPr>
      <w:r w:rsidRPr="00573903">
        <w:rPr>
          <w:rFonts w:ascii="Calibri" w:hAnsi="Calibri"/>
          <w:szCs w:val="22"/>
          <w:lang w:val="en-US"/>
        </w:rPr>
        <w:t xml:space="preserve">Ignoring the highlighted players of Table </w:t>
      </w:r>
      <w:r w:rsidR="0016046D" w:rsidRPr="00573903">
        <w:rPr>
          <w:rFonts w:ascii="Calibri" w:hAnsi="Calibri"/>
          <w:szCs w:val="22"/>
          <w:lang w:val="en-US"/>
        </w:rPr>
        <w:t>6</w:t>
      </w:r>
      <w:r w:rsidRPr="00573903">
        <w:rPr>
          <w:rFonts w:ascii="Calibri" w:hAnsi="Calibri"/>
          <w:szCs w:val="22"/>
          <w:lang w:val="en-US"/>
        </w:rPr>
        <w:t xml:space="preserve"> (due to the limited number of shots they have tried), the following conclusions </w:t>
      </w:r>
      <w:r w:rsidR="00E661F3" w:rsidRPr="00573903">
        <w:rPr>
          <w:rFonts w:ascii="Calibri" w:hAnsi="Calibri"/>
          <w:szCs w:val="22"/>
          <w:lang w:val="en-US"/>
        </w:rPr>
        <w:t>arose</w:t>
      </w:r>
      <w:r w:rsidRPr="00573903">
        <w:rPr>
          <w:rFonts w:ascii="Calibri" w:hAnsi="Calibri"/>
          <w:szCs w:val="22"/>
          <w:lang w:val="en-US"/>
        </w:rPr>
        <w:t>, regarding the p</w:t>
      </w:r>
      <w:r w:rsidRPr="00573903">
        <w:rPr>
          <w:rFonts w:ascii="Calibri" w:hAnsi="Calibri"/>
          <w:bCs/>
          <w:iCs/>
          <w:lang w:val="en-US"/>
        </w:rPr>
        <w:t>refer</w:t>
      </w:r>
      <w:r w:rsidR="00E661F3" w:rsidRPr="00573903">
        <w:rPr>
          <w:rFonts w:ascii="Calibri" w:hAnsi="Calibri"/>
          <w:bCs/>
          <w:iCs/>
          <w:lang w:val="en-US"/>
        </w:rPr>
        <w:t xml:space="preserve">red </w:t>
      </w:r>
      <w:r w:rsidR="00E661F3" w:rsidRPr="00573903">
        <w:rPr>
          <w:rFonts w:ascii="Calibri" w:hAnsi="Calibri"/>
          <w:szCs w:val="22"/>
          <w:lang w:val="en-US"/>
        </w:rPr>
        <w:t>shooting spots</w:t>
      </w:r>
      <w:r w:rsidR="00E661F3" w:rsidRPr="00573903">
        <w:rPr>
          <w:rFonts w:ascii="Calibri" w:hAnsi="Calibri"/>
          <w:bCs/>
          <w:iCs/>
          <w:lang w:val="en-US"/>
        </w:rPr>
        <w:t xml:space="preserve"> </w:t>
      </w:r>
      <w:r w:rsidRPr="00573903">
        <w:rPr>
          <w:rFonts w:ascii="Calibri" w:hAnsi="Calibri"/>
          <w:bCs/>
          <w:iCs/>
          <w:lang w:val="en-US"/>
        </w:rPr>
        <w:t xml:space="preserve">of </w:t>
      </w:r>
      <w:r w:rsidR="007E2FBC" w:rsidRPr="00573903">
        <w:rPr>
          <w:rFonts w:ascii="Calibri" w:hAnsi="Calibri"/>
          <w:bCs/>
          <w:iCs/>
          <w:lang w:val="en-US"/>
        </w:rPr>
        <w:t>Maroussi players</w:t>
      </w:r>
      <w:r w:rsidR="006E38CB" w:rsidRPr="00573903">
        <w:rPr>
          <w:rFonts w:ascii="Calibri" w:hAnsi="Calibri"/>
          <w:szCs w:val="22"/>
          <w:lang w:val="en-US"/>
        </w:rPr>
        <w:t>:</w:t>
      </w:r>
    </w:p>
    <w:p w:rsidR="006E38CB" w:rsidRPr="00573903" w:rsidRDefault="000779E2" w:rsidP="00E57D32">
      <w:pPr>
        <w:numPr>
          <w:ilvl w:val="0"/>
          <w:numId w:val="29"/>
        </w:numPr>
        <w:spacing w:line="480" w:lineRule="auto"/>
        <w:jc w:val="left"/>
        <w:rPr>
          <w:rFonts w:ascii="Calibri" w:hAnsi="Calibri"/>
          <w:szCs w:val="22"/>
          <w:lang w:val="en-US"/>
        </w:rPr>
      </w:pPr>
      <w:r w:rsidRPr="00573903">
        <w:rPr>
          <w:rFonts w:ascii="Calibri" w:hAnsi="Calibri"/>
          <w:szCs w:val="22"/>
          <w:lang w:val="en-US"/>
        </w:rPr>
        <w:t>“</w:t>
      </w:r>
      <w:r w:rsidR="00D4196E" w:rsidRPr="00573903">
        <w:rPr>
          <w:rFonts w:ascii="Calibri" w:hAnsi="Calibri"/>
          <w:i/>
          <w:szCs w:val="22"/>
          <w:lang w:val="en-US"/>
        </w:rPr>
        <w:t>As far as 2p shots are concerned</w:t>
      </w:r>
      <w:r w:rsidR="00302DB0" w:rsidRPr="00573903">
        <w:rPr>
          <w:rFonts w:ascii="Calibri" w:hAnsi="Calibri"/>
          <w:i/>
          <w:szCs w:val="22"/>
          <w:lang w:val="en-US"/>
        </w:rPr>
        <w:t>,</w:t>
      </w:r>
      <w:r w:rsidR="00D4196E" w:rsidRPr="00573903">
        <w:rPr>
          <w:rFonts w:ascii="Calibri" w:hAnsi="Calibri"/>
          <w:i/>
          <w:szCs w:val="22"/>
          <w:lang w:val="en-US"/>
        </w:rPr>
        <w:t xml:space="preserve"> almost all players of Maroussi prefer the centre</w:t>
      </w:r>
      <w:r w:rsidR="00FD1A92" w:rsidRPr="00573903">
        <w:rPr>
          <w:rFonts w:ascii="Calibri" w:hAnsi="Calibri"/>
          <w:i/>
          <w:szCs w:val="22"/>
          <w:lang w:val="en-US"/>
        </w:rPr>
        <w:t>, i.e. the area around</w:t>
      </w:r>
      <w:r w:rsidR="00D4196E" w:rsidRPr="00573903">
        <w:rPr>
          <w:rFonts w:ascii="Calibri" w:hAnsi="Calibri"/>
          <w:i/>
          <w:szCs w:val="22"/>
          <w:lang w:val="en-US"/>
        </w:rPr>
        <w:t xml:space="preserve"> </w:t>
      </w:r>
      <w:r w:rsidR="00A47714" w:rsidRPr="00573903">
        <w:rPr>
          <w:rFonts w:ascii="Calibri" w:hAnsi="Calibri"/>
          <w:i/>
          <w:szCs w:val="22"/>
          <w:lang w:val="en-US"/>
        </w:rPr>
        <w:t>the free throw lane</w:t>
      </w:r>
      <w:r w:rsidRPr="00573903">
        <w:rPr>
          <w:rFonts w:ascii="Calibri" w:hAnsi="Calibri"/>
          <w:szCs w:val="22"/>
          <w:lang w:val="en-US"/>
        </w:rPr>
        <w:t>”</w:t>
      </w:r>
      <w:r w:rsidR="006E38CB" w:rsidRPr="00573903">
        <w:rPr>
          <w:rFonts w:ascii="Calibri" w:hAnsi="Calibri"/>
          <w:szCs w:val="22"/>
          <w:lang w:val="en-US"/>
        </w:rPr>
        <w:t>.</w:t>
      </w:r>
    </w:p>
    <w:p w:rsidR="00B833AC" w:rsidRPr="00573903" w:rsidRDefault="000779E2" w:rsidP="00E57D32">
      <w:pPr>
        <w:numPr>
          <w:ilvl w:val="0"/>
          <w:numId w:val="29"/>
        </w:numPr>
        <w:spacing w:line="480" w:lineRule="auto"/>
        <w:jc w:val="left"/>
        <w:rPr>
          <w:rFonts w:ascii="Calibri" w:hAnsi="Calibri"/>
          <w:szCs w:val="22"/>
          <w:lang w:val="en-US"/>
        </w:rPr>
      </w:pPr>
      <w:r w:rsidRPr="00573903">
        <w:rPr>
          <w:rFonts w:ascii="Calibri" w:hAnsi="Calibri"/>
          <w:szCs w:val="22"/>
          <w:lang w:val="en-US"/>
        </w:rPr>
        <w:t>“</w:t>
      </w:r>
      <w:r w:rsidRPr="00573903">
        <w:rPr>
          <w:rFonts w:ascii="Calibri" w:hAnsi="Calibri"/>
          <w:i/>
          <w:szCs w:val="22"/>
          <w:lang w:val="en-US"/>
        </w:rPr>
        <w:t>Only Turner</w:t>
      </w:r>
      <w:r w:rsidR="006E38CB" w:rsidRPr="00573903">
        <w:rPr>
          <w:rFonts w:ascii="Calibri" w:hAnsi="Calibri"/>
          <w:i/>
          <w:szCs w:val="22"/>
          <w:lang w:val="en-US"/>
        </w:rPr>
        <w:t xml:space="preserve"> </w:t>
      </w:r>
      <w:r w:rsidRPr="00573903">
        <w:rPr>
          <w:rFonts w:ascii="Calibri" w:hAnsi="Calibri"/>
          <w:i/>
          <w:szCs w:val="22"/>
          <w:lang w:val="en-US"/>
        </w:rPr>
        <w:t xml:space="preserve">does not seem to prefer a specific </w:t>
      </w:r>
      <w:r w:rsidR="00302DB0" w:rsidRPr="00573903">
        <w:rPr>
          <w:rFonts w:ascii="Calibri" w:hAnsi="Calibri"/>
          <w:i/>
          <w:szCs w:val="22"/>
          <w:lang w:val="en-US"/>
        </w:rPr>
        <w:t xml:space="preserve">side of the court, </w:t>
      </w:r>
      <w:r w:rsidRPr="00573903">
        <w:rPr>
          <w:rFonts w:ascii="Calibri" w:hAnsi="Calibri"/>
          <w:i/>
          <w:szCs w:val="22"/>
          <w:lang w:val="en-US"/>
        </w:rPr>
        <w:t xml:space="preserve">either </w:t>
      </w:r>
      <w:r w:rsidR="00302DB0" w:rsidRPr="00573903">
        <w:rPr>
          <w:rFonts w:ascii="Calibri" w:hAnsi="Calibri"/>
          <w:i/>
          <w:szCs w:val="22"/>
          <w:lang w:val="en-US"/>
        </w:rPr>
        <w:t xml:space="preserve">for </w:t>
      </w:r>
      <w:r w:rsidRPr="00573903">
        <w:rPr>
          <w:rFonts w:ascii="Calibri" w:hAnsi="Calibri"/>
          <w:i/>
          <w:szCs w:val="22"/>
          <w:lang w:val="en-US"/>
        </w:rPr>
        <w:t>2p or 3p shots</w:t>
      </w:r>
      <w:r w:rsidRPr="00573903">
        <w:rPr>
          <w:rFonts w:ascii="Calibri" w:hAnsi="Calibri"/>
          <w:szCs w:val="22"/>
          <w:lang w:val="en-US"/>
        </w:rPr>
        <w:t>”.</w:t>
      </w:r>
    </w:p>
    <w:p w:rsidR="006E38CB" w:rsidRPr="00E07099" w:rsidRDefault="000779E2" w:rsidP="00B833AC">
      <w:pPr>
        <w:spacing w:line="480" w:lineRule="auto"/>
        <w:jc w:val="left"/>
        <w:rPr>
          <w:rFonts w:ascii="Calibri" w:hAnsi="Calibri"/>
          <w:szCs w:val="22"/>
          <w:lang w:val="en-US"/>
        </w:rPr>
      </w:pPr>
      <w:r w:rsidRPr="00E07099">
        <w:rPr>
          <w:rFonts w:ascii="Calibri" w:hAnsi="Calibri"/>
          <w:szCs w:val="22"/>
          <w:lang w:val="en-US"/>
        </w:rPr>
        <w:t>This</w:t>
      </w:r>
      <w:r w:rsidR="00B833AC" w:rsidRPr="00E07099">
        <w:rPr>
          <w:rFonts w:ascii="Calibri" w:hAnsi="Calibri"/>
          <w:szCs w:val="22"/>
          <w:lang w:val="en-US"/>
        </w:rPr>
        <w:t xml:space="preserve"> </w:t>
      </w:r>
      <w:r w:rsidR="007E6E00" w:rsidRPr="00E07099">
        <w:rPr>
          <w:rFonts w:ascii="Calibri" w:hAnsi="Calibri"/>
          <w:szCs w:val="22"/>
          <w:lang w:val="en-US"/>
        </w:rPr>
        <w:t xml:space="preserve">unpredictable playing </w:t>
      </w:r>
      <w:r w:rsidR="00B833AC" w:rsidRPr="00E07099">
        <w:rPr>
          <w:rFonts w:ascii="Calibri" w:hAnsi="Calibri"/>
          <w:szCs w:val="22"/>
          <w:lang w:val="en-US"/>
        </w:rPr>
        <w:t>style</w:t>
      </w:r>
      <w:r w:rsidRPr="00E07099">
        <w:rPr>
          <w:rFonts w:ascii="Calibri" w:hAnsi="Calibri"/>
          <w:szCs w:val="22"/>
          <w:lang w:val="en-US"/>
        </w:rPr>
        <w:t xml:space="preserve"> </w:t>
      </w:r>
      <w:r w:rsidR="00216D72" w:rsidRPr="00E07099">
        <w:rPr>
          <w:rFonts w:ascii="Calibri" w:hAnsi="Calibri"/>
          <w:szCs w:val="22"/>
          <w:lang w:val="en-US"/>
        </w:rPr>
        <w:t>made</w:t>
      </w:r>
      <w:r w:rsidRPr="00E07099">
        <w:rPr>
          <w:rFonts w:ascii="Calibri" w:hAnsi="Calibri"/>
          <w:szCs w:val="22"/>
          <w:lang w:val="en-US"/>
        </w:rPr>
        <w:t xml:space="preserve"> him extremely dangerous</w:t>
      </w:r>
      <w:r w:rsidR="006E38CB" w:rsidRPr="00E07099">
        <w:rPr>
          <w:rFonts w:ascii="Calibri" w:hAnsi="Calibri"/>
          <w:szCs w:val="22"/>
          <w:lang w:val="en-US"/>
        </w:rPr>
        <w:t>.</w:t>
      </w:r>
    </w:p>
    <w:p w:rsidR="00B833AC" w:rsidRPr="00E07099" w:rsidRDefault="000779E2" w:rsidP="00E57D32">
      <w:pPr>
        <w:numPr>
          <w:ilvl w:val="0"/>
          <w:numId w:val="29"/>
        </w:numPr>
        <w:spacing w:line="480" w:lineRule="auto"/>
        <w:jc w:val="left"/>
        <w:rPr>
          <w:rFonts w:ascii="Calibri" w:hAnsi="Calibri"/>
          <w:szCs w:val="22"/>
          <w:lang w:val="en-US"/>
        </w:rPr>
      </w:pPr>
      <w:r w:rsidRPr="00E07099">
        <w:rPr>
          <w:rFonts w:ascii="Calibri" w:hAnsi="Calibri"/>
          <w:szCs w:val="22"/>
          <w:lang w:val="en-US"/>
        </w:rPr>
        <w:t>“</w:t>
      </w:r>
      <w:r w:rsidRPr="00E07099">
        <w:rPr>
          <w:rFonts w:ascii="Calibri" w:hAnsi="Calibri"/>
          <w:i/>
          <w:szCs w:val="22"/>
          <w:lang w:val="en-US"/>
        </w:rPr>
        <w:t>Regarding 3p shots, Korfas, who is the most important shoot</w:t>
      </w:r>
      <w:r w:rsidR="009145F5" w:rsidRPr="00E07099">
        <w:rPr>
          <w:rFonts w:ascii="Calibri" w:hAnsi="Calibri"/>
          <w:i/>
          <w:szCs w:val="22"/>
          <w:lang w:val="en-US"/>
        </w:rPr>
        <w:t>er</w:t>
      </w:r>
      <w:r w:rsidRPr="00E07099">
        <w:rPr>
          <w:rFonts w:ascii="Calibri" w:hAnsi="Calibri"/>
          <w:i/>
          <w:szCs w:val="22"/>
          <w:lang w:val="en-US"/>
        </w:rPr>
        <w:t xml:space="preserve"> of Maroussi, obviously prefers the left side of the court.</w:t>
      </w:r>
      <w:r w:rsidR="00912DB9" w:rsidRPr="00E07099">
        <w:rPr>
          <w:rFonts w:ascii="Calibri" w:hAnsi="Calibri"/>
          <w:i/>
          <w:szCs w:val="22"/>
          <w:lang w:val="en-US"/>
        </w:rPr>
        <w:t>”</w:t>
      </w:r>
    </w:p>
    <w:p w:rsidR="006E38CB" w:rsidRPr="00E07099" w:rsidRDefault="00912DB9" w:rsidP="00B833AC">
      <w:pPr>
        <w:spacing w:line="480" w:lineRule="auto"/>
        <w:jc w:val="left"/>
        <w:rPr>
          <w:rFonts w:ascii="Calibri" w:hAnsi="Calibri"/>
          <w:szCs w:val="22"/>
          <w:lang w:val="en-US"/>
        </w:rPr>
      </w:pPr>
      <w:r w:rsidRPr="00E07099">
        <w:rPr>
          <w:rFonts w:ascii="Calibri" w:hAnsi="Calibri"/>
          <w:szCs w:val="22"/>
          <w:lang w:val="en-US"/>
        </w:rPr>
        <w:t>SA mentioned that t</w:t>
      </w:r>
      <w:r w:rsidR="000779E2" w:rsidRPr="00E07099">
        <w:rPr>
          <w:rFonts w:ascii="Calibri" w:hAnsi="Calibri"/>
          <w:szCs w:val="22"/>
          <w:lang w:val="en-US"/>
        </w:rPr>
        <w:t xml:space="preserve">he fact that his 3p percentage </w:t>
      </w:r>
      <w:r w:rsidRPr="00E07099">
        <w:rPr>
          <w:rFonts w:ascii="Calibri" w:hAnsi="Calibri"/>
          <w:szCs w:val="22"/>
          <w:lang w:val="en-US"/>
        </w:rPr>
        <w:t>wa</w:t>
      </w:r>
      <w:r w:rsidR="000779E2" w:rsidRPr="00E07099">
        <w:rPr>
          <w:rFonts w:ascii="Calibri" w:hAnsi="Calibri"/>
          <w:szCs w:val="22"/>
          <w:lang w:val="en-US"/>
        </w:rPr>
        <w:t xml:space="preserve">s </w:t>
      </w:r>
      <w:r w:rsidR="00573903" w:rsidRPr="00E07099">
        <w:rPr>
          <w:rFonts w:ascii="Calibri" w:hAnsi="Calibri"/>
          <w:szCs w:val="22"/>
          <w:lang w:val="en-US"/>
        </w:rPr>
        <w:t>high</w:t>
      </w:r>
      <w:r w:rsidR="00FD61E0" w:rsidRPr="00E07099">
        <w:rPr>
          <w:rFonts w:ascii="Calibri" w:hAnsi="Calibri"/>
          <w:szCs w:val="22"/>
          <w:lang w:val="en-US"/>
        </w:rPr>
        <w:t xml:space="preserve"> </w:t>
      </w:r>
      <w:r w:rsidR="000779E2" w:rsidRPr="00E07099">
        <w:rPr>
          <w:rFonts w:ascii="Calibri" w:hAnsi="Calibri"/>
          <w:szCs w:val="22"/>
          <w:lang w:val="en-US"/>
        </w:rPr>
        <w:t>ma</w:t>
      </w:r>
      <w:r w:rsidRPr="00E07099">
        <w:rPr>
          <w:rFonts w:ascii="Calibri" w:hAnsi="Calibri"/>
          <w:szCs w:val="22"/>
          <w:lang w:val="en-US"/>
        </w:rPr>
        <w:t>de</w:t>
      </w:r>
      <w:r w:rsidR="000779E2" w:rsidRPr="00E07099">
        <w:rPr>
          <w:rFonts w:ascii="Calibri" w:hAnsi="Calibri"/>
          <w:szCs w:val="22"/>
          <w:lang w:val="en-US"/>
        </w:rPr>
        <w:t xml:space="preserve"> him an extremely dangerous </w:t>
      </w:r>
      <w:r w:rsidR="00DC311E" w:rsidRPr="00E07099">
        <w:rPr>
          <w:rFonts w:ascii="Calibri" w:hAnsi="Calibri"/>
          <w:szCs w:val="22"/>
          <w:lang w:val="en-US"/>
        </w:rPr>
        <w:t xml:space="preserve">offensive </w:t>
      </w:r>
      <w:r w:rsidR="000779E2" w:rsidRPr="00E07099">
        <w:rPr>
          <w:rFonts w:ascii="Calibri" w:hAnsi="Calibri"/>
          <w:szCs w:val="22"/>
          <w:lang w:val="en-US"/>
        </w:rPr>
        <w:t>player</w:t>
      </w:r>
      <w:r w:rsidR="006E38CB" w:rsidRPr="00E07099">
        <w:rPr>
          <w:rFonts w:ascii="Calibri" w:hAnsi="Calibri"/>
          <w:szCs w:val="22"/>
          <w:lang w:val="en-US"/>
        </w:rPr>
        <w:t>.</w:t>
      </w:r>
    </w:p>
    <w:p w:rsidR="006E38CB" w:rsidRPr="00E07099" w:rsidRDefault="00E10A60" w:rsidP="00E57D32">
      <w:pPr>
        <w:numPr>
          <w:ilvl w:val="0"/>
          <w:numId w:val="29"/>
        </w:numPr>
        <w:spacing w:line="480" w:lineRule="auto"/>
        <w:jc w:val="left"/>
        <w:rPr>
          <w:rFonts w:ascii="Calibri" w:hAnsi="Calibri"/>
          <w:szCs w:val="22"/>
          <w:lang w:val="en-US"/>
        </w:rPr>
      </w:pPr>
      <w:r w:rsidRPr="00E07099">
        <w:rPr>
          <w:rFonts w:ascii="Calibri" w:hAnsi="Calibri"/>
          <w:szCs w:val="22"/>
          <w:lang w:val="en-US" w:eastAsia="el-GR"/>
        </w:rPr>
        <w:t>“</w:t>
      </w:r>
      <w:r w:rsidR="00D33CFD" w:rsidRPr="00E07099">
        <w:rPr>
          <w:rFonts w:ascii="Calibri" w:hAnsi="Calibri"/>
          <w:i/>
          <w:szCs w:val="22"/>
          <w:lang w:val="en-US" w:eastAsia="el-GR"/>
        </w:rPr>
        <w:t>Manolopoulos</w:t>
      </w:r>
      <w:r w:rsidR="00D33CFD" w:rsidRPr="00E07099">
        <w:rPr>
          <w:rFonts w:ascii="Calibri" w:hAnsi="Calibri"/>
          <w:i/>
          <w:szCs w:val="22"/>
          <w:lang w:val="en-US"/>
        </w:rPr>
        <w:t xml:space="preserve"> and </w:t>
      </w:r>
      <w:r w:rsidR="00D33CFD" w:rsidRPr="00E07099">
        <w:rPr>
          <w:rFonts w:ascii="Calibri" w:hAnsi="Calibri"/>
          <w:i/>
          <w:szCs w:val="22"/>
          <w:lang w:val="en-US" w:eastAsia="el-GR"/>
        </w:rPr>
        <w:t>Panagiotarakos</w:t>
      </w:r>
      <w:r w:rsidR="00D33CFD" w:rsidRPr="00E07099">
        <w:rPr>
          <w:rFonts w:ascii="Calibri" w:hAnsi="Calibri"/>
          <w:i/>
          <w:szCs w:val="22"/>
          <w:lang w:val="en-US"/>
        </w:rPr>
        <w:t xml:space="preserve"> prefer to </w:t>
      </w:r>
      <w:r w:rsidR="00302DB0" w:rsidRPr="00E07099">
        <w:rPr>
          <w:rFonts w:ascii="Calibri" w:hAnsi="Calibri"/>
          <w:i/>
          <w:szCs w:val="22"/>
          <w:lang w:val="en-US"/>
        </w:rPr>
        <w:t xml:space="preserve">attempt </w:t>
      </w:r>
      <w:r w:rsidR="00D33CFD" w:rsidRPr="00E07099">
        <w:rPr>
          <w:rFonts w:ascii="Calibri" w:hAnsi="Calibri"/>
          <w:i/>
          <w:szCs w:val="22"/>
          <w:lang w:val="en-US"/>
        </w:rPr>
        <w:t xml:space="preserve">3p shots from the right side of the court, while </w:t>
      </w:r>
      <w:r w:rsidR="00D33CFD" w:rsidRPr="00E07099">
        <w:rPr>
          <w:rFonts w:ascii="Calibri" w:hAnsi="Calibri"/>
          <w:i/>
          <w:szCs w:val="22"/>
          <w:lang w:val="en-US" w:eastAsia="el-GR"/>
        </w:rPr>
        <w:t>Pandeliadis</w:t>
      </w:r>
      <w:r w:rsidR="00D33CFD" w:rsidRPr="00E07099">
        <w:rPr>
          <w:rFonts w:ascii="Calibri" w:hAnsi="Calibri"/>
          <w:i/>
          <w:szCs w:val="22"/>
          <w:lang w:val="en-US"/>
        </w:rPr>
        <w:t xml:space="preserve"> prefers the centre of the court</w:t>
      </w:r>
      <w:r w:rsidRPr="00E07099">
        <w:rPr>
          <w:rFonts w:ascii="Calibri" w:hAnsi="Calibri"/>
          <w:szCs w:val="22"/>
          <w:lang w:val="en-US"/>
        </w:rPr>
        <w:t>”</w:t>
      </w:r>
      <w:r w:rsidR="006E38CB" w:rsidRPr="00E07099">
        <w:rPr>
          <w:rFonts w:ascii="Calibri" w:hAnsi="Calibri"/>
          <w:szCs w:val="22"/>
          <w:lang w:val="en-US"/>
        </w:rPr>
        <w:t>.</w:t>
      </w:r>
    </w:p>
    <w:p w:rsidR="006E38CB" w:rsidRPr="00573903" w:rsidRDefault="00BA0608" w:rsidP="00E57D32">
      <w:pPr>
        <w:spacing w:line="480" w:lineRule="auto"/>
        <w:ind w:firstLine="360"/>
        <w:jc w:val="left"/>
        <w:rPr>
          <w:rFonts w:ascii="Calibri" w:hAnsi="Calibri"/>
          <w:szCs w:val="22"/>
          <w:lang w:val="en-US"/>
        </w:rPr>
      </w:pPr>
      <w:r w:rsidRPr="00E07099">
        <w:rPr>
          <w:rFonts w:ascii="Calibri" w:hAnsi="Calibri"/>
          <w:lang w:val="en-US"/>
        </w:rPr>
        <w:t>Then, SA used</w:t>
      </w:r>
      <w:r w:rsidR="009E2756" w:rsidRPr="00E07099">
        <w:rPr>
          <w:rFonts w:ascii="Calibri" w:hAnsi="Calibri"/>
          <w:lang w:val="en-US"/>
        </w:rPr>
        <w:t xml:space="preserve"> the statistical data of </w:t>
      </w:r>
      <w:r w:rsidR="007E2FBC" w:rsidRPr="00E07099">
        <w:rPr>
          <w:rFonts w:ascii="Calibri" w:hAnsi="Calibri"/>
          <w:lang w:val="en-US"/>
        </w:rPr>
        <w:t>Maroussi players</w:t>
      </w:r>
      <w:r w:rsidR="009E2756" w:rsidRPr="00E07099">
        <w:rPr>
          <w:rFonts w:ascii="Calibri" w:hAnsi="Calibri"/>
          <w:lang w:val="en-US"/>
        </w:rPr>
        <w:t xml:space="preserve"> reduced in</w:t>
      </w:r>
      <w:r w:rsidR="00302DB0" w:rsidRPr="00E07099">
        <w:rPr>
          <w:rFonts w:ascii="Calibri" w:hAnsi="Calibri"/>
          <w:lang w:val="en-US"/>
        </w:rPr>
        <w:t xml:space="preserve"> an integrated time unit, i.e. the </w:t>
      </w:r>
      <w:r w:rsidR="00C849F4" w:rsidRPr="00E07099">
        <w:rPr>
          <w:rFonts w:ascii="Calibri" w:hAnsi="Calibri"/>
          <w:lang w:val="en-US"/>
        </w:rPr>
        <w:t>40 min</w:t>
      </w:r>
      <w:r w:rsidR="009E2756" w:rsidRPr="00E07099">
        <w:rPr>
          <w:rFonts w:ascii="Calibri" w:hAnsi="Calibri"/>
          <w:lang w:val="en-US"/>
        </w:rPr>
        <w:t xml:space="preserve"> </w:t>
      </w:r>
      <w:r w:rsidR="00335C59" w:rsidRPr="00E07099">
        <w:rPr>
          <w:rFonts w:ascii="Calibri" w:hAnsi="Calibri"/>
          <w:lang w:val="en-US"/>
        </w:rPr>
        <w:t xml:space="preserve">of </w:t>
      </w:r>
      <w:r w:rsidR="00302DB0" w:rsidRPr="00E07099">
        <w:rPr>
          <w:rFonts w:ascii="Calibri" w:hAnsi="Calibri"/>
          <w:lang w:val="en-US"/>
        </w:rPr>
        <w:t>a basketball game</w:t>
      </w:r>
      <w:r w:rsidR="00631C7D" w:rsidRPr="00E07099">
        <w:rPr>
          <w:rFonts w:ascii="Calibri" w:hAnsi="Calibri"/>
          <w:lang w:val="en-US"/>
        </w:rPr>
        <w:t xml:space="preserve"> (Table 8)</w:t>
      </w:r>
      <w:r w:rsidR="009E2756" w:rsidRPr="00E07099">
        <w:rPr>
          <w:rFonts w:ascii="Calibri" w:hAnsi="Calibri"/>
          <w:lang w:val="en-US"/>
        </w:rPr>
        <w:t xml:space="preserve">, in </w:t>
      </w:r>
      <w:r w:rsidR="00FD61E0" w:rsidRPr="00E07099">
        <w:rPr>
          <w:rFonts w:ascii="Calibri" w:hAnsi="Calibri"/>
          <w:lang w:val="en-US"/>
        </w:rPr>
        <w:t xml:space="preserve">an attempt </w:t>
      </w:r>
      <w:r w:rsidR="009E2756" w:rsidRPr="00E07099">
        <w:rPr>
          <w:rFonts w:ascii="Calibri" w:hAnsi="Calibri"/>
          <w:lang w:val="en-US"/>
        </w:rPr>
        <w:t>to discover which of the</w:t>
      </w:r>
      <w:r w:rsidR="00631C7D" w:rsidRPr="00E07099">
        <w:rPr>
          <w:rFonts w:ascii="Calibri" w:hAnsi="Calibri"/>
          <w:lang w:val="en-US"/>
        </w:rPr>
        <w:t xml:space="preserve"> players</w:t>
      </w:r>
      <w:r w:rsidR="009E2756" w:rsidRPr="00E07099">
        <w:rPr>
          <w:rFonts w:ascii="Calibri" w:hAnsi="Calibri"/>
          <w:lang w:val="en-US"/>
        </w:rPr>
        <w:t xml:space="preserve">, while </w:t>
      </w:r>
      <w:r w:rsidR="00302DB0" w:rsidRPr="00E07099">
        <w:rPr>
          <w:rFonts w:ascii="Calibri" w:hAnsi="Calibri"/>
          <w:lang w:val="en-US"/>
        </w:rPr>
        <w:t>i</w:t>
      </w:r>
      <w:r w:rsidR="009E2756" w:rsidRPr="00E07099">
        <w:rPr>
          <w:rFonts w:ascii="Calibri" w:hAnsi="Calibri"/>
          <w:lang w:val="en-US"/>
        </w:rPr>
        <w:t>n court,</w:t>
      </w:r>
      <w:r w:rsidR="009E2756" w:rsidRPr="00573903">
        <w:rPr>
          <w:rFonts w:ascii="Calibri" w:hAnsi="Calibri"/>
          <w:lang w:val="en-US"/>
        </w:rPr>
        <w:t xml:space="preserve"> could be a threat </w:t>
      </w:r>
      <w:r w:rsidR="00216D72" w:rsidRPr="00573903">
        <w:rPr>
          <w:rFonts w:ascii="Calibri" w:hAnsi="Calibri"/>
          <w:lang w:val="en-US"/>
        </w:rPr>
        <w:t>to</w:t>
      </w:r>
      <w:r w:rsidR="009E2756" w:rsidRPr="00573903">
        <w:rPr>
          <w:rFonts w:ascii="Calibri" w:hAnsi="Calibri"/>
          <w:lang w:val="en-US"/>
        </w:rPr>
        <w:t xml:space="preserve"> IRAKLIS</w:t>
      </w:r>
      <w:r w:rsidRPr="00573903">
        <w:rPr>
          <w:rFonts w:ascii="Calibri" w:hAnsi="Calibri"/>
          <w:lang w:val="en-US"/>
        </w:rPr>
        <w:t>.</w:t>
      </w:r>
      <w:r w:rsidR="009E2756" w:rsidRPr="00573903">
        <w:rPr>
          <w:rFonts w:ascii="Calibri" w:hAnsi="Calibri"/>
          <w:szCs w:val="22"/>
          <w:lang w:val="en-US"/>
        </w:rPr>
        <w:t xml:space="preserve"> </w:t>
      </w:r>
      <w:r w:rsidRPr="00573903">
        <w:rPr>
          <w:rFonts w:ascii="Calibri" w:hAnsi="Calibri"/>
          <w:szCs w:val="22"/>
          <w:lang w:val="en-US"/>
        </w:rPr>
        <w:t xml:space="preserve">Based on this analysis </w:t>
      </w:r>
      <w:r w:rsidR="009E2756" w:rsidRPr="00573903">
        <w:rPr>
          <w:rFonts w:ascii="Calibri" w:hAnsi="Calibri"/>
          <w:szCs w:val="22"/>
          <w:lang w:val="en-US"/>
        </w:rPr>
        <w:t xml:space="preserve">SA </w:t>
      </w:r>
      <w:r w:rsidR="00FD61E0" w:rsidRPr="00573903">
        <w:rPr>
          <w:rFonts w:ascii="Calibri" w:hAnsi="Calibri"/>
          <w:szCs w:val="22"/>
          <w:lang w:val="en-US"/>
        </w:rPr>
        <w:t xml:space="preserve">pointed </w:t>
      </w:r>
      <w:r w:rsidR="009E2756" w:rsidRPr="00573903">
        <w:rPr>
          <w:rFonts w:ascii="Calibri" w:hAnsi="Calibri"/>
          <w:szCs w:val="22"/>
          <w:lang w:val="en-US"/>
        </w:rPr>
        <w:t>out the following</w:t>
      </w:r>
      <w:r w:rsidR="006E38CB" w:rsidRPr="00573903">
        <w:rPr>
          <w:rFonts w:ascii="Calibri" w:hAnsi="Calibri"/>
          <w:szCs w:val="22"/>
          <w:lang w:val="en-US"/>
        </w:rPr>
        <w:t>:</w:t>
      </w:r>
    </w:p>
    <w:p w:rsidR="006E38CB" w:rsidRPr="00573903" w:rsidRDefault="00831AA9" w:rsidP="00E57D32">
      <w:pPr>
        <w:numPr>
          <w:ilvl w:val="0"/>
          <w:numId w:val="28"/>
        </w:numPr>
        <w:spacing w:line="480" w:lineRule="auto"/>
        <w:jc w:val="left"/>
        <w:rPr>
          <w:rFonts w:ascii="Calibri" w:hAnsi="Calibri"/>
          <w:szCs w:val="22"/>
          <w:lang w:val="en-US"/>
        </w:rPr>
      </w:pPr>
      <w:r w:rsidRPr="00573903">
        <w:rPr>
          <w:rFonts w:ascii="Calibri" w:hAnsi="Calibri"/>
          <w:i/>
          <w:lang w:val="en-US"/>
        </w:rPr>
        <w:t xml:space="preserve">“Turner and Amaya </w:t>
      </w:r>
      <w:r w:rsidR="00BD4FEF" w:rsidRPr="00573903">
        <w:rPr>
          <w:rFonts w:ascii="Calibri" w:hAnsi="Calibri"/>
          <w:i/>
          <w:lang w:val="en-US"/>
        </w:rPr>
        <w:t xml:space="preserve">win </w:t>
      </w:r>
      <w:r w:rsidR="001A339B" w:rsidRPr="00573903">
        <w:rPr>
          <w:rFonts w:ascii="Calibri" w:hAnsi="Calibri"/>
          <w:i/>
          <w:lang w:val="en-US"/>
        </w:rPr>
        <w:t xml:space="preserve">a lot of </w:t>
      </w:r>
      <w:r w:rsidR="00302DB0" w:rsidRPr="00573903">
        <w:rPr>
          <w:rFonts w:ascii="Calibri" w:hAnsi="Calibri"/>
          <w:i/>
          <w:lang w:val="en-US"/>
        </w:rPr>
        <w:t xml:space="preserve">fouls </w:t>
      </w:r>
      <w:r w:rsidRPr="00573903">
        <w:rPr>
          <w:rFonts w:ascii="Calibri" w:hAnsi="Calibri"/>
          <w:i/>
          <w:szCs w:val="22"/>
          <w:lang w:val="en-US"/>
        </w:rPr>
        <w:t xml:space="preserve">during </w:t>
      </w:r>
      <w:r w:rsidR="006E2260" w:rsidRPr="00573903">
        <w:rPr>
          <w:rFonts w:ascii="Calibri" w:hAnsi="Calibri"/>
          <w:i/>
          <w:szCs w:val="22"/>
          <w:lang w:val="en-US"/>
        </w:rPr>
        <w:t>a</w:t>
      </w:r>
      <w:r w:rsidRPr="00573903">
        <w:rPr>
          <w:rFonts w:ascii="Calibri" w:hAnsi="Calibri"/>
          <w:i/>
          <w:szCs w:val="22"/>
          <w:lang w:val="en-US"/>
        </w:rPr>
        <w:t xml:space="preserve"> game</w:t>
      </w:r>
      <w:r w:rsidR="006E38CB" w:rsidRPr="00573903">
        <w:rPr>
          <w:rFonts w:ascii="Calibri" w:hAnsi="Calibri"/>
          <w:i/>
          <w:szCs w:val="22"/>
          <w:lang w:val="en-US"/>
        </w:rPr>
        <w:t>.</w:t>
      </w:r>
      <w:proofErr w:type="gramStart"/>
      <w:r w:rsidRPr="00573903">
        <w:rPr>
          <w:rFonts w:ascii="Calibri" w:hAnsi="Calibri"/>
          <w:szCs w:val="22"/>
          <w:lang w:val="en-US"/>
        </w:rPr>
        <w:t>”</w:t>
      </w:r>
      <w:r w:rsidR="006E38CB" w:rsidRPr="00573903">
        <w:rPr>
          <w:rFonts w:ascii="Calibri" w:hAnsi="Calibri"/>
          <w:szCs w:val="22"/>
          <w:lang w:val="en-US"/>
        </w:rPr>
        <w:t>.</w:t>
      </w:r>
      <w:proofErr w:type="gramEnd"/>
    </w:p>
    <w:p w:rsidR="006E38CB" w:rsidRPr="00573903" w:rsidRDefault="006E2260" w:rsidP="00E57D32">
      <w:pPr>
        <w:numPr>
          <w:ilvl w:val="0"/>
          <w:numId w:val="28"/>
        </w:numPr>
        <w:spacing w:line="480" w:lineRule="auto"/>
        <w:jc w:val="left"/>
        <w:rPr>
          <w:rFonts w:ascii="Calibri" w:hAnsi="Calibri"/>
          <w:szCs w:val="22"/>
          <w:lang w:val="en-US"/>
        </w:rPr>
      </w:pPr>
      <w:r w:rsidRPr="00E07099">
        <w:rPr>
          <w:rFonts w:ascii="Calibri" w:hAnsi="Calibri"/>
          <w:szCs w:val="22"/>
          <w:lang w:val="en-US"/>
        </w:rPr>
        <w:t>“</w:t>
      </w:r>
      <w:r w:rsidR="00A64115" w:rsidRPr="00E07099">
        <w:rPr>
          <w:rFonts w:ascii="Calibri" w:hAnsi="Calibri"/>
          <w:i/>
          <w:szCs w:val="22"/>
          <w:lang w:val="en-US"/>
        </w:rPr>
        <w:t>Apart from other statistical categories, t</w:t>
      </w:r>
      <w:r w:rsidRPr="00E07099">
        <w:rPr>
          <w:rFonts w:ascii="Calibri" w:hAnsi="Calibri"/>
          <w:i/>
          <w:szCs w:val="22"/>
          <w:lang w:val="en-US"/>
        </w:rPr>
        <w:t xml:space="preserve">he two foreign players are </w:t>
      </w:r>
      <w:r w:rsidR="00631C7D" w:rsidRPr="00E07099">
        <w:rPr>
          <w:rFonts w:ascii="Calibri" w:hAnsi="Calibri"/>
          <w:i/>
          <w:szCs w:val="22"/>
          <w:lang w:val="en-US"/>
        </w:rPr>
        <w:t xml:space="preserve">also </w:t>
      </w:r>
      <w:r w:rsidR="00A64115" w:rsidRPr="00E07099">
        <w:rPr>
          <w:rFonts w:ascii="Calibri" w:hAnsi="Calibri"/>
          <w:i/>
          <w:szCs w:val="22"/>
          <w:lang w:val="en-US"/>
        </w:rPr>
        <w:t>Maroussi</w:t>
      </w:r>
      <w:r w:rsidR="00631C7D" w:rsidRPr="00E07099">
        <w:rPr>
          <w:rFonts w:ascii="Calibri" w:hAnsi="Calibri"/>
          <w:i/>
          <w:szCs w:val="22"/>
          <w:lang w:val="en-US"/>
        </w:rPr>
        <w:t>’s best</w:t>
      </w:r>
      <w:r w:rsidR="00A64115" w:rsidRPr="00E07099">
        <w:rPr>
          <w:rFonts w:ascii="Calibri" w:hAnsi="Calibri"/>
          <w:i/>
          <w:szCs w:val="22"/>
          <w:lang w:val="en-US"/>
        </w:rPr>
        <w:t xml:space="preserve"> </w:t>
      </w:r>
      <w:r w:rsidR="00631C7D" w:rsidRPr="00E07099">
        <w:rPr>
          <w:rFonts w:ascii="Calibri" w:hAnsi="Calibri"/>
          <w:i/>
          <w:szCs w:val="22"/>
          <w:lang w:val="en-US"/>
        </w:rPr>
        <w:t xml:space="preserve">when considering </w:t>
      </w:r>
      <w:r w:rsidRPr="00E07099">
        <w:rPr>
          <w:rFonts w:ascii="Calibri" w:hAnsi="Calibri"/>
          <w:i/>
          <w:szCs w:val="22"/>
          <w:lang w:val="en-US"/>
        </w:rPr>
        <w:t>defensive rebounds</w:t>
      </w:r>
      <w:r w:rsidR="006E38CB" w:rsidRPr="00E07099">
        <w:rPr>
          <w:rFonts w:ascii="Calibri" w:hAnsi="Calibri"/>
          <w:i/>
          <w:szCs w:val="22"/>
          <w:lang w:val="en-US"/>
        </w:rPr>
        <w:t xml:space="preserve">. </w:t>
      </w:r>
      <w:r w:rsidRPr="00E07099">
        <w:rPr>
          <w:rFonts w:ascii="Calibri" w:hAnsi="Calibri"/>
          <w:i/>
          <w:szCs w:val="22"/>
          <w:lang w:val="en-US"/>
        </w:rPr>
        <w:t>In this category</w:t>
      </w:r>
      <w:r w:rsidR="00631C7D" w:rsidRPr="00E07099">
        <w:rPr>
          <w:rFonts w:ascii="Calibri" w:hAnsi="Calibri"/>
          <w:i/>
          <w:szCs w:val="22"/>
          <w:lang w:val="en-US"/>
        </w:rPr>
        <w:t>,</w:t>
      </w:r>
      <w:r w:rsidRPr="00E07099">
        <w:rPr>
          <w:rFonts w:ascii="Calibri" w:hAnsi="Calibri"/>
          <w:i/>
          <w:szCs w:val="22"/>
          <w:lang w:val="en-US"/>
        </w:rPr>
        <w:t xml:space="preserve"> </w:t>
      </w:r>
      <w:r w:rsidR="00B833AC" w:rsidRPr="00E07099">
        <w:rPr>
          <w:rFonts w:ascii="Calibri" w:hAnsi="Calibri"/>
          <w:i/>
          <w:szCs w:val="22"/>
          <w:lang w:val="en-US"/>
        </w:rPr>
        <w:t xml:space="preserve">Karaplis and </w:t>
      </w:r>
      <w:r w:rsidR="00B833AC" w:rsidRPr="00E07099">
        <w:rPr>
          <w:rFonts w:ascii="Calibri" w:hAnsi="Calibri" w:cs="Arial"/>
          <w:i/>
          <w:szCs w:val="22"/>
          <w:lang w:val="en-US" w:eastAsia="el-GR"/>
        </w:rPr>
        <w:t>Zourbenko</w:t>
      </w:r>
      <w:r w:rsidR="00B833AC" w:rsidRPr="00E07099">
        <w:rPr>
          <w:rFonts w:ascii="Calibri" w:hAnsi="Calibri"/>
          <w:i/>
          <w:szCs w:val="22"/>
          <w:lang w:val="en-US"/>
        </w:rPr>
        <w:t xml:space="preserve"> </w:t>
      </w:r>
      <w:r w:rsidRPr="00E07099">
        <w:rPr>
          <w:rFonts w:ascii="Calibri" w:hAnsi="Calibri"/>
          <w:i/>
          <w:szCs w:val="22"/>
          <w:lang w:val="en-US"/>
        </w:rPr>
        <w:t>are also</w:t>
      </w:r>
      <w:r w:rsidR="00B833AC" w:rsidRPr="00E07099">
        <w:rPr>
          <w:rFonts w:ascii="Calibri" w:hAnsi="Calibri"/>
          <w:i/>
          <w:szCs w:val="22"/>
          <w:lang w:val="en-US"/>
        </w:rPr>
        <w:t xml:space="preserve"> important</w:t>
      </w:r>
      <w:r w:rsidR="00B833AC" w:rsidRPr="00573903">
        <w:rPr>
          <w:rFonts w:ascii="Calibri" w:hAnsi="Calibri"/>
          <w:i/>
          <w:szCs w:val="22"/>
          <w:lang w:val="en-US"/>
        </w:rPr>
        <w:t xml:space="preserve"> </w:t>
      </w:r>
      <w:r w:rsidR="00B833AC" w:rsidRPr="00573903">
        <w:rPr>
          <w:rFonts w:ascii="Calibri" w:hAnsi="Calibri"/>
          <w:i/>
          <w:szCs w:val="22"/>
          <w:lang w:val="en-US"/>
        </w:rPr>
        <w:lastRenderedPageBreak/>
        <w:t>players</w:t>
      </w:r>
      <w:r w:rsidRPr="00573903">
        <w:rPr>
          <w:rFonts w:ascii="Calibri" w:hAnsi="Calibri"/>
          <w:szCs w:val="22"/>
          <w:lang w:val="en-US"/>
        </w:rPr>
        <w:t>”</w:t>
      </w:r>
      <w:r w:rsidR="006E38CB" w:rsidRPr="00573903">
        <w:rPr>
          <w:rFonts w:ascii="Calibri" w:hAnsi="Calibri"/>
          <w:szCs w:val="22"/>
          <w:lang w:val="en-US"/>
        </w:rPr>
        <w:t>.</w:t>
      </w:r>
    </w:p>
    <w:p w:rsidR="00B833AC" w:rsidRPr="00573903" w:rsidRDefault="00610E90" w:rsidP="00E57D32">
      <w:pPr>
        <w:numPr>
          <w:ilvl w:val="0"/>
          <w:numId w:val="28"/>
        </w:numPr>
        <w:spacing w:line="480" w:lineRule="auto"/>
        <w:jc w:val="left"/>
        <w:rPr>
          <w:rFonts w:ascii="Calibri" w:hAnsi="Calibri"/>
          <w:szCs w:val="22"/>
          <w:lang w:val="en-US"/>
        </w:rPr>
      </w:pPr>
      <w:r w:rsidRPr="00573903">
        <w:rPr>
          <w:rFonts w:ascii="Calibri" w:hAnsi="Calibri"/>
          <w:szCs w:val="22"/>
          <w:lang w:val="en-US"/>
        </w:rPr>
        <w:t>“</w:t>
      </w:r>
      <w:r w:rsidRPr="00573903">
        <w:rPr>
          <w:rFonts w:ascii="Calibri" w:hAnsi="Calibri"/>
          <w:i/>
          <w:szCs w:val="22"/>
          <w:lang w:val="en-US"/>
        </w:rPr>
        <w:t xml:space="preserve">As regards the offensive rebounds, only Amaya has </w:t>
      </w:r>
      <w:r w:rsidR="001A339B" w:rsidRPr="00573903">
        <w:rPr>
          <w:rFonts w:ascii="Calibri" w:hAnsi="Calibri"/>
          <w:i/>
          <w:szCs w:val="22"/>
          <w:lang w:val="en-US"/>
        </w:rPr>
        <w:t>notable</w:t>
      </w:r>
      <w:r w:rsidR="00044B58" w:rsidRPr="00573903">
        <w:rPr>
          <w:rFonts w:ascii="Calibri" w:hAnsi="Calibri"/>
          <w:i/>
          <w:szCs w:val="22"/>
          <w:lang w:val="en-US"/>
        </w:rPr>
        <w:t xml:space="preserve"> contribution</w:t>
      </w:r>
      <w:r w:rsidR="00387EEA" w:rsidRPr="00573903">
        <w:rPr>
          <w:rFonts w:ascii="Calibri" w:hAnsi="Calibri"/>
          <w:i/>
          <w:szCs w:val="22"/>
          <w:lang w:val="en-US"/>
        </w:rPr>
        <w:t>”</w:t>
      </w:r>
      <w:r w:rsidR="006E38CB" w:rsidRPr="00573903">
        <w:rPr>
          <w:rFonts w:ascii="Calibri" w:hAnsi="Calibri"/>
          <w:szCs w:val="22"/>
          <w:lang w:val="en-US"/>
        </w:rPr>
        <w:t>.</w:t>
      </w:r>
    </w:p>
    <w:p w:rsidR="006E38CB" w:rsidRPr="00573903" w:rsidRDefault="00610E90" w:rsidP="00B833AC">
      <w:pPr>
        <w:spacing w:line="480" w:lineRule="auto"/>
        <w:jc w:val="left"/>
        <w:rPr>
          <w:rFonts w:ascii="Calibri" w:hAnsi="Calibri"/>
          <w:szCs w:val="22"/>
          <w:lang w:val="en-US"/>
        </w:rPr>
      </w:pPr>
      <w:r w:rsidRPr="00573903">
        <w:rPr>
          <w:rFonts w:ascii="Calibri" w:hAnsi="Calibri"/>
          <w:szCs w:val="22"/>
          <w:lang w:val="en-US"/>
        </w:rPr>
        <w:t>Consequently,</w:t>
      </w:r>
      <w:r w:rsidR="006E38CB" w:rsidRPr="00573903">
        <w:rPr>
          <w:rFonts w:ascii="Calibri" w:hAnsi="Calibri"/>
          <w:szCs w:val="22"/>
          <w:lang w:val="en-US"/>
        </w:rPr>
        <w:t xml:space="preserve"> </w:t>
      </w:r>
      <w:r w:rsidR="00387EEA" w:rsidRPr="00573903">
        <w:rPr>
          <w:rFonts w:ascii="Calibri" w:hAnsi="Calibri"/>
          <w:szCs w:val="22"/>
          <w:lang w:val="en-US"/>
        </w:rPr>
        <w:t xml:space="preserve">SA mentioned that </w:t>
      </w:r>
      <w:r w:rsidR="00044B58" w:rsidRPr="00573903">
        <w:rPr>
          <w:rFonts w:ascii="Calibri" w:hAnsi="Calibri"/>
          <w:szCs w:val="22"/>
          <w:lang w:val="en-US"/>
        </w:rPr>
        <w:t xml:space="preserve">Amaya should </w:t>
      </w:r>
      <w:r w:rsidR="00216D72" w:rsidRPr="00573903">
        <w:rPr>
          <w:rFonts w:ascii="Calibri" w:hAnsi="Calibri"/>
          <w:szCs w:val="22"/>
          <w:lang w:val="en-US"/>
        </w:rPr>
        <w:t>be</w:t>
      </w:r>
      <w:r w:rsidR="00044B58" w:rsidRPr="00573903">
        <w:rPr>
          <w:rFonts w:ascii="Calibri" w:hAnsi="Calibri"/>
          <w:szCs w:val="22"/>
          <w:lang w:val="en-US"/>
        </w:rPr>
        <w:t xml:space="preserve"> blocked out efficiently</w:t>
      </w:r>
      <w:r w:rsidR="006E38CB" w:rsidRPr="00573903">
        <w:rPr>
          <w:rFonts w:ascii="Calibri" w:hAnsi="Calibri"/>
          <w:szCs w:val="22"/>
          <w:lang w:val="en-US"/>
        </w:rPr>
        <w:t>.</w:t>
      </w:r>
    </w:p>
    <w:p w:rsidR="006E38CB" w:rsidRPr="00573903" w:rsidRDefault="00610E90" w:rsidP="00E57D32">
      <w:pPr>
        <w:numPr>
          <w:ilvl w:val="0"/>
          <w:numId w:val="28"/>
        </w:numPr>
        <w:spacing w:line="480" w:lineRule="auto"/>
        <w:jc w:val="left"/>
        <w:rPr>
          <w:rFonts w:ascii="Calibri" w:hAnsi="Calibri"/>
          <w:szCs w:val="22"/>
          <w:lang w:val="en-US"/>
        </w:rPr>
      </w:pPr>
      <w:r w:rsidRPr="00573903">
        <w:rPr>
          <w:rFonts w:ascii="Calibri" w:hAnsi="Calibri"/>
          <w:szCs w:val="22"/>
          <w:lang w:val="en-US"/>
        </w:rPr>
        <w:t>“</w:t>
      </w:r>
      <w:r w:rsidR="00CB1506" w:rsidRPr="00573903">
        <w:rPr>
          <w:rFonts w:ascii="Calibri" w:hAnsi="Calibri" w:cs="Arial"/>
          <w:i/>
          <w:szCs w:val="22"/>
          <w:lang w:val="en-US" w:eastAsia="el-GR"/>
        </w:rPr>
        <w:t>Pandeliadis</w:t>
      </w:r>
      <w:r w:rsidR="00CB1506" w:rsidRPr="00573903">
        <w:rPr>
          <w:rFonts w:ascii="Calibri" w:hAnsi="Calibri"/>
          <w:i/>
          <w:szCs w:val="22"/>
          <w:lang w:val="en-US"/>
        </w:rPr>
        <w:t xml:space="preserve"> and Falekas</w:t>
      </w:r>
      <w:r w:rsidR="006E38CB" w:rsidRPr="00573903">
        <w:rPr>
          <w:rFonts w:ascii="Calibri" w:hAnsi="Calibri"/>
          <w:i/>
          <w:szCs w:val="22"/>
          <w:lang w:val="en-US"/>
        </w:rPr>
        <w:t xml:space="preserve"> </w:t>
      </w:r>
      <w:r w:rsidR="001A339B" w:rsidRPr="00573903">
        <w:rPr>
          <w:rFonts w:ascii="Calibri" w:hAnsi="Calibri"/>
          <w:i/>
          <w:szCs w:val="22"/>
          <w:lang w:val="en-US"/>
        </w:rPr>
        <w:t>are bound to make turnovers when under pressure</w:t>
      </w:r>
      <w:r w:rsidR="006E38CB" w:rsidRPr="00573903">
        <w:rPr>
          <w:rFonts w:ascii="Calibri" w:hAnsi="Calibri"/>
          <w:i/>
          <w:szCs w:val="22"/>
          <w:lang w:val="en-US"/>
        </w:rPr>
        <w:t xml:space="preserve">. </w:t>
      </w:r>
      <w:r w:rsidR="00CB1506" w:rsidRPr="00573903">
        <w:rPr>
          <w:rFonts w:ascii="Calibri" w:hAnsi="Calibri"/>
          <w:i/>
          <w:szCs w:val="22"/>
          <w:lang w:val="en-US"/>
        </w:rPr>
        <w:t xml:space="preserve">However, from </w:t>
      </w:r>
      <w:r w:rsidR="001A339B" w:rsidRPr="00573903">
        <w:rPr>
          <w:rFonts w:ascii="Calibri" w:hAnsi="Calibri"/>
          <w:i/>
          <w:szCs w:val="22"/>
          <w:lang w:val="en-US"/>
        </w:rPr>
        <w:t xml:space="preserve">all the players who </w:t>
      </w:r>
      <w:r w:rsidR="00B30ABC" w:rsidRPr="00573903">
        <w:rPr>
          <w:rFonts w:ascii="Calibri" w:hAnsi="Calibri"/>
          <w:i/>
          <w:szCs w:val="22"/>
          <w:lang w:val="en-US"/>
        </w:rPr>
        <w:t xml:space="preserve">basically </w:t>
      </w:r>
      <w:r w:rsidR="001A339B" w:rsidRPr="00573903">
        <w:rPr>
          <w:rFonts w:ascii="Calibri" w:hAnsi="Calibri"/>
          <w:i/>
          <w:szCs w:val="22"/>
          <w:lang w:val="en-US"/>
        </w:rPr>
        <w:t xml:space="preserve">take part in games </w:t>
      </w:r>
      <w:r w:rsidR="006E38CB" w:rsidRPr="00573903">
        <w:rPr>
          <w:rFonts w:ascii="Calibri" w:hAnsi="Calibri"/>
          <w:i/>
          <w:szCs w:val="22"/>
          <w:lang w:val="en-US"/>
        </w:rPr>
        <w:t>(</w:t>
      </w:r>
      <w:r w:rsidR="00CB1506" w:rsidRPr="00573903">
        <w:rPr>
          <w:rFonts w:ascii="Calibri" w:hAnsi="Calibri"/>
          <w:i/>
          <w:szCs w:val="22"/>
          <w:lang w:val="en-US"/>
        </w:rPr>
        <w:t>see Table 3</w:t>
      </w:r>
      <w:r w:rsidR="006E38CB" w:rsidRPr="00573903">
        <w:rPr>
          <w:rFonts w:ascii="Calibri" w:hAnsi="Calibri"/>
          <w:i/>
          <w:szCs w:val="22"/>
          <w:lang w:val="en-US"/>
        </w:rPr>
        <w:t>)</w:t>
      </w:r>
      <w:r w:rsidR="001A339B" w:rsidRPr="00573903">
        <w:rPr>
          <w:rFonts w:ascii="Calibri" w:hAnsi="Calibri"/>
          <w:i/>
          <w:szCs w:val="22"/>
          <w:lang w:val="en-US"/>
        </w:rPr>
        <w:t>, it is</w:t>
      </w:r>
      <w:r w:rsidR="006E38CB" w:rsidRPr="00573903">
        <w:rPr>
          <w:rFonts w:ascii="Calibri" w:hAnsi="Calibri"/>
          <w:i/>
          <w:szCs w:val="22"/>
          <w:lang w:val="en-US"/>
        </w:rPr>
        <w:t xml:space="preserve"> </w:t>
      </w:r>
      <w:r w:rsidR="00CB1506" w:rsidRPr="00573903">
        <w:rPr>
          <w:rFonts w:ascii="Calibri" w:hAnsi="Calibri"/>
          <w:i/>
          <w:szCs w:val="22"/>
          <w:lang w:val="en-US"/>
        </w:rPr>
        <w:t xml:space="preserve">Turner and Panagiotarakos </w:t>
      </w:r>
      <w:r w:rsidR="001A339B" w:rsidRPr="00573903">
        <w:rPr>
          <w:rFonts w:ascii="Calibri" w:hAnsi="Calibri"/>
          <w:i/>
          <w:szCs w:val="22"/>
          <w:lang w:val="en-US"/>
        </w:rPr>
        <w:t xml:space="preserve">who </w:t>
      </w:r>
      <w:r w:rsidR="00005151" w:rsidRPr="00573903">
        <w:rPr>
          <w:rFonts w:ascii="Calibri" w:hAnsi="Calibri"/>
          <w:i/>
          <w:szCs w:val="22"/>
          <w:lang w:val="en-US"/>
        </w:rPr>
        <w:t xml:space="preserve">make </w:t>
      </w:r>
      <w:r w:rsidR="001A339B" w:rsidRPr="00573903">
        <w:rPr>
          <w:rFonts w:ascii="Calibri" w:hAnsi="Calibri"/>
          <w:i/>
          <w:szCs w:val="22"/>
          <w:lang w:val="en-US"/>
        </w:rPr>
        <w:t xml:space="preserve">most </w:t>
      </w:r>
      <w:r w:rsidR="00005151" w:rsidRPr="00573903">
        <w:rPr>
          <w:rFonts w:ascii="Calibri" w:hAnsi="Calibri"/>
          <w:i/>
          <w:szCs w:val="22"/>
          <w:lang w:val="en-US"/>
        </w:rPr>
        <w:t xml:space="preserve">of </w:t>
      </w:r>
      <w:r w:rsidR="001A339B" w:rsidRPr="00573903">
        <w:rPr>
          <w:rFonts w:ascii="Calibri" w:hAnsi="Calibri"/>
          <w:i/>
          <w:szCs w:val="22"/>
          <w:lang w:val="en-US"/>
        </w:rPr>
        <w:t>them</w:t>
      </w:r>
      <w:r w:rsidRPr="00573903">
        <w:rPr>
          <w:rFonts w:ascii="Calibri" w:hAnsi="Calibri"/>
          <w:szCs w:val="22"/>
          <w:lang w:val="en-US"/>
        </w:rPr>
        <w:t>”</w:t>
      </w:r>
      <w:r w:rsidR="006E38CB" w:rsidRPr="00573903">
        <w:rPr>
          <w:rFonts w:ascii="Calibri" w:hAnsi="Calibri"/>
          <w:szCs w:val="22"/>
          <w:lang w:val="en-US"/>
        </w:rPr>
        <w:t>.</w:t>
      </w:r>
    </w:p>
    <w:p w:rsidR="006E38CB" w:rsidRPr="00E07099" w:rsidRDefault="00610E90" w:rsidP="00E57D32">
      <w:pPr>
        <w:numPr>
          <w:ilvl w:val="0"/>
          <w:numId w:val="34"/>
        </w:numPr>
        <w:spacing w:line="480" w:lineRule="auto"/>
        <w:jc w:val="left"/>
        <w:rPr>
          <w:rFonts w:ascii="Calibri" w:hAnsi="Calibri"/>
          <w:szCs w:val="22"/>
          <w:lang w:val="en-US"/>
        </w:rPr>
      </w:pPr>
      <w:r w:rsidRPr="00573903">
        <w:rPr>
          <w:rFonts w:ascii="Calibri" w:hAnsi="Calibri"/>
          <w:szCs w:val="22"/>
          <w:lang w:val="en-US"/>
        </w:rPr>
        <w:t>“</w:t>
      </w:r>
      <w:r w:rsidR="004D257B" w:rsidRPr="00573903">
        <w:rPr>
          <w:rFonts w:ascii="Calibri" w:hAnsi="Calibri"/>
          <w:i/>
          <w:szCs w:val="22"/>
          <w:lang w:val="en-US"/>
        </w:rPr>
        <w:t>Despite their large number of turnovers</w:t>
      </w:r>
      <w:r w:rsidR="006E38CB" w:rsidRPr="00573903">
        <w:rPr>
          <w:rFonts w:ascii="Calibri" w:hAnsi="Calibri"/>
          <w:i/>
          <w:szCs w:val="22"/>
          <w:lang w:val="en-US"/>
        </w:rPr>
        <w:t xml:space="preserve">, </w:t>
      </w:r>
      <w:r w:rsidR="004D257B" w:rsidRPr="00573903">
        <w:rPr>
          <w:rFonts w:ascii="Calibri" w:hAnsi="Calibri"/>
          <w:i/>
          <w:szCs w:val="22"/>
          <w:lang w:val="en-US"/>
        </w:rPr>
        <w:t xml:space="preserve">Pandeliadis and Falekas </w:t>
      </w:r>
      <w:r w:rsidR="008724A1" w:rsidRPr="00573903">
        <w:rPr>
          <w:rFonts w:ascii="Calibri" w:hAnsi="Calibri"/>
          <w:i/>
          <w:szCs w:val="22"/>
          <w:lang w:val="en-US"/>
        </w:rPr>
        <w:t xml:space="preserve">still maintain a strong presence </w:t>
      </w:r>
      <w:r w:rsidR="008724A1" w:rsidRPr="00E07099">
        <w:rPr>
          <w:rFonts w:ascii="Calibri" w:hAnsi="Calibri"/>
          <w:i/>
          <w:szCs w:val="22"/>
          <w:lang w:val="en-US"/>
        </w:rPr>
        <w:t xml:space="preserve">in “stealing” </w:t>
      </w:r>
      <w:r w:rsidR="004D257B" w:rsidRPr="00E07099">
        <w:rPr>
          <w:rFonts w:ascii="Calibri" w:hAnsi="Calibri"/>
          <w:i/>
          <w:szCs w:val="22"/>
          <w:lang w:val="en-US"/>
        </w:rPr>
        <w:t xml:space="preserve">a lot of balls </w:t>
      </w:r>
      <w:r w:rsidR="008724A1" w:rsidRPr="00E07099">
        <w:rPr>
          <w:rFonts w:ascii="Calibri" w:hAnsi="Calibri"/>
          <w:i/>
          <w:szCs w:val="22"/>
          <w:lang w:val="en-US"/>
        </w:rPr>
        <w:t>f</w:t>
      </w:r>
      <w:r w:rsidR="00631C7D" w:rsidRPr="00E07099">
        <w:rPr>
          <w:rFonts w:ascii="Calibri" w:hAnsi="Calibri"/>
          <w:i/>
          <w:szCs w:val="22"/>
          <w:lang w:val="en-US"/>
        </w:rPr>
        <w:t>rom</w:t>
      </w:r>
      <w:r w:rsidR="008724A1" w:rsidRPr="00E07099">
        <w:rPr>
          <w:rFonts w:ascii="Calibri" w:hAnsi="Calibri"/>
          <w:i/>
          <w:szCs w:val="22"/>
          <w:lang w:val="en-US"/>
        </w:rPr>
        <w:t xml:space="preserve"> their opponents</w:t>
      </w:r>
      <w:r w:rsidR="006E38CB" w:rsidRPr="00E07099">
        <w:rPr>
          <w:rFonts w:ascii="Calibri" w:hAnsi="Calibri"/>
          <w:szCs w:val="22"/>
          <w:lang w:val="en-US"/>
        </w:rPr>
        <w:t>.</w:t>
      </w:r>
    </w:p>
    <w:p w:rsidR="004D257B" w:rsidRPr="00E07099" w:rsidRDefault="004D257B" w:rsidP="00E57D32">
      <w:pPr>
        <w:pStyle w:val="3"/>
        <w:numPr>
          <w:ilvl w:val="0"/>
          <w:numId w:val="34"/>
        </w:numPr>
        <w:jc w:val="left"/>
        <w:rPr>
          <w:rFonts w:ascii="Calibri" w:hAnsi="Calibri"/>
          <w:b w:val="0"/>
          <w:sz w:val="22"/>
          <w:szCs w:val="22"/>
        </w:rPr>
      </w:pPr>
      <w:r w:rsidRPr="00E07099">
        <w:rPr>
          <w:rFonts w:ascii="Calibri" w:hAnsi="Calibri"/>
          <w:b w:val="0"/>
          <w:sz w:val="22"/>
          <w:szCs w:val="22"/>
        </w:rPr>
        <w:t>“</w:t>
      </w:r>
      <w:r w:rsidRPr="00E07099">
        <w:rPr>
          <w:rFonts w:ascii="Calibri" w:hAnsi="Calibri"/>
          <w:b w:val="0"/>
          <w:i/>
          <w:sz w:val="22"/>
          <w:szCs w:val="22"/>
        </w:rPr>
        <w:t xml:space="preserve">Korfas and Falekas </w:t>
      </w:r>
      <w:r w:rsidR="00046F5F" w:rsidRPr="00E07099">
        <w:rPr>
          <w:rFonts w:ascii="Calibri" w:hAnsi="Calibri"/>
          <w:b w:val="0"/>
          <w:i/>
          <w:sz w:val="22"/>
          <w:szCs w:val="22"/>
        </w:rPr>
        <w:t>stand out when it comes to assists</w:t>
      </w:r>
      <w:r w:rsidRPr="00E07099">
        <w:rPr>
          <w:rFonts w:ascii="Calibri" w:hAnsi="Calibri"/>
          <w:b w:val="0"/>
          <w:sz w:val="22"/>
          <w:szCs w:val="22"/>
        </w:rPr>
        <w:t>”.</w:t>
      </w:r>
    </w:p>
    <w:p w:rsidR="00AD0A31" w:rsidRPr="00E07099" w:rsidRDefault="00610E90" w:rsidP="00E57D32">
      <w:pPr>
        <w:numPr>
          <w:ilvl w:val="0"/>
          <w:numId w:val="34"/>
        </w:numPr>
        <w:spacing w:line="480" w:lineRule="auto"/>
        <w:jc w:val="left"/>
        <w:rPr>
          <w:rFonts w:ascii="Calibri" w:hAnsi="Calibri"/>
          <w:szCs w:val="22"/>
          <w:lang w:val="en-US"/>
        </w:rPr>
      </w:pPr>
      <w:r w:rsidRPr="00E07099">
        <w:rPr>
          <w:rFonts w:ascii="Calibri" w:hAnsi="Calibri"/>
          <w:szCs w:val="22"/>
          <w:lang w:val="en-US"/>
        </w:rPr>
        <w:t>“</w:t>
      </w:r>
      <w:r w:rsidR="00CB1506" w:rsidRPr="00E07099">
        <w:rPr>
          <w:rFonts w:ascii="Calibri" w:hAnsi="Calibri"/>
          <w:i/>
          <w:szCs w:val="22"/>
          <w:lang w:val="en-US"/>
        </w:rPr>
        <w:t>Finally</w:t>
      </w:r>
      <w:r w:rsidR="006E38CB" w:rsidRPr="00E07099">
        <w:rPr>
          <w:rFonts w:ascii="Calibri" w:hAnsi="Calibri"/>
          <w:i/>
          <w:szCs w:val="22"/>
          <w:lang w:val="en-US"/>
        </w:rPr>
        <w:t xml:space="preserve">, </w:t>
      </w:r>
      <w:r w:rsidR="00CB1506" w:rsidRPr="00E07099">
        <w:rPr>
          <w:rFonts w:ascii="Calibri" w:hAnsi="Calibri"/>
          <w:i/>
          <w:szCs w:val="22"/>
          <w:lang w:val="en-US"/>
        </w:rPr>
        <w:t xml:space="preserve">despite his limited playing time </w:t>
      </w:r>
      <w:r w:rsidR="00CB1506" w:rsidRPr="00E07099">
        <w:rPr>
          <w:rFonts w:ascii="Calibri" w:hAnsi="Calibri" w:cs="Arial"/>
          <w:i/>
          <w:szCs w:val="22"/>
          <w:lang w:val="en-US" w:eastAsia="el-GR"/>
        </w:rPr>
        <w:t>Zourbenko</w:t>
      </w:r>
      <w:r w:rsidR="00CB1506" w:rsidRPr="00E07099">
        <w:rPr>
          <w:rFonts w:ascii="Calibri" w:hAnsi="Calibri"/>
          <w:i/>
          <w:szCs w:val="22"/>
          <w:lang w:val="en-US"/>
        </w:rPr>
        <w:t xml:space="preserve"> blocks a lot of </w:t>
      </w:r>
      <w:r w:rsidR="00B30ABC" w:rsidRPr="00E07099">
        <w:rPr>
          <w:rFonts w:ascii="Calibri" w:hAnsi="Calibri"/>
          <w:i/>
          <w:szCs w:val="22"/>
          <w:lang w:val="en-US"/>
        </w:rPr>
        <w:t xml:space="preserve">his </w:t>
      </w:r>
      <w:r w:rsidR="00CB1506" w:rsidRPr="00E07099">
        <w:rPr>
          <w:rFonts w:ascii="Calibri" w:hAnsi="Calibri"/>
          <w:i/>
          <w:szCs w:val="22"/>
          <w:lang w:val="en-US"/>
        </w:rPr>
        <w:t>opponents’ shots</w:t>
      </w:r>
      <w:r w:rsidRPr="00E07099">
        <w:rPr>
          <w:rFonts w:ascii="Calibri" w:hAnsi="Calibri"/>
          <w:szCs w:val="22"/>
          <w:lang w:val="en-US"/>
        </w:rPr>
        <w:t>”</w:t>
      </w:r>
      <w:r w:rsidR="006E38CB" w:rsidRPr="00E07099">
        <w:rPr>
          <w:rFonts w:ascii="Calibri" w:hAnsi="Calibri"/>
          <w:szCs w:val="22"/>
          <w:lang w:val="en-US"/>
        </w:rPr>
        <w:t>.</w:t>
      </w:r>
    </w:p>
    <w:p w:rsidR="006E38CB" w:rsidRPr="00573903" w:rsidRDefault="00AD0A31" w:rsidP="00E57D32">
      <w:pPr>
        <w:spacing w:line="480" w:lineRule="auto"/>
        <w:jc w:val="left"/>
        <w:rPr>
          <w:rFonts w:ascii="Calibri" w:hAnsi="Calibri"/>
          <w:szCs w:val="22"/>
          <w:lang w:val="en-US"/>
        </w:rPr>
      </w:pPr>
      <w:r w:rsidRPr="00E07099">
        <w:rPr>
          <w:rFonts w:ascii="Calibri" w:hAnsi="Calibri"/>
          <w:lang w:val="en-US"/>
        </w:rPr>
        <w:t xml:space="preserve">Note that the highlighted players of Table 8 were </w:t>
      </w:r>
      <w:r w:rsidR="00631C7D" w:rsidRPr="00E07099">
        <w:rPr>
          <w:rFonts w:ascii="Calibri" w:hAnsi="Calibri"/>
          <w:lang w:val="en-US"/>
        </w:rPr>
        <w:t>not taken into account</w:t>
      </w:r>
      <w:r w:rsidRPr="00E07099">
        <w:rPr>
          <w:rFonts w:ascii="Calibri" w:hAnsi="Calibri"/>
          <w:lang w:val="en-US"/>
        </w:rPr>
        <w:t xml:space="preserve"> due to their limited playing</w:t>
      </w:r>
      <w:r w:rsidRPr="00573903">
        <w:rPr>
          <w:rFonts w:ascii="Calibri" w:hAnsi="Calibri"/>
          <w:lang w:val="en-US"/>
        </w:rPr>
        <w:t xml:space="preserve"> time.</w:t>
      </w:r>
    </w:p>
    <w:p w:rsidR="001270D8" w:rsidRPr="00573903" w:rsidRDefault="001270D8" w:rsidP="001270D8">
      <w:pPr>
        <w:pStyle w:val="3"/>
        <w:rPr>
          <w:rFonts w:ascii="Calibri" w:hAnsi="Calibri"/>
          <w:sz w:val="22"/>
          <w:szCs w:val="22"/>
        </w:rPr>
      </w:pPr>
      <w:r w:rsidRPr="00573903">
        <w:rPr>
          <w:rFonts w:ascii="Calibri" w:hAnsi="Calibri"/>
          <w:sz w:val="22"/>
          <w:szCs w:val="22"/>
        </w:rPr>
        <w:t xml:space="preserve">Table </w:t>
      </w:r>
      <w:r w:rsidR="0016046D" w:rsidRPr="00573903">
        <w:rPr>
          <w:rFonts w:ascii="Calibri" w:hAnsi="Calibri"/>
          <w:sz w:val="22"/>
          <w:szCs w:val="22"/>
        </w:rPr>
        <w:t>8</w:t>
      </w:r>
      <w:r w:rsidRPr="00573903">
        <w:rPr>
          <w:rFonts w:ascii="Calibri" w:hAnsi="Calibri"/>
          <w:sz w:val="22"/>
          <w:szCs w:val="22"/>
        </w:rPr>
        <w:t xml:space="preserve"> about here</w:t>
      </w:r>
    </w:p>
    <w:p w:rsidR="00246BEA" w:rsidRPr="00573903" w:rsidRDefault="00246BEA" w:rsidP="00E57D32">
      <w:pPr>
        <w:spacing w:line="480" w:lineRule="auto"/>
        <w:jc w:val="left"/>
        <w:rPr>
          <w:rFonts w:ascii="Calibri" w:hAnsi="Calibri"/>
          <w:szCs w:val="22"/>
          <w:highlight w:val="yellow"/>
          <w:lang w:val="en-US"/>
        </w:rPr>
      </w:pPr>
    </w:p>
    <w:p w:rsidR="00566EFA" w:rsidRPr="00573903" w:rsidRDefault="00566EFA" w:rsidP="00566EFA">
      <w:pPr>
        <w:pStyle w:val="1"/>
        <w:numPr>
          <w:ilvl w:val="0"/>
          <w:numId w:val="1"/>
        </w:numPr>
        <w:spacing w:line="480" w:lineRule="auto"/>
        <w:ind w:left="357" w:hanging="357"/>
        <w:jc w:val="left"/>
        <w:rPr>
          <w:rFonts w:ascii="Calibri" w:hAnsi="Calibri"/>
          <w:szCs w:val="22"/>
          <w:lang w:val="en-US"/>
        </w:rPr>
      </w:pPr>
      <w:r w:rsidRPr="00573903">
        <w:rPr>
          <w:rFonts w:ascii="Calibri" w:hAnsi="Calibri"/>
          <w:szCs w:val="22"/>
          <w:lang w:val="en-US"/>
        </w:rPr>
        <w:t xml:space="preserve">Assessment </w:t>
      </w:r>
      <w:r w:rsidR="00477EC0" w:rsidRPr="00573903">
        <w:rPr>
          <w:rFonts w:ascii="Calibri" w:hAnsi="Calibri"/>
          <w:szCs w:val="22"/>
          <w:lang w:val="en-US"/>
        </w:rPr>
        <w:t xml:space="preserve">of the authentic statistical report </w:t>
      </w:r>
      <w:r w:rsidR="002063F1" w:rsidRPr="00573903">
        <w:rPr>
          <w:rFonts w:ascii="Calibri" w:hAnsi="Calibri"/>
          <w:szCs w:val="22"/>
          <w:lang w:val="en-US"/>
        </w:rPr>
        <w:t>through regression</w:t>
      </w:r>
      <w:r w:rsidRPr="00573903">
        <w:rPr>
          <w:rFonts w:ascii="Calibri" w:hAnsi="Calibri"/>
          <w:szCs w:val="22"/>
          <w:lang w:val="en-US"/>
        </w:rPr>
        <w:t xml:space="preserve"> analysis</w:t>
      </w:r>
    </w:p>
    <w:p w:rsidR="00742208" w:rsidRPr="00E07099" w:rsidRDefault="00B75106" w:rsidP="0081398B">
      <w:pPr>
        <w:spacing w:line="480" w:lineRule="auto"/>
        <w:ind w:firstLine="360"/>
        <w:jc w:val="left"/>
        <w:rPr>
          <w:rFonts w:ascii="Calibri" w:hAnsi="Calibri"/>
          <w:bCs/>
          <w:lang w:val="en-US"/>
        </w:rPr>
      </w:pPr>
      <w:r w:rsidRPr="00573903">
        <w:rPr>
          <w:rFonts w:ascii="Calibri" w:hAnsi="Calibri"/>
          <w:szCs w:val="22"/>
          <w:lang w:val="en-US"/>
        </w:rPr>
        <w:t xml:space="preserve">The statistical analysis presented previously could be (much) more advanced in </w:t>
      </w:r>
      <w:r w:rsidR="00AD3833" w:rsidRPr="00573903">
        <w:rPr>
          <w:rFonts w:ascii="Calibri" w:hAnsi="Calibri"/>
          <w:szCs w:val="22"/>
          <w:lang w:val="en-US"/>
        </w:rPr>
        <w:t>several points</w:t>
      </w:r>
      <w:r w:rsidR="00746C36" w:rsidRPr="00573903">
        <w:rPr>
          <w:rFonts w:ascii="Calibri" w:hAnsi="Calibri"/>
          <w:szCs w:val="22"/>
          <w:lang w:val="en-US"/>
        </w:rPr>
        <w:t>,</w:t>
      </w:r>
      <w:r w:rsidRPr="00573903">
        <w:rPr>
          <w:rFonts w:ascii="Calibri" w:hAnsi="Calibri"/>
          <w:szCs w:val="22"/>
          <w:lang w:val="en-US"/>
        </w:rPr>
        <w:t xml:space="preserve"> if </w:t>
      </w:r>
      <w:r w:rsidRPr="00E07099">
        <w:rPr>
          <w:rFonts w:ascii="Calibri" w:hAnsi="Calibri"/>
          <w:szCs w:val="22"/>
          <w:lang w:val="en-US"/>
        </w:rPr>
        <w:t xml:space="preserve">the </w:t>
      </w:r>
      <w:r w:rsidRPr="00E07099">
        <w:rPr>
          <w:rFonts w:ascii="Calibri" w:hAnsi="Calibri" w:cs="Arial"/>
          <w:szCs w:val="20"/>
          <w:lang w:val="en-US"/>
        </w:rPr>
        <w:t xml:space="preserve">unfamiliar with statistics </w:t>
      </w:r>
      <w:r w:rsidR="00483260" w:rsidRPr="00E07099">
        <w:rPr>
          <w:rFonts w:ascii="Calibri" w:hAnsi="Calibri" w:cs="Arial"/>
          <w:szCs w:val="20"/>
          <w:lang w:val="en-US"/>
        </w:rPr>
        <w:t>“</w:t>
      </w:r>
      <w:r w:rsidRPr="00E07099">
        <w:rPr>
          <w:rFonts w:ascii="Calibri" w:hAnsi="Calibri"/>
          <w:szCs w:val="22"/>
          <w:lang w:val="en-US"/>
        </w:rPr>
        <w:t>recipients</w:t>
      </w:r>
      <w:r w:rsidR="00483260" w:rsidRPr="00E07099">
        <w:rPr>
          <w:rFonts w:ascii="Calibri" w:hAnsi="Calibri"/>
          <w:szCs w:val="22"/>
          <w:lang w:val="en-US"/>
        </w:rPr>
        <w:t>”</w:t>
      </w:r>
      <w:r w:rsidRPr="00E07099">
        <w:rPr>
          <w:rFonts w:ascii="Calibri" w:hAnsi="Calibri"/>
          <w:szCs w:val="22"/>
          <w:lang w:val="en-US"/>
        </w:rPr>
        <w:t xml:space="preserve"> </w:t>
      </w:r>
      <w:r w:rsidRPr="00E07099">
        <w:rPr>
          <w:rFonts w:ascii="Calibri" w:hAnsi="Calibri" w:cs="Arial"/>
          <w:szCs w:val="20"/>
          <w:lang w:val="en-US"/>
        </w:rPr>
        <w:t xml:space="preserve">were persuaded about </w:t>
      </w:r>
      <w:r w:rsidR="00746C36" w:rsidRPr="00E07099">
        <w:rPr>
          <w:rFonts w:ascii="Calibri" w:hAnsi="Calibri" w:cs="Arial"/>
          <w:szCs w:val="20"/>
          <w:lang w:val="en-US"/>
        </w:rPr>
        <w:t xml:space="preserve">their </w:t>
      </w:r>
      <w:r w:rsidRPr="00E07099">
        <w:rPr>
          <w:rFonts w:ascii="Calibri" w:hAnsi="Calibri" w:cs="Arial"/>
          <w:szCs w:val="20"/>
          <w:lang w:val="en-US"/>
        </w:rPr>
        <w:t xml:space="preserve">usefulness and the ability of </w:t>
      </w:r>
      <w:r w:rsidRPr="00E07099">
        <w:rPr>
          <w:rFonts w:ascii="Calibri" w:hAnsi="Calibri"/>
          <w:szCs w:val="22"/>
          <w:lang w:val="en-US"/>
        </w:rPr>
        <w:t>quantitative methods and OR</w:t>
      </w:r>
      <w:r w:rsidRPr="00E07099">
        <w:rPr>
          <w:rFonts w:ascii="Calibri" w:hAnsi="Calibri" w:cs="Arial"/>
          <w:szCs w:val="20"/>
          <w:lang w:val="en-US"/>
        </w:rPr>
        <w:t xml:space="preserve"> to </w:t>
      </w:r>
      <w:r w:rsidR="00631C7D" w:rsidRPr="00E07099">
        <w:rPr>
          <w:rFonts w:ascii="Calibri" w:hAnsi="Calibri" w:cs="Arial"/>
          <w:szCs w:val="20"/>
          <w:lang w:val="en-US"/>
        </w:rPr>
        <w:t>improve</w:t>
      </w:r>
      <w:r w:rsidR="00AD3833" w:rsidRPr="00E07099">
        <w:rPr>
          <w:rFonts w:ascii="Calibri" w:hAnsi="Calibri" w:cs="Arial"/>
          <w:szCs w:val="20"/>
          <w:lang w:val="en-US"/>
        </w:rPr>
        <w:t xml:space="preserve"> the</w:t>
      </w:r>
      <w:r w:rsidRPr="00E07099">
        <w:rPr>
          <w:rFonts w:ascii="Calibri" w:hAnsi="Calibri" w:cs="Arial"/>
          <w:szCs w:val="20"/>
          <w:lang w:val="en-US"/>
        </w:rPr>
        <w:t xml:space="preserve"> decision making</w:t>
      </w:r>
      <w:r w:rsidR="00AD3833" w:rsidRPr="00E07099">
        <w:rPr>
          <w:rFonts w:ascii="Calibri" w:hAnsi="Calibri" w:cs="Arial"/>
          <w:szCs w:val="20"/>
          <w:lang w:val="en-US"/>
        </w:rPr>
        <w:t xml:space="preserve"> process</w:t>
      </w:r>
      <w:r w:rsidRPr="00E07099">
        <w:rPr>
          <w:rFonts w:ascii="Calibri" w:hAnsi="Calibri" w:cs="Arial"/>
          <w:szCs w:val="20"/>
          <w:lang w:val="en-US"/>
        </w:rPr>
        <w:t>.</w:t>
      </w:r>
      <w:r w:rsidR="00483260" w:rsidRPr="00E07099">
        <w:rPr>
          <w:rFonts w:ascii="Calibri" w:hAnsi="Calibri" w:cs="Arial"/>
          <w:szCs w:val="20"/>
          <w:lang w:val="en-US"/>
        </w:rPr>
        <w:t xml:space="preserve"> For instance</w:t>
      </w:r>
      <w:r w:rsidR="00164B8E" w:rsidRPr="00E07099">
        <w:rPr>
          <w:rFonts w:ascii="Calibri" w:hAnsi="Calibri" w:cs="Arial"/>
          <w:szCs w:val="20"/>
          <w:lang w:val="en-US"/>
        </w:rPr>
        <w:t>,</w:t>
      </w:r>
      <w:r w:rsidR="00483260" w:rsidRPr="00E07099">
        <w:rPr>
          <w:rFonts w:ascii="Calibri" w:hAnsi="Calibri" w:cs="Arial"/>
          <w:szCs w:val="20"/>
          <w:lang w:val="en-US"/>
        </w:rPr>
        <w:t xml:space="preserve"> an</w:t>
      </w:r>
      <w:r w:rsidR="00566EFA" w:rsidRPr="00E07099">
        <w:rPr>
          <w:rFonts w:ascii="Calibri" w:hAnsi="Calibri"/>
          <w:szCs w:val="22"/>
          <w:lang w:val="en-US"/>
        </w:rPr>
        <w:t xml:space="preserve"> indicative direction of the statistical analysis addressed to the coaching staff of </w:t>
      </w:r>
      <w:r w:rsidR="008146EA" w:rsidRPr="00E07099">
        <w:rPr>
          <w:rFonts w:ascii="Calibri" w:hAnsi="Calibri"/>
          <w:szCs w:val="22"/>
          <w:lang w:val="en-US"/>
        </w:rPr>
        <w:t xml:space="preserve">IRAKLIS </w:t>
      </w:r>
      <w:r w:rsidR="00566EFA" w:rsidRPr="00E07099">
        <w:rPr>
          <w:rFonts w:ascii="Calibri" w:hAnsi="Calibri"/>
          <w:szCs w:val="22"/>
          <w:lang w:val="en-US"/>
        </w:rPr>
        <w:t xml:space="preserve">could </w:t>
      </w:r>
      <w:r w:rsidR="008E6F6D" w:rsidRPr="00E07099">
        <w:rPr>
          <w:rFonts w:ascii="Calibri" w:hAnsi="Calibri"/>
          <w:szCs w:val="22"/>
          <w:lang w:val="en-US"/>
        </w:rPr>
        <w:t xml:space="preserve">be </w:t>
      </w:r>
      <w:r w:rsidR="00566EFA" w:rsidRPr="00E07099">
        <w:rPr>
          <w:rFonts w:ascii="Calibri" w:hAnsi="Calibri"/>
          <w:szCs w:val="22"/>
          <w:lang w:val="en-US"/>
        </w:rPr>
        <w:t xml:space="preserve">the determination of </w:t>
      </w:r>
      <w:r w:rsidR="00566EFA" w:rsidRPr="00E07099">
        <w:rPr>
          <w:rFonts w:ascii="Calibri" w:hAnsi="Calibri" w:cs="Calibri"/>
          <w:szCs w:val="22"/>
          <w:lang w:val="en-US"/>
        </w:rPr>
        <w:t xml:space="preserve">factors that affect </w:t>
      </w:r>
      <w:r w:rsidR="008E6F6D" w:rsidRPr="00E07099">
        <w:rPr>
          <w:rFonts w:ascii="Calibri" w:hAnsi="Calibri" w:cs="Calibri"/>
          <w:szCs w:val="22"/>
          <w:lang w:val="en-US"/>
        </w:rPr>
        <w:t xml:space="preserve">significantly or not, </w:t>
      </w:r>
      <w:r w:rsidR="00566EFA" w:rsidRPr="00E07099">
        <w:rPr>
          <w:rFonts w:ascii="Calibri" w:hAnsi="Calibri" w:cs="Calibri"/>
          <w:szCs w:val="22"/>
          <w:lang w:val="en-US"/>
        </w:rPr>
        <w:t>positively or negatively the performance of</w:t>
      </w:r>
      <w:r w:rsidR="00631C7D" w:rsidRPr="00E07099">
        <w:rPr>
          <w:rFonts w:ascii="Calibri" w:hAnsi="Calibri" w:cs="Calibri"/>
          <w:szCs w:val="22"/>
          <w:lang w:val="en-US"/>
        </w:rPr>
        <w:t xml:space="preserve"> a</w:t>
      </w:r>
      <w:r w:rsidR="00566EFA" w:rsidRPr="00E07099">
        <w:rPr>
          <w:rFonts w:ascii="Calibri" w:hAnsi="Calibri" w:cs="Calibri"/>
          <w:szCs w:val="22"/>
          <w:lang w:val="en-US"/>
        </w:rPr>
        <w:t xml:space="preserve"> team or</w:t>
      </w:r>
      <w:r w:rsidR="008E6F6D" w:rsidRPr="00E07099">
        <w:rPr>
          <w:rFonts w:ascii="Calibri" w:hAnsi="Calibri" w:cs="Calibri"/>
          <w:szCs w:val="22"/>
          <w:lang w:val="en-US"/>
        </w:rPr>
        <w:t xml:space="preserve"> a player, based on properly des</w:t>
      </w:r>
      <w:r w:rsidR="00566EFA" w:rsidRPr="00E07099">
        <w:rPr>
          <w:rFonts w:ascii="Calibri" w:hAnsi="Calibri" w:cs="Calibri"/>
          <w:szCs w:val="22"/>
          <w:lang w:val="en-US"/>
        </w:rPr>
        <w:t>i</w:t>
      </w:r>
      <w:r w:rsidR="008E6F6D" w:rsidRPr="00E07099">
        <w:rPr>
          <w:rFonts w:ascii="Calibri" w:hAnsi="Calibri" w:cs="Calibri"/>
          <w:szCs w:val="22"/>
          <w:lang w:val="en-US"/>
        </w:rPr>
        <w:t>g</w:t>
      </w:r>
      <w:r w:rsidR="00566EFA" w:rsidRPr="00E07099">
        <w:rPr>
          <w:rFonts w:ascii="Calibri" w:hAnsi="Calibri" w:cs="Calibri"/>
          <w:szCs w:val="22"/>
          <w:lang w:val="en-US"/>
        </w:rPr>
        <w:t>ned regression equations.</w:t>
      </w:r>
      <w:r w:rsidR="0081398B" w:rsidRPr="00E07099">
        <w:rPr>
          <w:rFonts w:ascii="Calibri" w:hAnsi="Calibri" w:cs="Calibri"/>
          <w:szCs w:val="22"/>
          <w:lang w:val="en-US"/>
        </w:rPr>
        <w:t xml:space="preserve"> </w:t>
      </w:r>
      <w:r w:rsidR="0081398B" w:rsidRPr="00E07099">
        <w:rPr>
          <w:rFonts w:ascii="Calibri" w:hAnsi="Calibri"/>
          <w:bCs/>
          <w:lang w:val="en-US"/>
        </w:rPr>
        <w:t>According to the significance of those factors</w:t>
      </w:r>
      <w:r w:rsidR="00CB79C2" w:rsidRPr="00E07099">
        <w:rPr>
          <w:rFonts w:ascii="Calibri" w:hAnsi="Calibri"/>
          <w:bCs/>
          <w:lang w:val="en-US"/>
        </w:rPr>
        <w:t>,</w:t>
      </w:r>
      <w:r w:rsidR="0081398B" w:rsidRPr="00E07099">
        <w:rPr>
          <w:rFonts w:ascii="Calibri" w:hAnsi="Calibri"/>
          <w:bCs/>
          <w:lang w:val="en-US"/>
        </w:rPr>
        <w:t xml:space="preserve"> </w:t>
      </w:r>
      <w:r w:rsidR="00631C7D" w:rsidRPr="00E07099">
        <w:rPr>
          <w:rFonts w:ascii="Calibri" w:hAnsi="Calibri"/>
          <w:bCs/>
          <w:lang w:val="en-US"/>
        </w:rPr>
        <w:t xml:space="preserve">the team’s </w:t>
      </w:r>
      <w:r w:rsidR="0081398B" w:rsidRPr="00E07099">
        <w:rPr>
          <w:rFonts w:ascii="Calibri" w:hAnsi="Calibri"/>
          <w:szCs w:val="22"/>
          <w:lang w:val="en-US"/>
        </w:rPr>
        <w:t>coach c</w:t>
      </w:r>
      <w:r w:rsidR="008146EA" w:rsidRPr="00E07099">
        <w:rPr>
          <w:rFonts w:ascii="Calibri" w:hAnsi="Calibri"/>
          <w:szCs w:val="22"/>
          <w:lang w:val="en-US"/>
        </w:rPr>
        <w:t>ould</w:t>
      </w:r>
      <w:r w:rsidR="0081398B" w:rsidRPr="00E07099">
        <w:rPr>
          <w:rFonts w:ascii="Calibri" w:hAnsi="Calibri"/>
          <w:szCs w:val="22"/>
          <w:lang w:val="en-US"/>
        </w:rPr>
        <w:t xml:space="preserve"> identify the statistical categories that </w:t>
      </w:r>
      <w:r w:rsidR="00631C7D" w:rsidRPr="00E07099">
        <w:rPr>
          <w:rFonts w:ascii="Calibri" w:hAnsi="Calibri"/>
          <w:szCs w:val="22"/>
          <w:lang w:val="en-US"/>
        </w:rPr>
        <w:t xml:space="preserve">they </w:t>
      </w:r>
      <w:r w:rsidR="0081398B" w:rsidRPr="00E07099">
        <w:rPr>
          <w:rFonts w:ascii="Calibri" w:hAnsi="Calibri"/>
          <w:szCs w:val="22"/>
          <w:lang w:val="en-US"/>
        </w:rPr>
        <w:t xml:space="preserve">should </w:t>
      </w:r>
      <w:r w:rsidR="008146EA" w:rsidRPr="00E07099">
        <w:rPr>
          <w:rFonts w:ascii="Calibri" w:hAnsi="Calibri"/>
          <w:szCs w:val="22"/>
          <w:lang w:val="en-US"/>
        </w:rPr>
        <w:t>concentrate on</w:t>
      </w:r>
      <w:r w:rsidR="0081398B" w:rsidRPr="00E07099">
        <w:rPr>
          <w:rFonts w:ascii="Calibri" w:hAnsi="Calibri"/>
          <w:szCs w:val="22"/>
          <w:lang w:val="en-US"/>
        </w:rPr>
        <w:t xml:space="preserve"> during a game.</w:t>
      </w:r>
    </w:p>
    <w:p w:rsidR="00566EFA" w:rsidRPr="00573903" w:rsidRDefault="00164B8E" w:rsidP="00566EFA">
      <w:pPr>
        <w:spacing w:line="480" w:lineRule="auto"/>
        <w:ind w:firstLine="360"/>
        <w:jc w:val="left"/>
        <w:rPr>
          <w:rFonts w:ascii="Calibri" w:hAnsi="Calibri" w:cs="Calibri"/>
          <w:szCs w:val="22"/>
          <w:lang w:val="en-US"/>
        </w:rPr>
      </w:pPr>
      <w:r w:rsidRPr="00E07099">
        <w:rPr>
          <w:rFonts w:ascii="Calibri" w:hAnsi="Calibri" w:cs="Calibri"/>
          <w:szCs w:val="22"/>
          <w:lang w:val="en-US"/>
        </w:rPr>
        <w:t>T</w:t>
      </w:r>
      <w:r w:rsidR="00742208" w:rsidRPr="00E07099">
        <w:rPr>
          <w:rFonts w:ascii="Calibri" w:hAnsi="Calibri" w:cs="Calibri"/>
          <w:szCs w:val="22"/>
          <w:lang w:val="en-US"/>
        </w:rPr>
        <w:t>o this end</w:t>
      </w:r>
      <w:r w:rsidR="00566EFA" w:rsidRPr="00E07099">
        <w:rPr>
          <w:rFonts w:ascii="Calibri" w:hAnsi="Calibri" w:cs="Calibri"/>
          <w:szCs w:val="22"/>
          <w:lang w:val="en-US"/>
        </w:rPr>
        <w:t xml:space="preserve">, using data </w:t>
      </w:r>
      <w:r w:rsidR="00631C7D" w:rsidRPr="00E07099">
        <w:rPr>
          <w:rFonts w:ascii="Calibri" w:hAnsi="Calibri" w:cs="Calibri"/>
          <w:szCs w:val="22"/>
          <w:lang w:val="en-US"/>
        </w:rPr>
        <w:t>in</w:t>
      </w:r>
      <w:r w:rsidR="00566EFA" w:rsidRPr="00E07099">
        <w:rPr>
          <w:rFonts w:ascii="Calibri" w:hAnsi="Calibri" w:cs="Calibri"/>
          <w:szCs w:val="22"/>
          <w:lang w:val="en-US"/>
        </w:rPr>
        <w:t xml:space="preserve"> all statistical categories both for IRAKLIS and his opponents</w:t>
      </w:r>
      <w:r w:rsidR="00631C7D" w:rsidRPr="00E07099">
        <w:rPr>
          <w:rFonts w:ascii="Calibri" w:hAnsi="Calibri" w:cs="Calibri"/>
          <w:szCs w:val="22"/>
          <w:lang w:val="en-US"/>
        </w:rPr>
        <w:t xml:space="preserve"> (</w:t>
      </w:r>
      <w:r w:rsidR="008146EA" w:rsidRPr="00E07099">
        <w:rPr>
          <w:rFonts w:ascii="Calibri" w:hAnsi="Calibri" w:cs="Calibri"/>
          <w:szCs w:val="22"/>
          <w:lang w:val="en-US"/>
        </w:rPr>
        <w:t>such as</w:t>
      </w:r>
      <w:r w:rsidR="00566EFA" w:rsidRPr="00E07099">
        <w:rPr>
          <w:rFonts w:ascii="Calibri" w:hAnsi="Calibri" w:cs="Calibri"/>
          <w:szCs w:val="22"/>
          <w:lang w:val="en-US"/>
        </w:rPr>
        <w:t xml:space="preserve"> those presented in Tables 1 and 2 respectively</w:t>
      </w:r>
      <w:r w:rsidR="00631C7D" w:rsidRPr="00E07099">
        <w:rPr>
          <w:rFonts w:ascii="Calibri" w:hAnsi="Calibri" w:cs="Calibri"/>
          <w:szCs w:val="22"/>
          <w:lang w:val="en-US"/>
        </w:rPr>
        <w:t>),</w:t>
      </w:r>
      <w:r w:rsidR="00566EFA" w:rsidRPr="00E07099">
        <w:rPr>
          <w:rFonts w:ascii="Calibri" w:hAnsi="Calibri" w:cs="Calibri"/>
          <w:szCs w:val="22"/>
          <w:lang w:val="en-US"/>
        </w:rPr>
        <w:t xml:space="preserve"> </w:t>
      </w:r>
      <w:r w:rsidR="00631C7D" w:rsidRPr="00E07099">
        <w:rPr>
          <w:rFonts w:ascii="Calibri" w:hAnsi="Calibri" w:cs="Calibri"/>
          <w:szCs w:val="22"/>
          <w:lang w:val="en-US"/>
        </w:rPr>
        <w:t xml:space="preserve">considering, however, </w:t>
      </w:r>
      <w:r w:rsidR="00566EFA" w:rsidRPr="00E07099">
        <w:rPr>
          <w:rFonts w:ascii="Calibri" w:hAnsi="Calibri" w:cs="Calibri"/>
          <w:szCs w:val="22"/>
          <w:lang w:val="en-US"/>
        </w:rPr>
        <w:t xml:space="preserve">the </w:t>
      </w:r>
      <w:r w:rsidR="008146EA" w:rsidRPr="00E07099">
        <w:rPr>
          <w:rFonts w:ascii="Calibri" w:hAnsi="Calibri" w:cs="Calibri"/>
          <w:szCs w:val="22"/>
          <w:lang w:val="en-US"/>
        </w:rPr>
        <w:t xml:space="preserve">total number of </w:t>
      </w:r>
      <w:r w:rsidR="00566EFA" w:rsidRPr="00E07099">
        <w:rPr>
          <w:rFonts w:ascii="Calibri" w:hAnsi="Calibri" w:cs="Calibri"/>
          <w:szCs w:val="22"/>
          <w:lang w:val="en-US"/>
        </w:rPr>
        <w:t>games of</w:t>
      </w:r>
      <w:r w:rsidR="00566EFA" w:rsidRPr="00573903">
        <w:rPr>
          <w:rFonts w:ascii="Calibri" w:hAnsi="Calibri" w:cs="Calibri"/>
          <w:szCs w:val="22"/>
          <w:lang w:val="en-US"/>
        </w:rPr>
        <w:t xml:space="preserve"> the 1999-2000 season</w:t>
      </w:r>
      <w:r w:rsidR="00631C7D" w:rsidRPr="00573903">
        <w:rPr>
          <w:rFonts w:ascii="Calibri" w:hAnsi="Calibri" w:cs="Calibri"/>
          <w:szCs w:val="22"/>
          <w:lang w:val="en-US"/>
        </w:rPr>
        <w:t xml:space="preserve"> (</w:t>
      </w:r>
      <w:r w:rsidR="00566EFA" w:rsidRPr="00573903">
        <w:rPr>
          <w:rFonts w:ascii="Calibri" w:hAnsi="Calibri" w:cs="Calibri"/>
          <w:szCs w:val="22"/>
          <w:lang w:val="en-US"/>
        </w:rPr>
        <w:t>26 games</w:t>
      </w:r>
      <w:r w:rsidR="00631C7D" w:rsidRPr="00573903">
        <w:rPr>
          <w:rFonts w:ascii="Calibri" w:hAnsi="Calibri" w:cs="Calibri"/>
          <w:szCs w:val="22"/>
          <w:lang w:val="en-US"/>
        </w:rPr>
        <w:t>)</w:t>
      </w:r>
      <w:r w:rsidR="008146EA" w:rsidRPr="00573903">
        <w:rPr>
          <w:rFonts w:ascii="Calibri" w:hAnsi="Calibri" w:cs="Calibri"/>
          <w:szCs w:val="22"/>
          <w:lang w:val="en-US"/>
        </w:rPr>
        <w:t>,</w:t>
      </w:r>
      <w:r w:rsidR="00566EFA" w:rsidRPr="00573903">
        <w:rPr>
          <w:rFonts w:ascii="Calibri" w:hAnsi="Calibri" w:cs="Calibri"/>
          <w:szCs w:val="22"/>
          <w:lang w:val="en-US"/>
        </w:rPr>
        <w:t xml:space="preserve"> we arrive at </w:t>
      </w:r>
      <w:r w:rsidR="008146EA" w:rsidRPr="00573903">
        <w:rPr>
          <w:rFonts w:ascii="Calibri" w:hAnsi="Calibri" w:cs="Calibri"/>
          <w:szCs w:val="22"/>
          <w:lang w:val="en-US"/>
        </w:rPr>
        <w:t>the following</w:t>
      </w:r>
      <w:r w:rsidR="00566EFA" w:rsidRPr="00573903">
        <w:rPr>
          <w:rFonts w:ascii="Calibri" w:hAnsi="Calibri" w:cs="Calibri"/>
          <w:szCs w:val="22"/>
          <w:lang w:val="en-US"/>
        </w:rPr>
        <w:t xml:space="preserve"> multiple regression equation</w:t>
      </w:r>
      <w:r w:rsidR="00D4287D" w:rsidRPr="00573903">
        <w:rPr>
          <w:rFonts w:ascii="Calibri" w:hAnsi="Calibri" w:cs="Calibri"/>
          <w:szCs w:val="22"/>
          <w:lang w:val="en-US"/>
        </w:rPr>
        <w:t xml:space="preserve">. In this </w:t>
      </w:r>
      <w:r w:rsidR="00D4287D" w:rsidRPr="00573903">
        <w:rPr>
          <w:rFonts w:ascii="Calibri" w:hAnsi="Calibri" w:cs="Calibri"/>
          <w:szCs w:val="22"/>
          <w:lang w:val="en-US"/>
        </w:rPr>
        <w:lastRenderedPageBreak/>
        <w:t>model</w:t>
      </w:r>
      <w:r w:rsidR="00631C7D" w:rsidRPr="00573903">
        <w:rPr>
          <w:rFonts w:ascii="Calibri" w:hAnsi="Calibri" w:cs="Calibri"/>
          <w:color w:val="FF00FF"/>
          <w:szCs w:val="22"/>
          <w:lang w:val="en-US"/>
        </w:rPr>
        <w:t>,</w:t>
      </w:r>
      <w:r w:rsidR="00566EFA" w:rsidRPr="00573903">
        <w:rPr>
          <w:rFonts w:ascii="Calibri" w:hAnsi="Calibri" w:cs="Calibri"/>
          <w:szCs w:val="22"/>
          <w:lang w:val="en-US"/>
        </w:rPr>
        <w:t xml:space="preserve"> the dependent variable Y expresses the difference between the total points scored and allowed by IRAKLIS at the final score of each one of the 26 games of the </w:t>
      </w:r>
      <w:r w:rsidR="008146EA" w:rsidRPr="00573903">
        <w:rPr>
          <w:rFonts w:ascii="Calibri" w:hAnsi="Calibri" w:cs="Calibri"/>
          <w:szCs w:val="22"/>
          <w:lang w:val="en-US"/>
        </w:rPr>
        <w:t xml:space="preserve">1999-2000 </w:t>
      </w:r>
      <w:r w:rsidR="00566EFA" w:rsidRPr="00573903">
        <w:rPr>
          <w:rFonts w:ascii="Calibri" w:hAnsi="Calibri" w:cs="Calibri"/>
          <w:szCs w:val="22"/>
          <w:lang w:val="en-US"/>
        </w:rPr>
        <w:t>championship:</w:t>
      </w:r>
    </w:p>
    <w:p w:rsidR="00566EFA" w:rsidRPr="00573903" w:rsidRDefault="00566EFA" w:rsidP="00566EFA">
      <w:pPr>
        <w:tabs>
          <w:tab w:val="center" w:pos="3960"/>
          <w:tab w:val="right" w:pos="9000"/>
        </w:tabs>
        <w:spacing w:line="480" w:lineRule="auto"/>
        <w:rPr>
          <w:rFonts w:ascii="Calibri" w:hAnsi="Calibri"/>
          <w:szCs w:val="22"/>
          <w:lang w:val="en-US"/>
        </w:rPr>
      </w:pPr>
      <w:r w:rsidRPr="00573903">
        <w:rPr>
          <w:rFonts w:ascii="Calibri" w:hAnsi="Calibri"/>
          <w:szCs w:val="22"/>
          <w:lang w:val="en-US"/>
        </w:rPr>
        <w:tab/>
      </w:r>
      <w:r w:rsidR="00EE58B5" w:rsidRPr="00573903">
        <w:rPr>
          <w:position w:val="-26"/>
          <w:lang w:val="en-US"/>
        </w:rPr>
        <w:object w:dxaOrig="7780" w:dyaOrig="639">
          <v:shape id="_x0000_i1033" type="#_x0000_t75" style="width:380.45pt;height:31.1pt" o:ole="">
            <v:imagedata r:id="rId26" o:title=""/>
          </v:shape>
          <o:OLEObject Type="Embed" ProgID="Equation.3" ShapeID="_x0000_i1033" DrawAspect="Content" ObjectID="_1487701916" r:id="rId27"/>
        </w:object>
      </w:r>
      <w:r w:rsidR="008146EA" w:rsidRPr="00573903">
        <w:rPr>
          <w:rFonts w:ascii="Calibri" w:hAnsi="Calibri"/>
          <w:szCs w:val="22"/>
          <w:lang w:val="en-US"/>
        </w:rPr>
        <w:tab/>
        <w:t>(9</w:t>
      </w:r>
      <w:r w:rsidRPr="00573903">
        <w:rPr>
          <w:rFonts w:ascii="Calibri" w:hAnsi="Calibri"/>
          <w:szCs w:val="22"/>
          <w:lang w:val="en-US"/>
        </w:rPr>
        <w:t>)</w:t>
      </w:r>
    </w:p>
    <w:p w:rsidR="00522AB1" w:rsidRPr="00573903" w:rsidRDefault="00522AB1" w:rsidP="00522AB1">
      <w:pPr>
        <w:spacing w:line="480" w:lineRule="auto"/>
        <w:jc w:val="left"/>
        <w:rPr>
          <w:rFonts w:ascii="Calibri" w:hAnsi="Calibri"/>
          <w:bCs/>
          <w:lang w:val="en-US"/>
        </w:rPr>
      </w:pPr>
      <w:r w:rsidRPr="00573903">
        <w:rPr>
          <w:rFonts w:ascii="Calibri" w:hAnsi="Calibri"/>
          <w:bCs/>
          <w:lang w:val="en-US"/>
        </w:rPr>
        <w:t>It should be noted here</w:t>
      </w:r>
      <w:r w:rsidR="00483260" w:rsidRPr="00573903">
        <w:rPr>
          <w:rFonts w:ascii="Calibri" w:hAnsi="Calibri"/>
          <w:bCs/>
          <w:lang w:val="en-US"/>
        </w:rPr>
        <w:t xml:space="preserve"> that in order to select the predictive variables of (</w:t>
      </w:r>
      <w:r w:rsidR="008146EA" w:rsidRPr="00573903">
        <w:rPr>
          <w:rFonts w:ascii="Calibri" w:hAnsi="Calibri"/>
          <w:bCs/>
          <w:lang w:val="en-US"/>
        </w:rPr>
        <w:t>9</w:t>
      </w:r>
      <w:r w:rsidR="00483260" w:rsidRPr="00573903">
        <w:rPr>
          <w:rFonts w:ascii="Calibri" w:hAnsi="Calibri"/>
          <w:bCs/>
          <w:lang w:val="en-US"/>
        </w:rPr>
        <w:t>) we use the stepwise regression method</w:t>
      </w:r>
      <w:r w:rsidR="00EE58B5" w:rsidRPr="00573903">
        <w:rPr>
          <w:rFonts w:ascii="Calibri" w:hAnsi="Calibri"/>
          <w:bCs/>
          <w:lang w:val="en-US"/>
        </w:rPr>
        <w:t xml:space="preserve">, as well as one of the most common software for analyzing </w:t>
      </w:r>
      <w:r w:rsidR="00CB79C2" w:rsidRPr="00573903">
        <w:rPr>
          <w:rFonts w:ascii="Calibri" w:hAnsi="Calibri"/>
          <w:bCs/>
          <w:lang w:val="en-US"/>
        </w:rPr>
        <w:t xml:space="preserve">statistical </w:t>
      </w:r>
      <w:r w:rsidR="00EE58B5" w:rsidRPr="00573903">
        <w:rPr>
          <w:rFonts w:ascii="Calibri" w:hAnsi="Calibri"/>
          <w:bCs/>
          <w:lang w:val="en-US"/>
        </w:rPr>
        <w:t>data, i.e. MINITAB 16</w:t>
      </w:r>
      <w:r w:rsidR="00483260" w:rsidRPr="00573903">
        <w:rPr>
          <w:rFonts w:ascii="Calibri" w:hAnsi="Calibri"/>
          <w:bCs/>
          <w:lang w:val="en-US"/>
        </w:rPr>
        <w:t>.</w:t>
      </w:r>
      <w:r w:rsidRPr="00573903">
        <w:rPr>
          <w:rFonts w:ascii="Calibri" w:hAnsi="Calibri"/>
          <w:bCs/>
          <w:lang w:val="en-US"/>
        </w:rPr>
        <w:t xml:space="preserve"> </w:t>
      </w:r>
      <w:r w:rsidR="00566EFA" w:rsidRPr="00573903">
        <w:rPr>
          <w:rFonts w:ascii="Calibri" w:hAnsi="Calibri"/>
          <w:szCs w:val="22"/>
          <w:lang w:val="en-US"/>
        </w:rPr>
        <w:t>Th</w:t>
      </w:r>
      <w:r w:rsidRPr="00573903">
        <w:rPr>
          <w:rFonts w:ascii="Calibri" w:hAnsi="Calibri"/>
          <w:szCs w:val="22"/>
          <w:lang w:val="en-US"/>
        </w:rPr>
        <w:t>e</w:t>
      </w:r>
      <w:r w:rsidR="00566EFA" w:rsidRPr="00573903">
        <w:rPr>
          <w:rFonts w:ascii="Calibri" w:hAnsi="Calibri"/>
          <w:szCs w:val="22"/>
          <w:lang w:val="en-US"/>
        </w:rPr>
        <w:t xml:space="preserve"> </w:t>
      </w:r>
      <w:r w:rsidR="00483260" w:rsidRPr="00573903">
        <w:rPr>
          <w:rFonts w:ascii="Calibri" w:hAnsi="Calibri"/>
          <w:szCs w:val="22"/>
          <w:lang w:val="en-US"/>
        </w:rPr>
        <w:t xml:space="preserve">regression </w:t>
      </w:r>
      <w:r w:rsidR="00566EFA" w:rsidRPr="00573903">
        <w:rPr>
          <w:rFonts w:ascii="Calibri" w:hAnsi="Calibri"/>
          <w:szCs w:val="22"/>
          <w:lang w:val="en-US"/>
        </w:rPr>
        <w:t xml:space="preserve">model </w:t>
      </w:r>
      <w:r w:rsidR="008146EA" w:rsidRPr="00573903">
        <w:rPr>
          <w:rFonts w:ascii="Calibri" w:hAnsi="Calibri"/>
          <w:szCs w:val="22"/>
          <w:lang w:val="en-US"/>
        </w:rPr>
        <w:t>in (9</w:t>
      </w:r>
      <w:r w:rsidRPr="00573903">
        <w:rPr>
          <w:rFonts w:ascii="Calibri" w:hAnsi="Calibri"/>
          <w:szCs w:val="22"/>
          <w:lang w:val="en-US"/>
        </w:rPr>
        <w:t xml:space="preserve">) </w:t>
      </w:r>
      <w:r w:rsidR="00566EFA" w:rsidRPr="00573903">
        <w:rPr>
          <w:rFonts w:ascii="Calibri" w:hAnsi="Calibri"/>
          <w:szCs w:val="22"/>
          <w:lang w:val="en-US"/>
        </w:rPr>
        <w:t xml:space="preserve">explains </w:t>
      </w:r>
      <w:r w:rsidR="00566EFA" w:rsidRPr="00573903">
        <w:rPr>
          <w:rFonts w:ascii="Calibri" w:hAnsi="Calibri"/>
          <w:bCs/>
          <w:lang w:val="en-US"/>
        </w:rPr>
        <w:t>96.09% of the sum of squares and reveals the</w:t>
      </w:r>
      <w:r w:rsidR="00164B8E" w:rsidRPr="00573903">
        <w:rPr>
          <w:rFonts w:ascii="Calibri" w:hAnsi="Calibri"/>
          <w:bCs/>
          <w:lang w:val="en-US"/>
        </w:rPr>
        <w:t xml:space="preserve"> 11</w:t>
      </w:r>
      <w:r w:rsidR="00566EFA" w:rsidRPr="00573903">
        <w:rPr>
          <w:rFonts w:ascii="Calibri" w:hAnsi="Calibri"/>
          <w:bCs/>
          <w:lang w:val="en-US"/>
        </w:rPr>
        <w:t xml:space="preserve"> statistical categories </w:t>
      </w:r>
      <w:r w:rsidR="00FD2978" w:rsidRPr="00573903">
        <w:rPr>
          <w:rFonts w:ascii="Calibri" w:hAnsi="Calibri"/>
          <w:bCs/>
          <w:lang w:val="en-US"/>
        </w:rPr>
        <w:t xml:space="preserve">(among the 26 potential predictors/statistical categories) </w:t>
      </w:r>
      <w:r w:rsidR="00566EFA" w:rsidRPr="00573903">
        <w:rPr>
          <w:rFonts w:ascii="Calibri" w:hAnsi="Calibri"/>
          <w:bCs/>
          <w:lang w:val="en-US"/>
        </w:rPr>
        <w:t>that contribute “significantly” to the prediction of the dependent variable Y</w:t>
      </w:r>
      <w:r w:rsidRPr="00573903">
        <w:rPr>
          <w:rFonts w:ascii="Calibri" w:hAnsi="Calibri"/>
          <w:bCs/>
          <w:lang w:val="en-US"/>
        </w:rPr>
        <w:t xml:space="preserve">, i.e. of the outcome of a </w:t>
      </w:r>
      <w:r w:rsidR="00CB79C2" w:rsidRPr="00573903">
        <w:rPr>
          <w:rFonts w:ascii="Calibri" w:hAnsi="Calibri"/>
          <w:bCs/>
          <w:lang w:val="en-US"/>
        </w:rPr>
        <w:t xml:space="preserve">basketball </w:t>
      </w:r>
      <w:r w:rsidRPr="00573903">
        <w:rPr>
          <w:rFonts w:ascii="Calibri" w:hAnsi="Calibri"/>
          <w:bCs/>
          <w:lang w:val="en-US"/>
        </w:rPr>
        <w:t xml:space="preserve">game </w:t>
      </w:r>
      <w:r w:rsidR="00CB79C2" w:rsidRPr="00573903">
        <w:rPr>
          <w:rFonts w:ascii="Calibri" w:hAnsi="Calibri"/>
          <w:bCs/>
          <w:lang w:val="en-US"/>
        </w:rPr>
        <w:t xml:space="preserve">of IRAKLIS, </w:t>
      </w:r>
      <w:r w:rsidRPr="00573903">
        <w:rPr>
          <w:rFonts w:ascii="Calibri" w:hAnsi="Calibri"/>
          <w:bCs/>
          <w:lang w:val="en-US"/>
        </w:rPr>
        <w:t xml:space="preserve">expressed by the difference </w:t>
      </w:r>
      <w:r w:rsidR="00CB79C2" w:rsidRPr="00573903">
        <w:rPr>
          <w:rFonts w:ascii="Calibri" w:hAnsi="Calibri"/>
          <w:bCs/>
          <w:lang w:val="en-US"/>
        </w:rPr>
        <w:t>between IRAKLIS</w:t>
      </w:r>
      <w:r w:rsidR="00FD2978" w:rsidRPr="00573903">
        <w:rPr>
          <w:rFonts w:ascii="Calibri" w:hAnsi="Calibri"/>
          <w:bCs/>
          <w:lang w:val="en-US"/>
        </w:rPr>
        <w:t>’</w:t>
      </w:r>
      <w:r w:rsidR="00CB79C2" w:rsidRPr="00573903">
        <w:rPr>
          <w:rFonts w:ascii="Calibri" w:hAnsi="Calibri"/>
          <w:bCs/>
          <w:lang w:val="en-US"/>
        </w:rPr>
        <w:t xml:space="preserve"> and his opponent</w:t>
      </w:r>
      <w:r w:rsidR="00FD2978" w:rsidRPr="00573903">
        <w:rPr>
          <w:rFonts w:ascii="Calibri" w:hAnsi="Calibri"/>
          <w:bCs/>
          <w:lang w:val="en-US"/>
        </w:rPr>
        <w:t>’s</w:t>
      </w:r>
      <w:r w:rsidR="00CB79C2" w:rsidRPr="00573903">
        <w:rPr>
          <w:rFonts w:ascii="Calibri" w:hAnsi="Calibri"/>
          <w:bCs/>
          <w:lang w:val="en-US"/>
        </w:rPr>
        <w:t xml:space="preserve"> </w:t>
      </w:r>
      <w:r w:rsidRPr="00573903">
        <w:rPr>
          <w:rFonts w:ascii="Calibri" w:hAnsi="Calibri"/>
          <w:bCs/>
          <w:lang w:val="en-US"/>
        </w:rPr>
        <w:t>scoring</w:t>
      </w:r>
      <w:r w:rsidR="00566EFA" w:rsidRPr="00573903">
        <w:rPr>
          <w:rFonts w:ascii="Calibri" w:hAnsi="Calibri"/>
          <w:bCs/>
          <w:lang w:val="en-US"/>
        </w:rPr>
        <w:t>.</w:t>
      </w:r>
    </w:p>
    <w:p w:rsidR="0081398B" w:rsidRPr="00573903" w:rsidRDefault="0081398B" w:rsidP="0081398B">
      <w:pPr>
        <w:spacing w:line="480" w:lineRule="auto"/>
        <w:ind w:firstLine="360"/>
        <w:jc w:val="left"/>
        <w:rPr>
          <w:rFonts w:ascii="Calibri" w:hAnsi="Calibri"/>
          <w:bCs/>
          <w:lang w:val="en-US"/>
        </w:rPr>
      </w:pPr>
      <w:r w:rsidRPr="00573903">
        <w:rPr>
          <w:rFonts w:ascii="Calibri" w:hAnsi="Calibri"/>
          <w:bCs/>
          <w:lang w:val="en-US"/>
        </w:rPr>
        <w:t>Adding as a potential predictor the ordinal variable HE, which takes the value 1</w:t>
      </w:r>
      <w:r w:rsidR="00FD2978" w:rsidRPr="00573903">
        <w:rPr>
          <w:rFonts w:ascii="Calibri" w:hAnsi="Calibri"/>
          <w:bCs/>
          <w:lang w:val="en-US"/>
        </w:rPr>
        <w:t xml:space="preserve"> for every </w:t>
      </w:r>
      <w:r w:rsidRPr="00573903">
        <w:rPr>
          <w:rFonts w:ascii="Calibri" w:hAnsi="Calibri"/>
          <w:bCs/>
          <w:lang w:val="en-US"/>
        </w:rPr>
        <w:t xml:space="preserve">home game </w:t>
      </w:r>
      <w:r w:rsidR="00FD2978" w:rsidRPr="00573903">
        <w:rPr>
          <w:rFonts w:ascii="Calibri" w:hAnsi="Calibri"/>
          <w:bCs/>
          <w:lang w:val="en-US"/>
        </w:rPr>
        <w:t xml:space="preserve">of </w:t>
      </w:r>
      <w:r w:rsidRPr="00573903">
        <w:rPr>
          <w:rFonts w:ascii="Calibri" w:hAnsi="Calibri"/>
          <w:bCs/>
          <w:lang w:val="en-US"/>
        </w:rPr>
        <w:t>IRAKLIS and the value 2</w:t>
      </w:r>
      <w:r w:rsidR="00FD2978" w:rsidRPr="00573903">
        <w:rPr>
          <w:rFonts w:ascii="Calibri" w:hAnsi="Calibri"/>
          <w:bCs/>
          <w:lang w:val="en-US"/>
        </w:rPr>
        <w:t xml:space="preserve"> for every </w:t>
      </w:r>
      <w:r w:rsidRPr="00573903">
        <w:rPr>
          <w:rFonts w:ascii="Calibri" w:hAnsi="Calibri"/>
          <w:bCs/>
          <w:lang w:val="en-US"/>
        </w:rPr>
        <w:t xml:space="preserve">away game, </w:t>
      </w:r>
      <w:r w:rsidRPr="00573903">
        <w:rPr>
          <w:rFonts w:ascii="Calibri" w:hAnsi="Calibri" w:cs="Calibri"/>
          <w:szCs w:val="22"/>
          <w:lang w:val="en-US"/>
        </w:rPr>
        <w:t>we arrive at a slightly different regression model</w:t>
      </w:r>
      <w:r w:rsidR="00FD2978" w:rsidRPr="00573903">
        <w:rPr>
          <w:rFonts w:ascii="Calibri" w:hAnsi="Calibri" w:cs="Calibri"/>
          <w:szCs w:val="22"/>
          <w:lang w:val="en-US"/>
        </w:rPr>
        <w:t>:</w:t>
      </w:r>
    </w:p>
    <w:p w:rsidR="0081398B" w:rsidRPr="00573903" w:rsidRDefault="0081398B" w:rsidP="0081398B">
      <w:pPr>
        <w:tabs>
          <w:tab w:val="center" w:pos="3960"/>
          <w:tab w:val="right" w:pos="9000"/>
        </w:tabs>
        <w:spacing w:line="480" w:lineRule="auto"/>
        <w:rPr>
          <w:rFonts w:ascii="Calibri" w:hAnsi="Calibri"/>
          <w:szCs w:val="22"/>
          <w:lang w:val="en-US"/>
        </w:rPr>
      </w:pPr>
      <w:r w:rsidRPr="00573903">
        <w:rPr>
          <w:rFonts w:ascii="Calibri" w:hAnsi="Calibri"/>
          <w:szCs w:val="22"/>
          <w:lang w:val="en-US"/>
        </w:rPr>
        <w:tab/>
      </w:r>
      <w:r w:rsidRPr="00573903">
        <w:rPr>
          <w:position w:val="-26"/>
          <w:lang w:val="en-US"/>
        </w:rPr>
        <w:object w:dxaOrig="7500" w:dyaOrig="639">
          <v:shape id="_x0000_i1034" type="#_x0000_t75" style="width:367.1pt;height:31.1pt" o:ole="">
            <v:imagedata r:id="rId28" o:title=""/>
          </v:shape>
          <o:OLEObject Type="Embed" ProgID="Equation.3" ShapeID="_x0000_i1034" DrawAspect="Content" ObjectID="_1487701917" r:id="rId29"/>
        </w:object>
      </w:r>
      <w:r w:rsidRPr="00573903">
        <w:rPr>
          <w:rFonts w:ascii="Calibri" w:hAnsi="Calibri"/>
          <w:szCs w:val="22"/>
          <w:lang w:val="en-US"/>
        </w:rPr>
        <w:tab/>
        <w:t>(1</w:t>
      </w:r>
      <w:r w:rsidR="00632B42" w:rsidRPr="00573903">
        <w:rPr>
          <w:rFonts w:ascii="Calibri" w:hAnsi="Calibri"/>
          <w:szCs w:val="22"/>
          <w:lang w:val="en-US"/>
        </w:rPr>
        <w:t>0</w:t>
      </w:r>
      <w:r w:rsidRPr="00573903">
        <w:rPr>
          <w:rFonts w:ascii="Calibri" w:hAnsi="Calibri"/>
          <w:szCs w:val="22"/>
          <w:lang w:val="en-US"/>
        </w:rPr>
        <w:t>)</w:t>
      </w:r>
    </w:p>
    <w:p w:rsidR="0081398B" w:rsidRPr="00573903" w:rsidRDefault="0081398B" w:rsidP="0081398B">
      <w:pPr>
        <w:spacing w:line="480" w:lineRule="auto"/>
        <w:jc w:val="left"/>
        <w:rPr>
          <w:rFonts w:ascii="Calibri" w:hAnsi="Calibri"/>
          <w:bCs/>
          <w:lang w:val="en-US"/>
        </w:rPr>
      </w:pPr>
      <w:proofErr w:type="gramStart"/>
      <w:r w:rsidRPr="00573903">
        <w:rPr>
          <w:rFonts w:ascii="Calibri" w:hAnsi="Calibri"/>
          <w:szCs w:val="22"/>
          <w:lang w:val="en-US"/>
        </w:rPr>
        <w:t>where</w:t>
      </w:r>
      <w:proofErr w:type="gramEnd"/>
      <w:r w:rsidRPr="00573903">
        <w:rPr>
          <w:rFonts w:ascii="Calibri" w:hAnsi="Calibri"/>
          <w:szCs w:val="22"/>
          <w:lang w:val="en-US"/>
        </w:rPr>
        <w:t xml:space="preserve"> </w:t>
      </w:r>
      <w:r w:rsidRPr="00573903">
        <w:rPr>
          <w:rFonts w:ascii="Calibri" w:hAnsi="Calibri"/>
          <w:bCs/>
          <w:lang w:val="en-US"/>
        </w:rPr>
        <w:t xml:space="preserve">97.55% </w:t>
      </w:r>
      <w:r w:rsidRPr="00573903">
        <w:rPr>
          <w:rFonts w:ascii="Calibri" w:hAnsi="Calibri"/>
          <w:szCs w:val="22"/>
          <w:lang w:val="en-US"/>
        </w:rPr>
        <w:t>of the sum of squares is explained by the regression model</w:t>
      </w:r>
      <w:r w:rsidRPr="00573903">
        <w:rPr>
          <w:rFonts w:ascii="Calibri" w:hAnsi="Calibri"/>
          <w:bCs/>
          <w:lang w:val="en-US"/>
        </w:rPr>
        <w:t xml:space="preserve">. </w:t>
      </w:r>
      <w:r w:rsidR="00477EC0" w:rsidRPr="00573903">
        <w:rPr>
          <w:rFonts w:ascii="Calibri" w:hAnsi="Calibri"/>
          <w:bCs/>
          <w:lang w:val="en-US"/>
        </w:rPr>
        <w:t>Considering this model as more appropriate, we could r</w:t>
      </w:r>
      <w:r w:rsidRPr="00573903">
        <w:rPr>
          <w:rFonts w:ascii="Calibri" w:hAnsi="Calibri"/>
          <w:bCs/>
          <w:lang w:val="en-US"/>
        </w:rPr>
        <w:t>epresent</w:t>
      </w:r>
      <w:r w:rsidR="00477EC0" w:rsidRPr="00573903">
        <w:rPr>
          <w:rFonts w:ascii="Calibri" w:hAnsi="Calibri"/>
          <w:bCs/>
          <w:lang w:val="en-US"/>
        </w:rPr>
        <w:t xml:space="preserve"> its</w:t>
      </w:r>
      <w:r w:rsidRPr="00573903">
        <w:rPr>
          <w:rFonts w:ascii="Calibri" w:hAnsi="Calibri"/>
          <w:bCs/>
          <w:lang w:val="en-US"/>
        </w:rPr>
        <w:t xml:space="preserve"> residuals (predicted minus observed values) versus fits </w:t>
      </w:r>
      <w:r w:rsidR="00477EC0" w:rsidRPr="00573903">
        <w:rPr>
          <w:rFonts w:ascii="Calibri" w:hAnsi="Calibri"/>
          <w:bCs/>
          <w:lang w:val="en-US"/>
        </w:rPr>
        <w:t xml:space="preserve">in </w:t>
      </w:r>
      <w:r w:rsidR="00477EC0" w:rsidRPr="00E07099">
        <w:rPr>
          <w:rFonts w:ascii="Calibri" w:hAnsi="Calibri"/>
          <w:bCs/>
          <w:lang w:val="en-US"/>
        </w:rPr>
        <w:t xml:space="preserve">order to </w:t>
      </w:r>
      <w:r w:rsidRPr="00E07099">
        <w:rPr>
          <w:rFonts w:ascii="Calibri" w:hAnsi="Calibri"/>
          <w:bCs/>
          <w:lang w:val="en-US"/>
        </w:rPr>
        <w:t xml:space="preserve">determine the </w:t>
      </w:r>
      <w:r w:rsidR="00477EC0" w:rsidRPr="00E07099">
        <w:rPr>
          <w:rFonts w:ascii="Calibri" w:hAnsi="Calibri"/>
          <w:bCs/>
          <w:lang w:val="en-US"/>
        </w:rPr>
        <w:t xml:space="preserve">randomness of the </w:t>
      </w:r>
      <w:r w:rsidRPr="00E07099">
        <w:rPr>
          <w:rFonts w:ascii="Calibri" w:hAnsi="Calibri"/>
          <w:bCs/>
          <w:lang w:val="en-US"/>
        </w:rPr>
        <w:t xml:space="preserve">residuals, i.e. </w:t>
      </w:r>
      <w:r w:rsidR="00477EC0" w:rsidRPr="00E07099">
        <w:rPr>
          <w:rFonts w:ascii="Calibri" w:hAnsi="Calibri"/>
          <w:bCs/>
          <w:lang w:val="en-US"/>
        </w:rPr>
        <w:t xml:space="preserve">if they </w:t>
      </w:r>
      <w:r w:rsidR="00631C7D" w:rsidRPr="00E07099">
        <w:rPr>
          <w:rFonts w:ascii="Calibri" w:hAnsi="Calibri"/>
          <w:bCs/>
          <w:lang w:val="en-US"/>
        </w:rPr>
        <w:t>consist</w:t>
      </w:r>
      <w:r w:rsidR="00477EC0" w:rsidRPr="00E07099">
        <w:rPr>
          <w:rFonts w:ascii="Calibri" w:hAnsi="Calibri"/>
          <w:bCs/>
          <w:lang w:val="en-US"/>
        </w:rPr>
        <w:t xml:space="preserve"> </w:t>
      </w:r>
      <w:r w:rsidRPr="00E07099">
        <w:rPr>
          <w:rFonts w:ascii="Calibri" w:hAnsi="Calibri"/>
          <w:bCs/>
          <w:lang w:val="en-US"/>
        </w:rPr>
        <w:t xml:space="preserve">background noise. </w:t>
      </w:r>
      <w:r w:rsidR="00477EC0" w:rsidRPr="00E07099">
        <w:rPr>
          <w:rFonts w:ascii="Calibri" w:hAnsi="Calibri"/>
          <w:bCs/>
          <w:lang w:val="en-US"/>
        </w:rPr>
        <w:t>Normally,</w:t>
      </w:r>
      <w:r w:rsidR="00477EC0" w:rsidRPr="00573903">
        <w:rPr>
          <w:rFonts w:ascii="Calibri" w:hAnsi="Calibri"/>
          <w:bCs/>
          <w:lang w:val="en-US"/>
        </w:rPr>
        <w:t xml:space="preserve"> t</w:t>
      </w:r>
      <w:r w:rsidRPr="00573903">
        <w:rPr>
          <w:rFonts w:ascii="Calibri" w:hAnsi="Calibri"/>
          <w:szCs w:val="22"/>
          <w:lang w:val="en-US"/>
        </w:rPr>
        <w:t>he residuals should be distributed randomly across the diagram, while any obvious patterns could indicate model inadequacy.</w:t>
      </w:r>
      <w:r w:rsidRPr="00573903">
        <w:rPr>
          <w:rFonts w:ascii="Calibri" w:hAnsi="Calibri"/>
          <w:bCs/>
          <w:lang w:val="en-US"/>
        </w:rPr>
        <w:t xml:space="preserve"> In Figure 3</w:t>
      </w:r>
      <w:r w:rsidR="00631C7D" w:rsidRPr="00573903">
        <w:rPr>
          <w:rFonts w:ascii="Calibri" w:hAnsi="Calibri"/>
          <w:bCs/>
          <w:color w:val="FF00FF"/>
          <w:lang w:val="en-US"/>
        </w:rPr>
        <w:t>,</w:t>
      </w:r>
      <w:r w:rsidRPr="00573903">
        <w:rPr>
          <w:rFonts w:ascii="Calibri" w:hAnsi="Calibri"/>
          <w:bCs/>
          <w:lang w:val="en-US"/>
        </w:rPr>
        <w:t xml:space="preserve"> we can not see any pattern</w:t>
      </w:r>
      <w:r w:rsidR="00FD2978" w:rsidRPr="00573903">
        <w:rPr>
          <w:rFonts w:ascii="Calibri" w:hAnsi="Calibri"/>
          <w:bCs/>
          <w:lang w:val="en-US"/>
        </w:rPr>
        <w:t>s</w:t>
      </w:r>
      <w:r w:rsidRPr="00573903">
        <w:rPr>
          <w:rFonts w:ascii="Calibri" w:hAnsi="Calibri"/>
          <w:bCs/>
          <w:lang w:val="en-US"/>
        </w:rPr>
        <w:t xml:space="preserve"> apart from some extreme values; </w:t>
      </w:r>
      <w:r w:rsidR="00FD2978" w:rsidRPr="00573903">
        <w:rPr>
          <w:rFonts w:ascii="Calibri" w:hAnsi="Calibri"/>
          <w:bCs/>
          <w:lang w:val="en-US"/>
        </w:rPr>
        <w:t>therefore</w:t>
      </w:r>
      <w:r w:rsidRPr="00573903">
        <w:rPr>
          <w:rFonts w:ascii="Calibri" w:hAnsi="Calibri"/>
          <w:bCs/>
          <w:lang w:val="en-US"/>
        </w:rPr>
        <w:t xml:space="preserve">, we can consider that the </w:t>
      </w:r>
      <w:r w:rsidR="00FD2978" w:rsidRPr="00573903">
        <w:rPr>
          <w:rFonts w:ascii="Calibri" w:hAnsi="Calibri"/>
          <w:bCs/>
          <w:lang w:val="en-US"/>
        </w:rPr>
        <w:t xml:space="preserve">specific </w:t>
      </w:r>
      <w:r w:rsidRPr="00573903">
        <w:rPr>
          <w:rFonts w:ascii="Calibri" w:hAnsi="Calibri"/>
          <w:bCs/>
          <w:lang w:val="en-US"/>
        </w:rPr>
        <w:t>model is adequate</w:t>
      </w:r>
      <w:r w:rsidR="00477EC0" w:rsidRPr="00573903">
        <w:rPr>
          <w:rFonts w:ascii="Calibri" w:hAnsi="Calibri"/>
          <w:bCs/>
          <w:lang w:val="en-US"/>
        </w:rPr>
        <w:t xml:space="preserve"> for any further use</w:t>
      </w:r>
      <w:r w:rsidRPr="00573903">
        <w:rPr>
          <w:rFonts w:ascii="Calibri" w:hAnsi="Calibri"/>
          <w:bCs/>
          <w:lang w:val="en-US"/>
        </w:rPr>
        <w:t>.</w:t>
      </w:r>
    </w:p>
    <w:p w:rsidR="0081398B" w:rsidRPr="00573903" w:rsidRDefault="0081398B" w:rsidP="0081398B">
      <w:pPr>
        <w:pStyle w:val="3"/>
        <w:rPr>
          <w:rFonts w:ascii="Calibri" w:hAnsi="Calibri"/>
          <w:sz w:val="22"/>
          <w:szCs w:val="22"/>
        </w:rPr>
      </w:pPr>
      <w:r w:rsidRPr="00573903">
        <w:rPr>
          <w:rFonts w:ascii="Calibri" w:hAnsi="Calibri"/>
          <w:sz w:val="22"/>
          <w:szCs w:val="22"/>
        </w:rPr>
        <w:t>Figure 3 about here</w:t>
      </w:r>
    </w:p>
    <w:p w:rsidR="00EE58B5" w:rsidRPr="00573903" w:rsidRDefault="008146EA" w:rsidP="00522AB1">
      <w:pPr>
        <w:spacing w:line="480" w:lineRule="auto"/>
        <w:ind w:firstLine="360"/>
        <w:jc w:val="left"/>
        <w:rPr>
          <w:rFonts w:ascii="Calibri" w:hAnsi="Calibri"/>
          <w:bCs/>
          <w:lang w:val="en-US"/>
        </w:rPr>
      </w:pPr>
      <w:r w:rsidRPr="00573903">
        <w:rPr>
          <w:rFonts w:ascii="Calibri" w:hAnsi="Calibri"/>
          <w:bCs/>
          <w:lang w:val="en-US"/>
        </w:rPr>
        <w:t>Getting back to (9</w:t>
      </w:r>
      <w:r w:rsidR="0081398B" w:rsidRPr="00573903">
        <w:rPr>
          <w:rFonts w:ascii="Calibri" w:hAnsi="Calibri"/>
          <w:bCs/>
          <w:lang w:val="en-US"/>
        </w:rPr>
        <w:t>) and g</w:t>
      </w:r>
      <w:r w:rsidR="00353205" w:rsidRPr="00573903">
        <w:rPr>
          <w:rFonts w:ascii="Calibri" w:hAnsi="Calibri"/>
          <w:bCs/>
          <w:lang w:val="en-US"/>
        </w:rPr>
        <w:t>oing one step further</w:t>
      </w:r>
      <w:r w:rsidR="00522AB1" w:rsidRPr="00573903">
        <w:rPr>
          <w:rFonts w:ascii="Calibri" w:hAnsi="Calibri"/>
          <w:bCs/>
          <w:lang w:val="en-US"/>
        </w:rPr>
        <w:t>,</w:t>
      </w:r>
      <w:r w:rsidR="00463DFD" w:rsidRPr="00573903">
        <w:rPr>
          <w:rFonts w:ascii="Calibri" w:hAnsi="Calibri"/>
          <w:bCs/>
          <w:lang w:val="en-US"/>
        </w:rPr>
        <w:t xml:space="preserve"> </w:t>
      </w:r>
      <w:r w:rsidR="00545497" w:rsidRPr="00573903">
        <w:rPr>
          <w:rFonts w:ascii="Calibri" w:hAnsi="Calibri"/>
          <w:bCs/>
          <w:lang w:val="en-US"/>
        </w:rPr>
        <w:t xml:space="preserve">we </w:t>
      </w:r>
      <w:r w:rsidR="00463DFD" w:rsidRPr="00573903">
        <w:rPr>
          <w:rFonts w:ascii="Calibri" w:hAnsi="Calibri"/>
          <w:bCs/>
          <w:lang w:val="en-US"/>
        </w:rPr>
        <w:t>consider that</w:t>
      </w:r>
      <w:r w:rsidR="00D16154" w:rsidRPr="00573903">
        <w:rPr>
          <w:rFonts w:ascii="Calibri" w:hAnsi="Calibri"/>
          <w:bCs/>
          <w:lang w:val="en-US"/>
        </w:rPr>
        <w:t xml:space="preserve"> in practice it usually turns out that a predict</w:t>
      </w:r>
      <w:r w:rsidR="00477EC0" w:rsidRPr="00573903">
        <w:rPr>
          <w:rFonts w:ascii="Calibri" w:hAnsi="Calibri"/>
          <w:bCs/>
          <w:lang w:val="en-US"/>
        </w:rPr>
        <w:t>or</w:t>
      </w:r>
      <w:r w:rsidR="00D16154" w:rsidRPr="00573903">
        <w:rPr>
          <w:rFonts w:ascii="Calibri" w:hAnsi="Calibri"/>
          <w:bCs/>
          <w:lang w:val="en-US"/>
        </w:rPr>
        <w:t xml:space="preserve"> whose estimated coefficient has a p-value </w:t>
      </w:r>
      <w:r w:rsidR="00A762A7" w:rsidRPr="00573903">
        <w:rPr>
          <w:rFonts w:ascii="Calibri" w:hAnsi="Calibri"/>
          <w:bCs/>
          <w:lang w:val="en-US"/>
        </w:rPr>
        <w:t xml:space="preserve">p </w:t>
      </w:r>
      <w:r w:rsidR="00D16154" w:rsidRPr="00573903">
        <w:rPr>
          <w:rFonts w:ascii="Calibri" w:hAnsi="Calibri"/>
          <w:bCs/>
          <w:lang w:val="en-US"/>
        </w:rPr>
        <w:t xml:space="preserve">greater than </w:t>
      </w:r>
      <w:r w:rsidR="00A762A7" w:rsidRPr="00573903">
        <w:rPr>
          <w:rFonts w:ascii="Calibri" w:hAnsi="Calibri"/>
          <w:bCs/>
          <w:lang w:val="en-US"/>
        </w:rPr>
        <w:t xml:space="preserve">α = </w:t>
      </w:r>
      <w:r w:rsidR="00D16154" w:rsidRPr="00573903">
        <w:rPr>
          <w:rFonts w:ascii="Calibri" w:hAnsi="Calibri"/>
          <w:bCs/>
          <w:lang w:val="en-US"/>
        </w:rPr>
        <w:t xml:space="preserve">0.05 can be dropped </w:t>
      </w:r>
      <w:r w:rsidR="00D16154" w:rsidRPr="00E07099">
        <w:rPr>
          <w:rFonts w:ascii="Calibri" w:hAnsi="Calibri"/>
          <w:bCs/>
          <w:lang w:val="en-US"/>
        </w:rPr>
        <w:t xml:space="preserve">from the model without affecting the error measures </w:t>
      </w:r>
      <w:r w:rsidR="00631C7D" w:rsidRPr="00E07099">
        <w:rPr>
          <w:rFonts w:ascii="Calibri" w:hAnsi="Calibri" w:cs="Arial"/>
          <w:bCs/>
          <w:szCs w:val="22"/>
          <w:lang w:val="en-US"/>
        </w:rPr>
        <w:t>to a great extent</w:t>
      </w:r>
      <w:r w:rsidR="00463DFD" w:rsidRPr="00E07099">
        <w:rPr>
          <w:rFonts w:ascii="Calibri" w:hAnsi="Calibri" w:cs="Arial"/>
          <w:bCs/>
          <w:szCs w:val="22"/>
          <w:lang w:val="en-US"/>
        </w:rPr>
        <w:t>. Consequently</w:t>
      </w:r>
      <w:r w:rsidR="00D16154" w:rsidRPr="00E07099">
        <w:rPr>
          <w:rFonts w:ascii="Calibri" w:hAnsi="Calibri" w:cs="Arial"/>
          <w:bCs/>
          <w:szCs w:val="22"/>
          <w:lang w:val="en-US"/>
        </w:rPr>
        <w:t xml:space="preserve">, </w:t>
      </w:r>
      <w:r w:rsidR="00A762A7" w:rsidRPr="00E07099">
        <w:rPr>
          <w:rFonts w:ascii="Calibri" w:hAnsi="Calibri" w:cs="Arial"/>
          <w:bCs/>
          <w:szCs w:val="22"/>
          <w:lang w:val="en-US"/>
        </w:rPr>
        <w:t xml:space="preserve">examining the 11 p-values </w:t>
      </w:r>
      <w:r w:rsidR="00D16154" w:rsidRPr="00E07099">
        <w:rPr>
          <w:rFonts w:ascii="Calibri" w:hAnsi="Calibri" w:cs="Arial"/>
          <w:bCs/>
          <w:szCs w:val="22"/>
          <w:lang w:val="en-US"/>
        </w:rPr>
        <w:t xml:space="preserve">we can figure out that </w:t>
      </w:r>
      <w:r w:rsidR="00D16154" w:rsidRPr="00E07099">
        <w:rPr>
          <w:rFonts w:ascii="Calibri" w:hAnsi="Calibri" w:cs="Arial"/>
          <w:szCs w:val="22"/>
          <w:lang w:val="en-US"/>
        </w:rPr>
        <w:t>3pA</w:t>
      </w:r>
      <w:r w:rsidR="00D16154" w:rsidRPr="00E07099">
        <w:rPr>
          <w:rFonts w:ascii="Calibri" w:hAnsi="Calibri" w:cs="Arial"/>
          <w:szCs w:val="22"/>
          <w:vertAlign w:val="subscript"/>
          <w:lang w:val="en-US"/>
        </w:rPr>
        <w:t>t</w:t>
      </w:r>
      <w:r w:rsidR="00D16154" w:rsidRPr="00E07099">
        <w:rPr>
          <w:rFonts w:ascii="Calibri" w:hAnsi="Calibri" w:cs="Arial"/>
          <w:szCs w:val="22"/>
          <w:lang w:val="en-US"/>
        </w:rPr>
        <w:t>, DREB</w:t>
      </w:r>
      <w:r w:rsidR="00D16154" w:rsidRPr="00E07099">
        <w:rPr>
          <w:rFonts w:ascii="Calibri" w:hAnsi="Calibri" w:cs="Arial"/>
          <w:szCs w:val="22"/>
          <w:vertAlign w:val="subscript"/>
          <w:lang w:val="en-US"/>
        </w:rPr>
        <w:t>t</w:t>
      </w:r>
      <w:r w:rsidR="00D16154" w:rsidRPr="00E07099">
        <w:rPr>
          <w:rFonts w:ascii="Calibri" w:hAnsi="Calibri" w:cs="Arial"/>
          <w:szCs w:val="22"/>
          <w:lang w:val="en-US"/>
        </w:rPr>
        <w:t>, OREB</w:t>
      </w:r>
      <w:r w:rsidR="00D16154" w:rsidRPr="00E07099">
        <w:rPr>
          <w:rFonts w:ascii="Calibri" w:hAnsi="Calibri" w:cs="Arial"/>
          <w:szCs w:val="22"/>
          <w:vertAlign w:val="subscript"/>
          <w:lang w:val="en-US"/>
        </w:rPr>
        <w:t>o</w:t>
      </w:r>
      <w:r w:rsidR="00D16154" w:rsidRPr="00E07099">
        <w:rPr>
          <w:rFonts w:ascii="Calibri" w:hAnsi="Calibri" w:cs="Arial"/>
          <w:szCs w:val="22"/>
          <w:lang w:val="en-US"/>
        </w:rPr>
        <w:t xml:space="preserve"> and 1pA</w:t>
      </w:r>
      <w:r w:rsidR="00D16154" w:rsidRPr="00E07099">
        <w:rPr>
          <w:rFonts w:ascii="Calibri" w:hAnsi="Calibri" w:cs="Arial"/>
          <w:szCs w:val="22"/>
          <w:vertAlign w:val="subscript"/>
          <w:lang w:val="en-US"/>
        </w:rPr>
        <w:t>o</w:t>
      </w:r>
      <w:r w:rsidR="00D16154" w:rsidRPr="00E07099">
        <w:rPr>
          <w:rFonts w:ascii="Calibri" w:hAnsi="Calibri" w:cs="Arial"/>
          <w:szCs w:val="22"/>
          <w:lang w:val="en-US"/>
        </w:rPr>
        <w:t xml:space="preserve">, could be </w:t>
      </w:r>
      <w:r w:rsidR="00DE0DC9" w:rsidRPr="00E07099">
        <w:rPr>
          <w:rFonts w:ascii="Calibri" w:hAnsi="Calibri" w:cs="Arial"/>
          <w:szCs w:val="22"/>
          <w:lang w:val="en-US"/>
        </w:rPr>
        <w:t xml:space="preserve">in turn </w:t>
      </w:r>
      <w:r w:rsidR="00D16154" w:rsidRPr="00E07099">
        <w:rPr>
          <w:rFonts w:ascii="Calibri" w:hAnsi="Calibri" w:cs="Arial"/>
          <w:szCs w:val="22"/>
          <w:lang w:val="en-US"/>
        </w:rPr>
        <w:t xml:space="preserve">omitted from the regression model; </w:t>
      </w:r>
      <w:r w:rsidR="00463DFD" w:rsidRPr="00E07099">
        <w:rPr>
          <w:rFonts w:ascii="Calibri" w:hAnsi="Calibri" w:cs="Arial"/>
          <w:szCs w:val="22"/>
          <w:lang w:val="en-US"/>
        </w:rPr>
        <w:t xml:space="preserve">the fact that </w:t>
      </w:r>
      <w:r w:rsidR="00A762A7" w:rsidRPr="00E07099">
        <w:rPr>
          <w:rFonts w:ascii="Calibri" w:hAnsi="Calibri" w:cs="Arial"/>
          <w:szCs w:val="22"/>
          <w:lang w:val="en-US"/>
        </w:rPr>
        <w:t>p ≥ 0.05 for all these variables</w:t>
      </w:r>
      <w:r w:rsidR="00631C7D" w:rsidRPr="00E07099">
        <w:rPr>
          <w:rFonts w:ascii="Calibri" w:hAnsi="Calibri" w:cs="Arial"/>
          <w:szCs w:val="22"/>
          <w:lang w:val="en-US"/>
        </w:rPr>
        <w:t>,</w:t>
      </w:r>
      <w:r w:rsidR="00A762A7" w:rsidRPr="00E07099">
        <w:rPr>
          <w:rFonts w:ascii="Calibri" w:hAnsi="Calibri" w:cs="Arial"/>
          <w:szCs w:val="22"/>
          <w:lang w:val="en-US"/>
        </w:rPr>
        <w:t xml:space="preserve"> </w:t>
      </w:r>
      <w:r w:rsidR="00D16154" w:rsidRPr="00E07099">
        <w:rPr>
          <w:rFonts w:ascii="Calibri" w:hAnsi="Calibri" w:cs="Arial"/>
          <w:szCs w:val="22"/>
          <w:lang w:val="en-US"/>
        </w:rPr>
        <w:t xml:space="preserve">means that </w:t>
      </w:r>
      <w:r w:rsidR="00A762A7" w:rsidRPr="00E07099">
        <w:rPr>
          <w:rFonts w:ascii="Calibri" w:hAnsi="Calibri" w:cs="Arial"/>
          <w:szCs w:val="22"/>
          <w:lang w:val="en-US"/>
        </w:rPr>
        <w:t xml:space="preserve">they </w:t>
      </w:r>
      <w:r w:rsidR="00D16154" w:rsidRPr="00E07099">
        <w:rPr>
          <w:rFonts w:ascii="Calibri" w:hAnsi="Calibri" w:cs="Arial"/>
          <w:szCs w:val="22"/>
          <w:lang w:val="en-US"/>
        </w:rPr>
        <w:t xml:space="preserve">may only </w:t>
      </w:r>
      <w:r w:rsidR="00631C7D" w:rsidRPr="00E07099">
        <w:rPr>
          <w:rFonts w:ascii="Calibri" w:hAnsi="Calibri" w:cs="Arial"/>
          <w:szCs w:val="22"/>
          <w:lang w:val="en-US"/>
        </w:rPr>
        <w:t>be</w:t>
      </w:r>
      <w:r w:rsidR="00631C7D" w:rsidRPr="00573903">
        <w:rPr>
          <w:rFonts w:ascii="Calibri" w:hAnsi="Calibri" w:cs="Arial"/>
          <w:szCs w:val="22"/>
          <w:lang w:val="en-US"/>
        </w:rPr>
        <w:t xml:space="preserve"> </w:t>
      </w:r>
      <w:r w:rsidR="00631C7D" w:rsidRPr="00573903">
        <w:rPr>
          <w:rFonts w:ascii="Calibri" w:hAnsi="Calibri" w:cs="Arial"/>
          <w:szCs w:val="22"/>
          <w:lang w:val="en-US"/>
        </w:rPr>
        <w:lastRenderedPageBreak/>
        <w:t>“</w:t>
      </w:r>
      <w:r w:rsidR="00D16154" w:rsidRPr="00573903">
        <w:rPr>
          <w:rFonts w:ascii="Calibri" w:hAnsi="Calibri" w:cs="Arial"/>
          <w:szCs w:val="22"/>
          <w:lang w:val="en-US"/>
        </w:rPr>
        <w:t>accidentally</w:t>
      </w:r>
      <w:r w:rsidR="00631C7D" w:rsidRPr="00573903">
        <w:rPr>
          <w:rFonts w:ascii="Calibri" w:hAnsi="Calibri" w:cs="Arial"/>
          <w:szCs w:val="22"/>
          <w:lang w:val="en-US"/>
        </w:rPr>
        <w:t>”</w:t>
      </w:r>
      <w:r w:rsidR="00D16154" w:rsidRPr="00573903">
        <w:rPr>
          <w:rFonts w:ascii="Calibri" w:hAnsi="Calibri" w:cs="Arial"/>
          <w:szCs w:val="22"/>
          <w:lang w:val="en-US"/>
        </w:rPr>
        <w:t xml:space="preserve"> significant</w:t>
      </w:r>
      <w:r w:rsidR="00DE0DC9" w:rsidRPr="00573903">
        <w:rPr>
          <w:rFonts w:ascii="Calibri" w:hAnsi="Calibri" w:cs="Arial"/>
          <w:szCs w:val="22"/>
          <w:lang w:val="en-US"/>
        </w:rPr>
        <w:t xml:space="preserve">. The exclusion of each one of the four </w:t>
      </w:r>
      <w:r w:rsidR="00DE0DC9" w:rsidRPr="00573903">
        <w:rPr>
          <w:rFonts w:ascii="Calibri" w:hAnsi="Calibri"/>
          <w:bCs/>
          <w:lang w:val="en-US"/>
        </w:rPr>
        <w:t>predict</w:t>
      </w:r>
      <w:r w:rsidR="00DB0A14" w:rsidRPr="00573903">
        <w:rPr>
          <w:rFonts w:ascii="Calibri" w:hAnsi="Calibri"/>
          <w:bCs/>
          <w:lang w:val="en-US"/>
        </w:rPr>
        <w:t>ors</w:t>
      </w:r>
      <w:r w:rsidR="00DE0DC9" w:rsidRPr="00573903">
        <w:rPr>
          <w:rFonts w:ascii="Calibri" w:hAnsi="Calibri"/>
          <w:bCs/>
          <w:lang w:val="en-US"/>
        </w:rPr>
        <w:t xml:space="preserve"> leads to the same number of regression models which </w:t>
      </w:r>
      <w:r w:rsidR="00DE0DC9" w:rsidRPr="00573903">
        <w:rPr>
          <w:rFonts w:ascii="Calibri" w:hAnsi="Calibri"/>
          <w:szCs w:val="22"/>
          <w:lang w:val="en-US"/>
        </w:rPr>
        <w:t xml:space="preserve">explain </w:t>
      </w:r>
      <w:r w:rsidR="00DE0DC9" w:rsidRPr="00573903">
        <w:rPr>
          <w:rFonts w:ascii="Calibri" w:hAnsi="Calibri"/>
          <w:bCs/>
          <w:lang w:val="en-US"/>
        </w:rPr>
        <w:t xml:space="preserve">95.1%, 94.9%, 94.8% and </w:t>
      </w:r>
      <w:r w:rsidR="00463DFD" w:rsidRPr="00573903">
        <w:rPr>
          <w:rFonts w:ascii="Calibri" w:hAnsi="Calibri"/>
          <w:bCs/>
          <w:lang w:val="en-US"/>
        </w:rPr>
        <w:t xml:space="preserve">94.8% </w:t>
      </w:r>
      <w:r w:rsidR="00DE0DC9" w:rsidRPr="00573903">
        <w:rPr>
          <w:rFonts w:ascii="Calibri" w:hAnsi="Calibri"/>
          <w:bCs/>
          <w:lang w:val="en-US"/>
        </w:rPr>
        <w:t>of the sum of squares</w:t>
      </w:r>
      <w:r w:rsidR="00DB0A14" w:rsidRPr="00573903">
        <w:rPr>
          <w:rFonts w:ascii="Calibri" w:hAnsi="Calibri"/>
          <w:bCs/>
          <w:lang w:val="en-US"/>
        </w:rPr>
        <w:t>,</w:t>
      </w:r>
      <w:r w:rsidR="00DE0DC9" w:rsidRPr="00573903">
        <w:rPr>
          <w:rFonts w:ascii="Calibri" w:hAnsi="Calibri"/>
          <w:bCs/>
          <w:lang w:val="en-US"/>
        </w:rPr>
        <w:t xml:space="preserve"> respectively.</w:t>
      </w:r>
      <w:r w:rsidR="00463DFD" w:rsidRPr="00573903">
        <w:rPr>
          <w:rFonts w:ascii="Calibri" w:hAnsi="Calibri"/>
          <w:bCs/>
          <w:lang w:val="en-US"/>
        </w:rPr>
        <w:t xml:space="preserve"> Moreover, by </w:t>
      </w:r>
      <w:r w:rsidR="00545497" w:rsidRPr="00573903">
        <w:rPr>
          <w:rFonts w:ascii="Calibri" w:hAnsi="Calibri"/>
          <w:bCs/>
          <w:lang w:val="en-US"/>
        </w:rPr>
        <w:t xml:space="preserve">dropping </w:t>
      </w:r>
      <w:r w:rsidR="00463DFD" w:rsidRPr="00573903">
        <w:rPr>
          <w:rFonts w:ascii="Calibri" w:hAnsi="Calibri"/>
          <w:bCs/>
          <w:lang w:val="en-US"/>
        </w:rPr>
        <w:t>all four parameters</w:t>
      </w:r>
      <w:r w:rsidR="00DB0A14" w:rsidRPr="00573903">
        <w:rPr>
          <w:rFonts w:ascii="Calibri" w:hAnsi="Calibri"/>
          <w:bCs/>
          <w:lang w:val="en-US"/>
        </w:rPr>
        <w:t xml:space="preserve"> at the same time</w:t>
      </w:r>
      <w:r w:rsidR="00545497" w:rsidRPr="00573903">
        <w:rPr>
          <w:rFonts w:ascii="Calibri" w:hAnsi="Calibri"/>
          <w:bCs/>
          <w:lang w:val="en-US"/>
        </w:rPr>
        <w:t>,</w:t>
      </w:r>
      <w:r w:rsidR="00463DFD" w:rsidRPr="00573903">
        <w:rPr>
          <w:rFonts w:ascii="Calibri" w:hAnsi="Calibri"/>
          <w:bCs/>
          <w:lang w:val="en-US"/>
        </w:rPr>
        <w:t xml:space="preserve"> the regression model is simplified as follows</w:t>
      </w:r>
      <w:r w:rsidR="00545497" w:rsidRPr="00573903">
        <w:rPr>
          <w:rFonts w:ascii="Calibri" w:hAnsi="Calibri"/>
          <w:bCs/>
          <w:lang w:val="en-US"/>
        </w:rPr>
        <w:t>:</w:t>
      </w:r>
    </w:p>
    <w:p w:rsidR="00463DFD" w:rsidRPr="00573903" w:rsidRDefault="00463DFD" w:rsidP="00463DFD">
      <w:pPr>
        <w:tabs>
          <w:tab w:val="center" w:pos="3960"/>
          <w:tab w:val="right" w:pos="9000"/>
        </w:tabs>
        <w:spacing w:line="480" w:lineRule="auto"/>
        <w:rPr>
          <w:rFonts w:ascii="Calibri" w:hAnsi="Calibri"/>
          <w:szCs w:val="22"/>
          <w:lang w:val="en-US"/>
        </w:rPr>
      </w:pPr>
      <w:r w:rsidRPr="00573903">
        <w:rPr>
          <w:rFonts w:ascii="Calibri" w:hAnsi="Calibri"/>
          <w:szCs w:val="22"/>
          <w:lang w:val="en-US"/>
        </w:rPr>
        <w:tab/>
      </w:r>
      <w:r w:rsidRPr="00573903">
        <w:rPr>
          <w:position w:val="-10"/>
          <w:lang w:val="en-US"/>
        </w:rPr>
        <w:object w:dxaOrig="8360" w:dyaOrig="320">
          <v:shape id="_x0000_i1035" type="#_x0000_t75" style="width:408.9pt;height:16pt" o:ole="">
            <v:imagedata r:id="rId30" o:title=""/>
          </v:shape>
          <o:OLEObject Type="Embed" ProgID="Equation.3" ShapeID="_x0000_i1035" DrawAspect="Content" ObjectID="_1487701918" r:id="rId31"/>
        </w:object>
      </w:r>
      <w:r w:rsidRPr="00573903">
        <w:rPr>
          <w:rFonts w:ascii="Calibri" w:hAnsi="Calibri"/>
          <w:szCs w:val="22"/>
          <w:lang w:val="en-US"/>
        </w:rPr>
        <w:tab/>
        <w:t>(1</w:t>
      </w:r>
      <w:r w:rsidR="00632B42" w:rsidRPr="00573903">
        <w:rPr>
          <w:rFonts w:ascii="Calibri" w:hAnsi="Calibri"/>
          <w:szCs w:val="22"/>
          <w:lang w:val="en-US"/>
        </w:rPr>
        <w:t>1</w:t>
      </w:r>
      <w:r w:rsidRPr="00573903">
        <w:rPr>
          <w:rFonts w:ascii="Calibri" w:hAnsi="Calibri"/>
          <w:szCs w:val="22"/>
          <w:lang w:val="en-US"/>
        </w:rPr>
        <w:t>)</w:t>
      </w:r>
    </w:p>
    <w:p w:rsidR="006449F4" w:rsidRPr="00573903" w:rsidRDefault="00463DFD" w:rsidP="00463DFD">
      <w:pPr>
        <w:widowControl/>
        <w:autoSpaceDE w:val="0"/>
        <w:autoSpaceDN w:val="0"/>
        <w:adjustRightInd w:val="0"/>
        <w:spacing w:line="480" w:lineRule="auto"/>
        <w:jc w:val="left"/>
        <w:rPr>
          <w:rFonts w:ascii="Calibri" w:hAnsi="Calibri"/>
          <w:bCs/>
          <w:lang w:val="en-US"/>
        </w:rPr>
      </w:pPr>
      <w:proofErr w:type="gramStart"/>
      <w:r w:rsidRPr="00573903">
        <w:rPr>
          <w:rFonts w:ascii="Calibri" w:hAnsi="Calibri"/>
          <w:szCs w:val="22"/>
          <w:lang w:val="en-US"/>
        </w:rPr>
        <w:t>and</w:t>
      </w:r>
      <w:proofErr w:type="gramEnd"/>
      <w:r w:rsidRPr="00573903">
        <w:rPr>
          <w:rFonts w:ascii="Calibri" w:hAnsi="Calibri"/>
          <w:szCs w:val="22"/>
          <w:lang w:val="en-US"/>
        </w:rPr>
        <w:t xml:space="preserve"> explains </w:t>
      </w:r>
      <w:r w:rsidRPr="00573903">
        <w:rPr>
          <w:rFonts w:ascii="Calibri" w:hAnsi="Calibri"/>
          <w:bCs/>
          <w:lang w:val="en-US"/>
        </w:rPr>
        <w:t>89.7% of the sum of squares</w:t>
      </w:r>
      <w:r w:rsidR="006449F4" w:rsidRPr="00573903">
        <w:rPr>
          <w:rFonts w:ascii="Calibri" w:hAnsi="Calibri"/>
          <w:bCs/>
          <w:lang w:val="en-US"/>
        </w:rPr>
        <w:t>.</w:t>
      </w:r>
    </w:p>
    <w:p w:rsidR="00463DFD" w:rsidRPr="00573903" w:rsidRDefault="00DB0A14" w:rsidP="006449F4">
      <w:pPr>
        <w:widowControl/>
        <w:autoSpaceDE w:val="0"/>
        <w:autoSpaceDN w:val="0"/>
        <w:adjustRightInd w:val="0"/>
        <w:spacing w:line="480" w:lineRule="auto"/>
        <w:ind w:firstLine="360"/>
        <w:jc w:val="left"/>
        <w:rPr>
          <w:rFonts w:ascii="Calibri" w:hAnsi="Calibri"/>
          <w:bCs/>
          <w:lang w:val="en-US"/>
        </w:rPr>
      </w:pPr>
      <w:r w:rsidRPr="00573903">
        <w:rPr>
          <w:rFonts w:ascii="Calibri" w:hAnsi="Calibri"/>
          <w:bCs/>
          <w:lang w:val="en-US"/>
        </w:rPr>
        <w:t>Based on the last model, w</w:t>
      </w:r>
      <w:r w:rsidR="006449F4" w:rsidRPr="00573903">
        <w:rPr>
          <w:rFonts w:ascii="Calibri" w:hAnsi="Calibri"/>
          <w:bCs/>
          <w:lang w:val="en-US"/>
        </w:rPr>
        <w:t xml:space="preserve">e </w:t>
      </w:r>
      <w:r w:rsidRPr="00573903">
        <w:rPr>
          <w:rFonts w:ascii="Calibri" w:hAnsi="Calibri"/>
          <w:bCs/>
          <w:lang w:val="en-US"/>
        </w:rPr>
        <w:t xml:space="preserve">find out </w:t>
      </w:r>
      <w:r w:rsidR="006449F4" w:rsidRPr="00573903">
        <w:rPr>
          <w:rFonts w:ascii="Calibri" w:hAnsi="Calibri"/>
          <w:bCs/>
          <w:lang w:val="en-US"/>
        </w:rPr>
        <w:t xml:space="preserve">that four statistical categories of IRAKLIS and three of his opponents play </w:t>
      </w:r>
      <w:r w:rsidR="00545497" w:rsidRPr="00573903">
        <w:rPr>
          <w:rFonts w:ascii="Calibri" w:hAnsi="Calibri"/>
          <w:bCs/>
          <w:lang w:val="en-US"/>
        </w:rPr>
        <w:t xml:space="preserve">the most </w:t>
      </w:r>
      <w:r w:rsidR="006449F4" w:rsidRPr="00573903">
        <w:rPr>
          <w:rFonts w:ascii="Calibri" w:hAnsi="Calibri"/>
          <w:bCs/>
          <w:lang w:val="en-US"/>
        </w:rPr>
        <w:t xml:space="preserve">significant role in the outcome of a game, </w:t>
      </w:r>
      <w:r w:rsidR="00573903" w:rsidRPr="00573903">
        <w:rPr>
          <w:rFonts w:ascii="Calibri" w:hAnsi="Calibri"/>
          <w:bCs/>
          <w:lang w:val="en-US"/>
        </w:rPr>
        <w:t>i.e.</w:t>
      </w:r>
      <w:r w:rsidR="006449F4" w:rsidRPr="00573903">
        <w:rPr>
          <w:rFonts w:ascii="Calibri" w:hAnsi="Calibri"/>
          <w:bCs/>
          <w:lang w:val="en-US"/>
        </w:rPr>
        <w:t xml:space="preserve"> the 2p and </w:t>
      </w:r>
      <w:r w:rsidR="006449F4" w:rsidRPr="00573903">
        <w:rPr>
          <w:rFonts w:ascii="Calibri" w:hAnsi="Calibri"/>
          <w:szCs w:val="22"/>
          <w:lang w:val="en-US"/>
        </w:rPr>
        <w:t xml:space="preserve">3p shots percentage and the turnovers of both IRAKLIS and his opponent, as well as the offensive rebounds of IRAKLIS. </w:t>
      </w:r>
      <w:r w:rsidRPr="00573903">
        <w:rPr>
          <w:rFonts w:ascii="Calibri" w:hAnsi="Calibri"/>
          <w:szCs w:val="22"/>
          <w:lang w:val="en-US"/>
        </w:rPr>
        <w:t xml:space="preserve">Using this finding </w:t>
      </w:r>
      <w:r w:rsidR="003F2AEC" w:rsidRPr="00573903">
        <w:rPr>
          <w:rFonts w:ascii="Calibri" w:hAnsi="Calibri"/>
          <w:szCs w:val="22"/>
          <w:lang w:val="en-US"/>
        </w:rPr>
        <w:t>and,</w:t>
      </w:r>
      <w:r w:rsidR="004B35D9" w:rsidRPr="00573903">
        <w:rPr>
          <w:rFonts w:ascii="Calibri" w:hAnsi="Calibri"/>
          <w:szCs w:val="22"/>
          <w:lang w:val="en-US"/>
        </w:rPr>
        <w:t xml:space="preserve"> generally, the analysis of this</w:t>
      </w:r>
      <w:r w:rsidR="003F2AEC" w:rsidRPr="00573903">
        <w:rPr>
          <w:rFonts w:ascii="Calibri" w:hAnsi="Calibri"/>
          <w:szCs w:val="22"/>
          <w:lang w:val="en-US"/>
        </w:rPr>
        <w:t xml:space="preserve"> Section </w:t>
      </w:r>
      <w:r w:rsidR="00644E7F" w:rsidRPr="00573903">
        <w:rPr>
          <w:rFonts w:ascii="Calibri" w:hAnsi="Calibri"/>
          <w:szCs w:val="22"/>
          <w:lang w:val="en-US"/>
        </w:rPr>
        <w:t xml:space="preserve">we can easily </w:t>
      </w:r>
      <w:r w:rsidR="009D1527" w:rsidRPr="00573903">
        <w:rPr>
          <w:rFonts w:ascii="Calibri" w:hAnsi="Calibri"/>
          <w:szCs w:val="22"/>
          <w:lang w:val="en-US"/>
        </w:rPr>
        <w:t>“</w:t>
      </w:r>
      <w:r w:rsidR="00644E7F" w:rsidRPr="00573903">
        <w:rPr>
          <w:rFonts w:ascii="Calibri" w:hAnsi="Calibri"/>
          <w:szCs w:val="22"/>
          <w:lang w:val="en-US"/>
        </w:rPr>
        <w:t>assess</w:t>
      </w:r>
      <w:r w:rsidR="009D1527" w:rsidRPr="00573903">
        <w:rPr>
          <w:rFonts w:ascii="Calibri" w:hAnsi="Calibri"/>
          <w:szCs w:val="22"/>
          <w:lang w:val="en-US"/>
        </w:rPr>
        <w:t>”</w:t>
      </w:r>
      <w:r w:rsidR="00644E7F" w:rsidRPr="00573903">
        <w:rPr>
          <w:rFonts w:ascii="Calibri" w:hAnsi="Calibri"/>
          <w:szCs w:val="22"/>
          <w:lang w:val="en-US"/>
        </w:rPr>
        <w:t xml:space="preserve"> </w:t>
      </w:r>
      <w:r w:rsidRPr="00573903">
        <w:rPr>
          <w:rFonts w:ascii="Calibri" w:hAnsi="Calibri"/>
          <w:szCs w:val="22"/>
          <w:lang w:val="en-US"/>
        </w:rPr>
        <w:t xml:space="preserve">various </w:t>
      </w:r>
      <w:r w:rsidR="00027266" w:rsidRPr="00573903">
        <w:rPr>
          <w:rFonts w:ascii="Calibri" w:hAnsi="Calibri"/>
          <w:szCs w:val="22"/>
          <w:lang w:val="en-US"/>
        </w:rPr>
        <w:t xml:space="preserve">parts </w:t>
      </w:r>
      <w:r w:rsidR="003F2AEC" w:rsidRPr="00573903">
        <w:rPr>
          <w:rFonts w:ascii="Calibri" w:hAnsi="Calibri"/>
          <w:szCs w:val="22"/>
          <w:lang w:val="en-US"/>
        </w:rPr>
        <w:t xml:space="preserve">of </w:t>
      </w:r>
      <w:r w:rsidR="00644E7F" w:rsidRPr="00573903">
        <w:rPr>
          <w:rFonts w:ascii="Calibri" w:hAnsi="Calibri"/>
          <w:szCs w:val="22"/>
          <w:lang w:val="en-US"/>
        </w:rPr>
        <w:t xml:space="preserve">the authentic statistical report presented in Section 3. We can see that </w:t>
      </w:r>
      <w:r w:rsidR="004B35D9" w:rsidRPr="00573903">
        <w:rPr>
          <w:rFonts w:ascii="Calibri" w:hAnsi="Calibri"/>
          <w:szCs w:val="22"/>
          <w:lang w:val="en-US"/>
        </w:rPr>
        <w:t xml:space="preserve">the significance of </w:t>
      </w:r>
      <w:r w:rsidR="004B35D9" w:rsidRPr="00E07099">
        <w:rPr>
          <w:rFonts w:ascii="Calibri" w:hAnsi="Calibri"/>
          <w:szCs w:val="22"/>
          <w:lang w:val="en-US"/>
        </w:rPr>
        <w:t>the 3p shots percentage</w:t>
      </w:r>
      <w:r w:rsidR="009B3FBA" w:rsidRPr="00E07099">
        <w:rPr>
          <w:rFonts w:ascii="Calibri" w:hAnsi="Calibri"/>
          <w:szCs w:val="22"/>
          <w:lang w:val="en-US"/>
        </w:rPr>
        <w:t xml:space="preserve"> of IRAKLIS</w:t>
      </w:r>
      <w:r w:rsidR="004B35D9" w:rsidRPr="00E07099">
        <w:rPr>
          <w:rFonts w:ascii="Calibri" w:hAnsi="Calibri"/>
          <w:szCs w:val="22"/>
          <w:lang w:val="en-US"/>
        </w:rPr>
        <w:t xml:space="preserve"> had been pointed out </w:t>
      </w:r>
      <w:r w:rsidR="009C755B" w:rsidRPr="00E07099">
        <w:rPr>
          <w:rFonts w:ascii="Calibri" w:hAnsi="Calibri"/>
          <w:szCs w:val="22"/>
          <w:lang w:val="en-US"/>
        </w:rPr>
        <w:t xml:space="preserve">by the SA </w:t>
      </w:r>
      <w:r w:rsidR="004B35D9" w:rsidRPr="00E07099">
        <w:rPr>
          <w:rFonts w:ascii="Calibri" w:hAnsi="Calibri"/>
          <w:szCs w:val="22"/>
          <w:lang w:val="en-US"/>
        </w:rPr>
        <w:t xml:space="preserve">with </w:t>
      </w:r>
      <w:r w:rsidR="00631C7D" w:rsidRPr="00E07099">
        <w:rPr>
          <w:rFonts w:ascii="Calibri" w:hAnsi="Calibri"/>
          <w:szCs w:val="22"/>
          <w:lang w:val="en-US"/>
        </w:rPr>
        <w:t xml:space="preserve">great </w:t>
      </w:r>
      <w:r w:rsidR="004B35D9" w:rsidRPr="00E07099">
        <w:rPr>
          <w:rFonts w:ascii="Calibri" w:hAnsi="Calibri"/>
          <w:szCs w:val="22"/>
          <w:lang w:val="en-US"/>
        </w:rPr>
        <w:t>emphasis</w:t>
      </w:r>
      <w:r w:rsidR="00E560BE" w:rsidRPr="00E07099">
        <w:rPr>
          <w:rFonts w:ascii="Calibri" w:hAnsi="Calibri"/>
          <w:szCs w:val="22"/>
          <w:lang w:val="en-US"/>
        </w:rPr>
        <w:t xml:space="preserve"> (point iii)</w:t>
      </w:r>
      <w:r w:rsidR="004B35D9" w:rsidRPr="00E07099">
        <w:rPr>
          <w:rFonts w:ascii="Calibri" w:hAnsi="Calibri"/>
          <w:szCs w:val="22"/>
          <w:lang w:val="en-US"/>
        </w:rPr>
        <w:t>.</w:t>
      </w:r>
      <w:r w:rsidR="00E560BE" w:rsidRPr="00E07099">
        <w:rPr>
          <w:rFonts w:ascii="Calibri" w:hAnsi="Calibri"/>
          <w:szCs w:val="22"/>
          <w:lang w:val="en-US"/>
        </w:rPr>
        <w:t xml:space="preserve"> Moreover, </w:t>
      </w:r>
      <w:r w:rsidR="00303748" w:rsidRPr="00E07099">
        <w:rPr>
          <w:rFonts w:ascii="Calibri" w:hAnsi="Calibri"/>
          <w:szCs w:val="22"/>
          <w:lang w:val="en-US"/>
        </w:rPr>
        <w:t xml:space="preserve">SA </w:t>
      </w:r>
      <w:r w:rsidR="009D1527" w:rsidRPr="00E07099">
        <w:rPr>
          <w:rFonts w:ascii="Calibri" w:hAnsi="Calibri"/>
          <w:szCs w:val="22"/>
          <w:lang w:val="en-US"/>
        </w:rPr>
        <w:t xml:space="preserve">had </w:t>
      </w:r>
      <w:r w:rsidR="00303748" w:rsidRPr="00E07099">
        <w:rPr>
          <w:rFonts w:ascii="Calibri" w:hAnsi="Calibri"/>
          <w:szCs w:val="22"/>
          <w:lang w:val="en-US"/>
        </w:rPr>
        <w:t xml:space="preserve">made </w:t>
      </w:r>
      <w:r w:rsidR="00E560BE" w:rsidRPr="00E07099">
        <w:rPr>
          <w:rFonts w:ascii="Calibri" w:hAnsi="Calibri"/>
          <w:szCs w:val="22"/>
          <w:lang w:val="en-US"/>
        </w:rPr>
        <w:t xml:space="preserve">indirect comments about the importance of IRAKLIS’ turnovers (point v), </w:t>
      </w:r>
      <w:r w:rsidR="009B3FBA" w:rsidRPr="00E07099">
        <w:rPr>
          <w:rFonts w:ascii="Calibri" w:hAnsi="Calibri"/>
          <w:szCs w:val="22"/>
          <w:lang w:val="en-US"/>
        </w:rPr>
        <w:t xml:space="preserve">as well as 1p attempts (point </w:t>
      </w:r>
      <w:proofErr w:type="gramStart"/>
      <w:r w:rsidR="009B3FBA" w:rsidRPr="00E07099">
        <w:rPr>
          <w:rFonts w:ascii="Calibri" w:hAnsi="Calibri"/>
          <w:szCs w:val="22"/>
          <w:lang w:val="en-US"/>
        </w:rPr>
        <w:t>iv</w:t>
      </w:r>
      <w:proofErr w:type="gramEnd"/>
      <w:r w:rsidR="009B3FBA" w:rsidRPr="00E07099">
        <w:rPr>
          <w:rFonts w:ascii="Calibri" w:hAnsi="Calibri"/>
          <w:szCs w:val="22"/>
          <w:lang w:val="en-US"/>
        </w:rPr>
        <w:t>) and rebounds (point v) whose signific</w:t>
      </w:r>
      <w:r w:rsidR="008146EA" w:rsidRPr="00E07099">
        <w:rPr>
          <w:rFonts w:ascii="Calibri" w:hAnsi="Calibri"/>
          <w:szCs w:val="22"/>
          <w:lang w:val="en-US"/>
        </w:rPr>
        <w:t xml:space="preserve">ance </w:t>
      </w:r>
      <w:r w:rsidR="00631C7D" w:rsidRPr="00E07099">
        <w:rPr>
          <w:rFonts w:ascii="Calibri" w:hAnsi="Calibri"/>
          <w:szCs w:val="22"/>
          <w:lang w:val="en-US"/>
        </w:rPr>
        <w:t xml:space="preserve">was </w:t>
      </w:r>
      <w:r w:rsidR="00303748" w:rsidRPr="00E07099">
        <w:rPr>
          <w:rFonts w:ascii="Calibri" w:hAnsi="Calibri"/>
          <w:szCs w:val="22"/>
          <w:lang w:val="en-US"/>
        </w:rPr>
        <w:t xml:space="preserve">identified </w:t>
      </w:r>
      <w:r w:rsidR="008146EA" w:rsidRPr="00E07099">
        <w:rPr>
          <w:rFonts w:ascii="Calibri" w:hAnsi="Calibri"/>
          <w:szCs w:val="22"/>
          <w:lang w:val="en-US"/>
        </w:rPr>
        <w:t xml:space="preserve">in </w:t>
      </w:r>
      <w:r w:rsidR="00303748" w:rsidRPr="00E07099">
        <w:rPr>
          <w:rFonts w:ascii="Calibri" w:hAnsi="Calibri"/>
          <w:szCs w:val="22"/>
          <w:lang w:val="en-US"/>
        </w:rPr>
        <w:t xml:space="preserve">model </w:t>
      </w:r>
      <w:r w:rsidR="008146EA" w:rsidRPr="00E07099">
        <w:rPr>
          <w:rFonts w:ascii="Calibri" w:hAnsi="Calibri"/>
          <w:szCs w:val="22"/>
          <w:lang w:val="en-US"/>
        </w:rPr>
        <w:t>(9</w:t>
      </w:r>
      <w:r w:rsidR="009B3FBA" w:rsidRPr="00E07099">
        <w:rPr>
          <w:rFonts w:ascii="Calibri" w:hAnsi="Calibri"/>
          <w:szCs w:val="22"/>
          <w:lang w:val="en-US"/>
        </w:rPr>
        <w:t>). On the contrary</w:t>
      </w:r>
      <w:r w:rsidR="00631C7D" w:rsidRPr="00E07099">
        <w:rPr>
          <w:rFonts w:ascii="Calibri" w:hAnsi="Calibri"/>
          <w:szCs w:val="22"/>
          <w:lang w:val="en-US"/>
        </w:rPr>
        <w:t>,</w:t>
      </w:r>
      <w:r w:rsidR="009B3FBA" w:rsidRPr="00E07099">
        <w:rPr>
          <w:rFonts w:ascii="Calibri" w:hAnsi="Calibri"/>
          <w:szCs w:val="22"/>
          <w:lang w:val="en-US"/>
        </w:rPr>
        <w:t xml:space="preserve"> </w:t>
      </w:r>
      <w:r w:rsidR="00303748" w:rsidRPr="00E07099">
        <w:rPr>
          <w:rFonts w:ascii="Calibri" w:hAnsi="Calibri"/>
          <w:szCs w:val="22"/>
          <w:lang w:val="en-US"/>
        </w:rPr>
        <w:t xml:space="preserve">he </w:t>
      </w:r>
      <w:r w:rsidR="009D1527" w:rsidRPr="00E07099">
        <w:rPr>
          <w:rFonts w:ascii="Calibri" w:hAnsi="Calibri"/>
          <w:szCs w:val="22"/>
          <w:lang w:val="en-US"/>
        </w:rPr>
        <w:t xml:space="preserve">had </w:t>
      </w:r>
      <w:r w:rsidR="009B3FBA" w:rsidRPr="00E07099">
        <w:rPr>
          <w:rFonts w:ascii="Calibri" w:hAnsi="Calibri"/>
          <w:szCs w:val="22"/>
          <w:lang w:val="en-US"/>
        </w:rPr>
        <w:t xml:space="preserve">not </w:t>
      </w:r>
      <w:r w:rsidR="00303748" w:rsidRPr="00E07099">
        <w:rPr>
          <w:rFonts w:ascii="Calibri" w:hAnsi="Calibri"/>
          <w:szCs w:val="22"/>
          <w:lang w:val="en-US"/>
        </w:rPr>
        <w:t xml:space="preserve">made </w:t>
      </w:r>
      <w:r w:rsidR="009B3FBA" w:rsidRPr="00E07099">
        <w:rPr>
          <w:rFonts w:ascii="Calibri" w:hAnsi="Calibri"/>
          <w:szCs w:val="22"/>
          <w:lang w:val="en-US"/>
        </w:rPr>
        <w:t>relevant comments for the other statistical categories</w:t>
      </w:r>
      <w:r w:rsidR="009D1527" w:rsidRPr="00E07099">
        <w:rPr>
          <w:rFonts w:ascii="Calibri" w:hAnsi="Calibri"/>
          <w:szCs w:val="22"/>
          <w:lang w:val="en-US"/>
        </w:rPr>
        <w:t xml:space="preserve"> whose</w:t>
      </w:r>
      <w:r w:rsidR="009D1527" w:rsidRPr="00573903">
        <w:rPr>
          <w:rFonts w:ascii="Calibri" w:hAnsi="Calibri"/>
          <w:szCs w:val="22"/>
          <w:lang w:val="en-US"/>
        </w:rPr>
        <w:t xml:space="preserve"> significance is proved by the regression model</w:t>
      </w:r>
      <w:r w:rsidR="00303748" w:rsidRPr="00573903">
        <w:rPr>
          <w:rFonts w:ascii="Calibri" w:hAnsi="Calibri"/>
          <w:szCs w:val="22"/>
          <w:lang w:val="en-US"/>
        </w:rPr>
        <w:t xml:space="preserve"> (9)</w:t>
      </w:r>
      <w:r w:rsidR="009D1527" w:rsidRPr="00573903">
        <w:rPr>
          <w:rFonts w:ascii="Calibri" w:hAnsi="Calibri"/>
          <w:szCs w:val="22"/>
          <w:lang w:val="en-US"/>
        </w:rPr>
        <w:t>. H</w:t>
      </w:r>
      <w:r w:rsidR="009B3FBA" w:rsidRPr="00573903">
        <w:rPr>
          <w:rFonts w:ascii="Calibri" w:hAnsi="Calibri"/>
          <w:szCs w:val="22"/>
          <w:lang w:val="en-US"/>
        </w:rPr>
        <w:t xml:space="preserve">owever, </w:t>
      </w:r>
      <w:r w:rsidR="009D1527" w:rsidRPr="00573903">
        <w:rPr>
          <w:rFonts w:ascii="Calibri" w:hAnsi="Calibri"/>
          <w:szCs w:val="22"/>
          <w:lang w:val="en-US"/>
        </w:rPr>
        <w:t xml:space="preserve">this </w:t>
      </w:r>
      <w:r w:rsidR="009B3FBA" w:rsidRPr="00573903">
        <w:rPr>
          <w:rFonts w:ascii="Calibri" w:hAnsi="Calibri"/>
          <w:szCs w:val="22"/>
          <w:lang w:val="en-US"/>
        </w:rPr>
        <w:t xml:space="preserve">can be attributed to </w:t>
      </w:r>
      <w:r w:rsidR="00B07A5B" w:rsidRPr="00573903">
        <w:rPr>
          <w:rFonts w:ascii="Calibri" w:hAnsi="Calibri"/>
          <w:szCs w:val="22"/>
          <w:lang w:val="en-US"/>
        </w:rPr>
        <w:t xml:space="preserve">various reasons such as </w:t>
      </w:r>
      <w:r w:rsidR="009B3FBA" w:rsidRPr="00573903">
        <w:rPr>
          <w:rFonts w:ascii="Calibri" w:hAnsi="Calibri"/>
          <w:szCs w:val="22"/>
          <w:lang w:val="en-US"/>
        </w:rPr>
        <w:t xml:space="preserve">the fact that the authentic report </w:t>
      </w:r>
      <w:r w:rsidR="009D1527" w:rsidRPr="00573903">
        <w:rPr>
          <w:rFonts w:ascii="Calibri" w:hAnsi="Calibri"/>
          <w:szCs w:val="22"/>
          <w:lang w:val="en-US"/>
        </w:rPr>
        <w:t xml:space="preserve">had been </w:t>
      </w:r>
      <w:r w:rsidR="009B3FBA" w:rsidRPr="00573903">
        <w:rPr>
          <w:rFonts w:ascii="Calibri" w:hAnsi="Calibri"/>
          <w:szCs w:val="22"/>
          <w:lang w:val="en-US"/>
        </w:rPr>
        <w:t>based on only six ga</w:t>
      </w:r>
      <w:r w:rsidR="008146EA" w:rsidRPr="00573903">
        <w:rPr>
          <w:rFonts w:ascii="Calibri" w:hAnsi="Calibri"/>
          <w:szCs w:val="22"/>
          <w:lang w:val="en-US"/>
        </w:rPr>
        <w:t>mes, while the derivation of (9</w:t>
      </w:r>
      <w:r w:rsidR="009B3FBA" w:rsidRPr="00573903">
        <w:rPr>
          <w:rFonts w:ascii="Calibri" w:hAnsi="Calibri"/>
          <w:szCs w:val="22"/>
          <w:lang w:val="en-US"/>
        </w:rPr>
        <w:t>) and (1</w:t>
      </w:r>
      <w:r w:rsidR="00632B42" w:rsidRPr="00573903">
        <w:rPr>
          <w:rFonts w:ascii="Calibri" w:hAnsi="Calibri"/>
          <w:szCs w:val="22"/>
          <w:lang w:val="en-US"/>
        </w:rPr>
        <w:t>1</w:t>
      </w:r>
      <w:r w:rsidR="009B3FBA" w:rsidRPr="00573903">
        <w:rPr>
          <w:rFonts w:ascii="Calibri" w:hAnsi="Calibri"/>
          <w:szCs w:val="22"/>
          <w:lang w:val="en-US"/>
        </w:rPr>
        <w:t>) use</w:t>
      </w:r>
      <w:r w:rsidR="009D1527" w:rsidRPr="00573903">
        <w:rPr>
          <w:rFonts w:ascii="Calibri" w:hAnsi="Calibri"/>
          <w:szCs w:val="22"/>
          <w:lang w:val="en-US"/>
        </w:rPr>
        <w:t>s</w:t>
      </w:r>
      <w:r w:rsidR="009B3FBA" w:rsidRPr="00573903">
        <w:rPr>
          <w:rFonts w:ascii="Calibri" w:hAnsi="Calibri"/>
          <w:szCs w:val="22"/>
          <w:lang w:val="en-US"/>
        </w:rPr>
        <w:t xml:space="preserve"> in</w:t>
      </w:r>
      <w:r w:rsidR="00746C36" w:rsidRPr="00573903">
        <w:rPr>
          <w:rFonts w:ascii="Calibri" w:hAnsi="Calibri"/>
          <w:szCs w:val="22"/>
          <w:lang w:val="en-US"/>
        </w:rPr>
        <w:t>formation from 26 games.</w:t>
      </w:r>
    </w:p>
    <w:p w:rsidR="00566EFA" w:rsidRPr="00573903" w:rsidRDefault="00566EFA" w:rsidP="00E57D32">
      <w:pPr>
        <w:spacing w:line="480" w:lineRule="auto"/>
        <w:jc w:val="left"/>
        <w:rPr>
          <w:rFonts w:ascii="Calibri" w:hAnsi="Calibri"/>
          <w:szCs w:val="22"/>
          <w:highlight w:val="yellow"/>
          <w:lang w:val="en-US"/>
        </w:rPr>
      </w:pPr>
    </w:p>
    <w:p w:rsidR="00684761" w:rsidRPr="00573903" w:rsidRDefault="00CC1C31" w:rsidP="00E57D32">
      <w:pPr>
        <w:pStyle w:val="1"/>
        <w:numPr>
          <w:ilvl w:val="0"/>
          <w:numId w:val="1"/>
        </w:numPr>
        <w:spacing w:line="480" w:lineRule="auto"/>
        <w:ind w:left="357" w:hanging="357"/>
        <w:jc w:val="left"/>
        <w:rPr>
          <w:rFonts w:ascii="Calibri" w:hAnsi="Calibri"/>
          <w:szCs w:val="22"/>
          <w:lang w:val="en-US"/>
        </w:rPr>
      </w:pPr>
      <w:r w:rsidRPr="00573903">
        <w:rPr>
          <w:rFonts w:ascii="Calibri" w:hAnsi="Calibri"/>
          <w:szCs w:val="22"/>
          <w:lang w:val="en-US"/>
        </w:rPr>
        <w:t>Some a</w:t>
      </w:r>
      <w:r w:rsidR="00684761" w:rsidRPr="00573903">
        <w:rPr>
          <w:rFonts w:ascii="Calibri" w:hAnsi="Calibri"/>
          <w:szCs w:val="22"/>
          <w:lang w:val="en-US"/>
        </w:rPr>
        <w:t xml:space="preserve">dditional </w:t>
      </w:r>
      <w:r w:rsidRPr="00573903">
        <w:rPr>
          <w:rFonts w:ascii="Calibri" w:hAnsi="Calibri"/>
          <w:szCs w:val="22"/>
          <w:lang w:val="en-US"/>
        </w:rPr>
        <w:t xml:space="preserve">ideas of </w:t>
      </w:r>
      <w:r w:rsidR="00684761" w:rsidRPr="00573903">
        <w:rPr>
          <w:rFonts w:ascii="Calibri" w:hAnsi="Calibri"/>
          <w:szCs w:val="22"/>
          <w:lang w:val="en-US"/>
        </w:rPr>
        <w:t>statistical analysis</w:t>
      </w:r>
    </w:p>
    <w:p w:rsidR="00BD1DF4" w:rsidRPr="00573903" w:rsidRDefault="00CC1C31" w:rsidP="00E57D32">
      <w:pPr>
        <w:spacing w:line="480" w:lineRule="auto"/>
        <w:ind w:firstLine="360"/>
        <w:jc w:val="left"/>
        <w:rPr>
          <w:rFonts w:ascii="Calibri" w:hAnsi="Calibri"/>
          <w:szCs w:val="22"/>
          <w:lang w:val="en-US"/>
        </w:rPr>
      </w:pPr>
      <w:r w:rsidRPr="00573903">
        <w:rPr>
          <w:rFonts w:ascii="Calibri" w:hAnsi="Calibri"/>
          <w:szCs w:val="22"/>
          <w:lang w:val="en-US"/>
        </w:rPr>
        <w:t>H</w:t>
      </w:r>
      <w:r w:rsidR="00684761" w:rsidRPr="00573903">
        <w:rPr>
          <w:rFonts w:ascii="Calibri" w:hAnsi="Calibri"/>
          <w:szCs w:val="22"/>
          <w:lang w:val="en-US"/>
        </w:rPr>
        <w:t xml:space="preserve">aving the necessary </w:t>
      </w:r>
      <w:r w:rsidR="00F606C1" w:rsidRPr="00573903">
        <w:rPr>
          <w:rFonts w:ascii="Calibri" w:hAnsi="Calibri"/>
          <w:szCs w:val="22"/>
          <w:lang w:val="en-US"/>
        </w:rPr>
        <w:t xml:space="preserve">playing </w:t>
      </w:r>
      <w:r w:rsidR="00684761" w:rsidRPr="00573903">
        <w:rPr>
          <w:rFonts w:ascii="Calibri" w:hAnsi="Calibri"/>
          <w:szCs w:val="22"/>
          <w:lang w:val="en-US"/>
        </w:rPr>
        <w:t xml:space="preserve">data, the </w:t>
      </w:r>
      <w:r w:rsidR="003E0486" w:rsidRPr="00573903">
        <w:rPr>
          <w:rFonts w:ascii="Calibri" w:hAnsi="Calibri"/>
          <w:szCs w:val="22"/>
          <w:lang w:val="en-US"/>
        </w:rPr>
        <w:t xml:space="preserve">suggested quantitative methods and </w:t>
      </w:r>
      <w:r w:rsidR="00684761" w:rsidRPr="00573903">
        <w:rPr>
          <w:rFonts w:ascii="Calibri" w:hAnsi="Calibri"/>
          <w:szCs w:val="22"/>
          <w:lang w:val="en-US"/>
        </w:rPr>
        <w:t xml:space="preserve">statistical analysis </w:t>
      </w:r>
      <w:bookmarkStart w:id="3" w:name="OLE_LINK3"/>
      <w:bookmarkStart w:id="4" w:name="OLE_LINK4"/>
      <w:r w:rsidR="000A3ED5" w:rsidRPr="00E07099">
        <w:rPr>
          <w:rFonts w:ascii="Calibri" w:hAnsi="Calibri"/>
          <w:szCs w:val="22"/>
          <w:lang w:val="en-US"/>
        </w:rPr>
        <w:t xml:space="preserve">addressed to </w:t>
      </w:r>
      <w:r w:rsidR="007258E7" w:rsidRPr="00E07099">
        <w:rPr>
          <w:rFonts w:ascii="Calibri" w:hAnsi="Calibri"/>
          <w:szCs w:val="22"/>
          <w:lang w:val="en-US"/>
        </w:rPr>
        <w:t>the</w:t>
      </w:r>
      <w:r w:rsidR="000A3ED5" w:rsidRPr="00E07099">
        <w:rPr>
          <w:rFonts w:ascii="Calibri" w:hAnsi="Calibri"/>
          <w:szCs w:val="22"/>
          <w:lang w:val="en-US"/>
        </w:rPr>
        <w:t xml:space="preserve"> coaching </w:t>
      </w:r>
      <w:bookmarkEnd w:id="3"/>
      <w:bookmarkEnd w:id="4"/>
      <w:r w:rsidR="00D17008" w:rsidRPr="00E07099">
        <w:rPr>
          <w:rFonts w:ascii="Calibri" w:hAnsi="Calibri"/>
          <w:szCs w:val="22"/>
          <w:lang w:val="en-US"/>
        </w:rPr>
        <w:t>staff</w:t>
      </w:r>
      <w:r w:rsidR="000A3ED5" w:rsidRPr="00E07099">
        <w:rPr>
          <w:rFonts w:ascii="Calibri" w:hAnsi="Calibri"/>
          <w:szCs w:val="22"/>
          <w:lang w:val="en-US"/>
        </w:rPr>
        <w:t xml:space="preserve"> </w:t>
      </w:r>
      <w:r w:rsidR="007258E7" w:rsidRPr="00E07099">
        <w:rPr>
          <w:rFonts w:ascii="Calibri" w:hAnsi="Calibri"/>
          <w:szCs w:val="22"/>
          <w:lang w:val="en-US"/>
        </w:rPr>
        <w:t xml:space="preserve">of a team </w:t>
      </w:r>
      <w:r w:rsidR="00684761" w:rsidRPr="00E07099">
        <w:rPr>
          <w:rFonts w:ascii="Calibri" w:hAnsi="Calibri"/>
          <w:szCs w:val="22"/>
          <w:lang w:val="en-US"/>
        </w:rPr>
        <w:t>could be more sophisticated</w:t>
      </w:r>
      <w:r w:rsidR="00683EE5" w:rsidRPr="00E07099">
        <w:rPr>
          <w:rFonts w:ascii="Calibri" w:hAnsi="Calibri"/>
          <w:szCs w:val="22"/>
          <w:lang w:val="en-US"/>
        </w:rPr>
        <w:t xml:space="preserve"> and helpful,</w:t>
      </w:r>
      <w:r w:rsidR="00684761" w:rsidRPr="00E07099">
        <w:rPr>
          <w:rFonts w:ascii="Calibri" w:hAnsi="Calibri"/>
          <w:szCs w:val="22"/>
          <w:lang w:val="en-US"/>
        </w:rPr>
        <w:t xml:space="preserve"> in </w:t>
      </w:r>
      <w:r w:rsidR="00092B56" w:rsidRPr="00E07099">
        <w:rPr>
          <w:rFonts w:ascii="Calibri" w:hAnsi="Calibri"/>
          <w:szCs w:val="22"/>
          <w:lang w:val="en-US"/>
        </w:rPr>
        <w:t>various other</w:t>
      </w:r>
      <w:r w:rsidR="00092B56" w:rsidRPr="00573903">
        <w:rPr>
          <w:rFonts w:ascii="Calibri" w:hAnsi="Calibri"/>
          <w:color w:val="FF00FF"/>
          <w:szCs w:val="22"/>
          <w:lang w:val="en-US"/>
        </w:rPr>
        <w:t xml:space="preserve"> </w:t>
      </w:r>
      <w:r w:rsidR="00684761" w:rsidRPr="00573903">
        <w:rPr>
          <w:rFonts w:ascii="Calibri" w:hAnsi="Calibri"/>
          <w:szCs w:val="22"/>
          <w:lang w:val="en-US"/>
        </w:rPr>
        <w:t xml:space="preserve">directions. </w:t>
      </w:r>
      <w:r w:rsidR="0093783A" w:rsidRPr="00573903">
        <w:rPr>
          <w:rFonts w:ascii="Calibri" w:hAnsi="Calibri"/>
          <w:szCs w:val="22"/>
          <w:lang w:val="en-US"/>
        </w:rPr>
        <w:t xml:space="preserve">In what follows we present some </w:t>
      </w:r>
      <w:r w:rsidRPr="00573903">
        <w:rPr>
          <w:rFonts w:ascii="Calibri" w:hAnsi="Calibri"/>
          <w:szCs w:val="22"/>
          <w:lang w:val="en-US"/>
        </w:rPr>
        <w:t xml:space="preserve">additional </w:t>
      </w:r>
      <w:r w:rsidR="0093783A" w:rsidRPr="00573903">
        <w:rPr>
          <w:rFonts w:ascii="Calibri" w:hAnsi="Calibri"/>
          <w:szCs w:val="22"/>
          <w:lang w:val="en-US"/>
        </w:rPr>
        <w:t>ones.</w:t>
      </w:r>
      <w:r w:rsidR="00FA377D" w:rsidRPr="00573903">
        <w:rPr>
          <w:rFonts w:ascii="Calibri" w:hAnsi="Calibri"/>
          <w:szCs w:val="22"/>
          <w:lang w:val="en-US"/>
        </w:rPr>
        <w:t xml:space="preserve"> </w:t>
      </w:r>
      <w:r w:rsidR="00684761" w:rsidRPr="00573903">
        <w:rPr>
          <w:rFonts w:ascii="Calibri" w:hAnsi="Calibri"/>
          <w:szCs w:val="22"/>
          <w:lang w:val="en-US"/>
        </w:rPr>
        <w:t xml:space="preserve">First, </w:t>
      </w:r>
      <w:r w:rsidR="0093783A" w:rsidRPr="00573903">
        <w:rPr>
          <w:rFonts w:ascii="Calibri" w:hAnsi="Calibri"/>
          <w:szCs w:val="22"/>
          <w:lang w:val="en-US"/>
        </w:rPr>
        <w:t xml:space="preserve">the analysis </w:t>
      </w:r>
      <w:r w:rsidR="00E64F5B" w:rsidRPr="00573903">
        <w:rPr>
          <w:rFonts w:ascii="Calibri" w:hAnsi="Calibri"/>
          <w:szCs w:val="22"/>
          <w:lang w:val="en-US"/>
        </w:rPr>
        <w:t xml:space="preserve">could include </w:t>
      </w:r>
      <w:r w:rsidR="00E64F5B" w:rsidRPr="00573903">
        <w:rPr>
          <w:rFonts w:ascii="Calibri" w:hAnsi="Calibri"/>
          <w:i/>
          <w:szCs w:val="22"/>
          <w:lang w:val="en-US"/>
        </w:rPr>
        <w:t>comparisons of statistical data</w:t>
      </w:r>
      <w:r w:rsidR="00E64F5B" w:rsidRPr="00573903">
        <w:rPr>
          <w:rFonts w:ascii="Calibri" w:hAnsi="Calibri"/>
          <w:szCs w:val="22"/>
          <w:lang w:val="en-US"/>
        </w:rPr>
        <w:t xml:space="preserve"> </w:t>
      </w:r>
      <w:r w:rsidR="008D6F36" w:rsidRPr="00573903">
        <w:rPr>
          <w:rFonts w:ascii="Calibri" w:hAnsi="Calibri"/>
          <w:szCs w:val="22"/>
          <w:lang w:val="en-US"/>
        </w:rPr>
        <w:t>and</w:t>
      </w:r>
      <w:r w:rsidR="00751612" w:rsidRPr="00573903">
        <w:rPr>
          <w:rFonts w:ascii="Calibri" w:hAnsi="Calibri"/>
          <w:szCs w:val="22"/>
          <w:lang w:val="en-US"/>
        </w:rPr>
        <w:t>,</w:t>
      </w:r>
      <w:r w:rsidR="008D6F36" w:rsidRPr="00573903">
        <w:rPr>
          <w:rFonts w:ascii="Calibri" w:hAnsi="Calibri"/>
          <w:szCs w:val="22"/>
          <w:lang w:val="en-US"/>
        </w:rPr>
        <w:t xml:space="preserve"> consequently</w:t>
      </w:r>
      <w:r w:rsidR="00751612" w:rsidRPr="00573903">
        <w:rPr>
          <w:rFonts w:ascii="Calibri" w:hAnsi="Calibri"/>
          <w:szCs w:val="22"/>
          <w:lang w:val="en-US"/>
        </w:rPr>
        <w:t>,</w:t>
      </w:r>
      <w:r w:rsidR="008D6F36" w:rsidRPr="00573903">
        <w:rPr>
          <w:rFonts w:ascii="Calibri" w:hAnsi="Calibri"/>
          <w:szCs w:val="22"/>
          <w:lang w:val="en-US"/>
        </w:rPr>
        <w:t xml:space="preserve"> </w:t>
      </w:r>
      <w:r w:rsidR="0002583E" w:rsidRPr="00573903">
        <w:rPr>
          <w:rFonts w:ascii="Calibri" w:hAnsi="Calibri"/>
          <w:szCs w:val="22"/>
          <w:lang w:val="en-US"/>
        </w:rPr>
        <w:t xml:space="preserve">of </w:t>
      </w:r>
      <w:r w:rsidR="008D6F36" w:rsidRPr="00573903">
        <w:rPr>
          <w:rFonts w:ascii="Calibri" w:hAnsi="Calibri"/>
          <w:i/>
          <w:szCs w:val="22"/>
          <w:lang w:val="en-US"/>
        </w:rPr>
        <w:t>performance</w:t>
      </w:r>
      <w:r w:rsidR="0002583E" w:rsidRPr="00573903">
        <w:rPr>
          <w:rFonts w:ascii="Calibri" w:hAnsi="Calibri"/>
          <w:szCs w:val="22"/>
          <w:lang w:val="en-US"/>
        </w:rPr>
        <w:t>,</w:t>
      </w:r>
      <w:r w:rsidR="00751612" w:rsidRPr="00573903">
        <w:rPr>
          <w:rFonts w:ascii="Calibri" w:hAnsi="Calibri"/>
          <w:szCs w:val="22"/>
          <w:lang w:val="en-US"/>
        </w:rPr>
        <w:t xml:space="preserve"> in </w:t>
      </w:r>
      <w:r w:rsidR="00F642E1" w:rsidRPr="00573903">
        <w:rPr>
          <w:rFonts w:ascii="Calibri" w:hAnsi="Calibri"/>
          <w:szCs w:val="22"/>
          <w:lang w:val="en-US"/>
        </w:rPr>
        <w:t>several</w:t>
      </w:r>
      <w:r w:rsidR="00751612" w:rsidRPr="00573903">
        <w:rPr>
          <w:rFonts w:ascii="Calibri" w:hAnsi="Calibri"/>
          <w:szCs w:val="22"/>
          <w:lang w:val="en-US"/>
        </w:rPr>
        <w:t xml:space="preserve"> interesting statistical categories</w:t>
      </w:r>
      <w:r w:rsidR="008D6F36" w:rsidRPr="00573903">
        <w:rPr>
          <w:rFonts w:ascii="Calibri" w:hAnsi="Calibri"/>
          <w:szCs w:val="22"/>
          <w:lang w:val="en-US"/>
        </w:rPr>
        <w:t xml:space="preserve">, </w:t>
      </w:r>
      <w:r w:rsidR="00E64F5B" w:rsidRPr="00573903">
        <w:rPr>
          <w:rFonts w:ascii="Calibri" w:hAnsi="Calibri"/>
          <w:szCs w:val="22"/>
          <w:lang w:val="en-US"/>
        </w:rPr>
        <w:t>between</w:t>
      </w:r>
    </w:p>
    <w:p w:rsidR="00BD1DF4" w:rsidRPr="00573903" w:rsidRDefault="00E64F5B" w:rsidP="00E57D32">
      <w:pPr>
        <w:numPr>
          <w:ilvl w:val="0"/>
          <w:numId w:val="44"/>
        </w:numPr>
        <w:spacing w:line="480" w:lineRule="auto"/>
        <w:jc w:val="left"/>
        <w:rPr>
          <w:rFonts w:ascii="Calibri" w:hAnsi="Calibri" w:cs="Arial"/>
          <w:szCs w:val="22"/>
          <w:lang w:val="en-US"/>
        </w:rPr>
      </w:pPr>
      <w:proofErr w:type="gramStart"/>
      <w:r w:rsidRPr="00573903">
        <w:rPr>
          <w:rFonts w:ascii="Calibri" w:hAnsi="Calibri"/>
          <w:szCs w:val="22"/>
          <w:lang w:val="en-US"/>
        </w:rPr>
        <w:t>the</w:t>
      </w:r>
      <w:proofErr w:type="gramEnd"/>
      <w:r w:rsidRPr="00573903">
        <w:rPr>
          <w:rFonts w:ascii="Calibri" w:hAnsi="Calibri"/>
          <w:szCs w:val="22"/>
          <w:lang w:val="en-US"/>
        </w:rPr>
        <w:t xml:space="preserve"> team under study </w:t>
      </w:r>
      <w:r w:rsidR="008D6F36" w:rsidRPr="00573903">
        <w:rPr>
          <w:rFonts w:ascii="Calibri" w:hAnsi="Calibri"/>
          <w:szCs w:val="22"/>
          <w:lang w:val="en-US"/>
        </w:rPr>
        <w:t xml:space="preserve">(TUS) - </w:t>
      </w:r>
      <w:r w:rsidRPr="00573903">
        <w:rPr>
          <w:rFonts w:ascii="Calibri" w:hAnsi="Calibri"/>
          <w:szCs w:val="22"/>
          <w:lang w:val="en-US"/>
        </w:rPr>
        <w:t xml:space="preserve">e.g. </w:t>
      </w:r>
      <w:r w:rsidRPr="00573903">
        <w:rPr>
          <w:rFonts w:ascii="Calibri" w:hAnsi="Calibri"/>
          <w:lang w:val="en-US"/>
        </w:rPr>
        <w:t>IRAKLIS</w:t>
      </w:r>
      <w:r w:rsidR="008D6F36" w:rsidRPr="00573903">
        <w:rPr>
          <w:rFonts w:ascii="Calibri" w:hAnsi="Calibri"/>
          <w:lang w:val="en-US"/>
        </w:rPr>
        <w:t xml:space="preserve"> -</w:t>
      </w:r>
      <w:r w:rsidRPr="00573903">
        <w:rPr>
          <w:rFonts w:ascii="Calibri" w:hAnsi="Calibri"/>
          <w:szCs w:val="22"/>
          <w:lang w:val="en-US"/>
        </w:rPr>
        <w:t xml:space="preserve"> against another interesting team (e.g. the best in the </w:t>
      </w:r>
      <w:r w:rsidRPr="00573903">
        <w:rPr>
          <w:rFonts w:ascii="Calibri" w:hAnsi="Calibri"/>
          <w:szCs w:val="22"/>
          <w:lang w:val="en-US"/>
        </w:rPr>
        <w:lastRenderedPageBreak/>
        <w:t>championship) o</w:t>
      </w:r>
      <w:r w:rsidR="008D6F36" w:rsidRPr="00573903">
        <w:rPr>
          <w:rFonts w:ascii="Calibri" w:hAnsi="Calibri"/>
          <w:szCs w:val="22"/>
          <w:lang w:val="en-US"/>
        </w:rPr>
        <w:t>r</w:t>
      </w:r>
      <w:r w:rsidRPr="00573903">
        <w:rPr>
          <w:rFonts w:ascii="Calibri" w:hAnsi="Calibri"/>
          <w:szCs w:val="22"/>
          <w:lang w:val="en-US"/>
        </w:rPr>
        <w:t xml:space="preserve"> the forthcoming opponent</w:t>
      </w:r>
      <w:r w:rsidR="008D6F36" w:rsidRPr="00573903">
        <w:rPr>
          <w:rFonts w:ascii="Calibri" w:hAnsi="Calibri"/>
          <w:szCs w:val="22"/>
          <w:lang w:val="en-US"/>
        </w:rPr>
        <w:t xml:space="preserve"> of TUS</w:t>
      </w:r>
      <w:r w:rsidRPr="00573903">
        <w:rPr>
          <w:rFonts w:ascii="Calibri" w:hAnsi="Calibri"/>
          <w:szCs w:val="22"/>
          <w:lang w:val="en-US"/>
        </w:rPr>
        <w:t>, in order to identify points of supremacy or weakness</w:t>
      </w:r>
      <w:r w:rsidR="008D6F36" w:rsidRPr="00573903">
        <w:rPr>
          <w:rFonts w:ascii="Calibri" w:hAnsi="Calibri"/>
          <w:szCs w:val="22"/>
          <w:lang w:val="en-US"/>
        </w:rPr>
        <w:t xml:space="preserve"> of the </w:t>
      </w:r>
      <w:r w:rsidR="0002583E" w:rsidRPr="00573903">
        <w:rPr>
          <w:rFonts w:ascii="Calibri" w:hAnsi="Calibri"/>
          <w:szCs w:val="22"/>
          <w:lang w:val="en-US"/>
        </w:rPr>
        <w:t>former</w:t>
      </w:r>
      <w:r w:rsidR="00BD1DF4" w:rsidRPr="00573903">
        <w:rPr>
          <w:rFonts w:ascii="Calibri" w:hAnsi="Calibri" w:cs="Calibri"/>
          <w:szCs w:val="22"/>
          <w:lang w:val="en-US"/>
        </w:rPr>
        <w:t>.</w:t>
      </w:r>
    </w:p>
    <w:p w:rsidR="00BD1DF4" w:rsidRPr="00573903" w:rsidRDefault="008D6F36" w:rsidP="00E57D32">
      <w:pPr>
        <w:numPr>
          <w:ilvl w:val="0"/>
          <w:numId w:val="44"/>
        </w:numPr>
        <w:spacing w:line="480" w:lineRule="auto"/>
        <w:jc w:val="left"/>
        <w:rPr>
          <w:rFonts w:ascii="Calibri" w:hAnsi="Calibri"/>
          <w:szCs w:val="22"/>
          <w:lang w:val="en-US"/>
        </w:rPr>
      </w:pPr>
      <w:r w:rsidRPr="00573903">
        <w:rPr>
          <w:rFonts w:ascii="Calibri" w:hAnsi="Calibri"/>
          <w:szCs w:val="22"/>
          <w:lang w:val="en-US"/>
        </w:rPr>
        <w:t xml:space="preserve">a </w:t>
      </w:r>
      <w:r w:rsidR="00751612" w:rsidRPr="00573903">
        <w:rPr>
          <w:rFonts w:ascii="Calibri" w:hAnsi="Calibri"/>
          <w:szCs w:val="22"/>
          <w:lang w:val="en-US"/>
        </w:rPr>
        <w:t xml:space="preserve">TUS </w:t>
      </w:r>
      <w:r w:rsidRPr="00573903">
        <w:rPr>
          <w:rFonts w:ascii="Calibri" w:hAnsi="Calibri"/>
          <w:szCs w:val="22"/>
          <w:lang w:val="en-US"/>
        </w:rPr>
        <w:t>player against</w:t>
      </w:r>
    </w:p>
    <w:p w:rsidR="008D6F36" w:rsidRPr="00573903" w:rsidRDefault="008D6F36" w:rsidP="00E57D32">
      <w:pPr>
        <w:numPr>
          <w:ilvl w:val="1"/>
          <w:numId w:val="44"/>
        </w:numPr>
        <w:spacing w:line="480" w:lineRule="auto"/>
        <w:jc w:val="left"/>
        <w:rPr>
          <w:rFonts w:ascii="Calibri" w:hAnsi="Calibri"/>
          <w:szCs w:val="22"/>
          <w:lang w:val="en-US"/>
        </w:rPr>
      </w:pPr>
      <w:r w:rsidRPr="00573903">
        <w:rPr>
          <w:rFonts w:ascii="Calibri" w:hAnsi="Calibri"/>
          <w:szCs w:val="22"/>
          <w:lang w:val="en-US"/>
        </w:rPr>
        <w:t xml:space="preserve">another </w:t>
      </w:r>
      <w:r w:rsidR="00751612" w:rsidRPr="00573903">
        <w:rPr>
          <w:rFonts w:ascii="Calibri" w:hAnsi="Calibri"/>
          <w:szCs w:val="22"/>
          <w:lang w:val="en-US"/>
        </w:rPr>
        <w:t xml:space="preserve">TUS player </w:t>
      </w:r>
      <w:r w:rsidRPr="00573903">
        <w:rPr>
          <w:rFonts w:ascii="Calibri" w:hAnsi="Calibri"/>
          <w:szCs w:val="22"/>
          <w:lang w:val="en-US"/>
        </w:rPr>
        <w:t>(in statistical categories that this comparison is meaningful)</w:t>
      </w:r>
      <w:r w:rsidR="00FB2D1A" w:rsidRPr="00573903">
        <w:rPr>
          <w:rFonts w:ascii="Calibri" w:hAnsi="Calibri"/>
          <w:szCs w:val="22"/>
          <w:lang w:val="en-US"/>
        </w:rPr>
        <w:t>,</w:t>
      </w:r>
    </w:p>
    <w:p w:rsidR="00BD1DF4" w:rsidRPr="00573903" w:rsidRDefault="008D6F36" w:rsidP="00E57D32">
      <w:pPr>
        <w:numPr>
          <w:ilvl w:val="1"/>
          <w:numId w:val="44"/>
        </w:numPr>
        <w:spacing w:line="480" w:lineRule="auto"/>
        <w:jc w:val="left"/>
        <w:rPr>
          <w:rFonts w:ascii="Calibri" w:hAnsi="Calibri"/>
          <w:szCs w:val="22"/>
          <w:lang w:val="en-US"/>
        </w:rPr>
      </w:pPr>
      <w:r w:rsidRPr="00573903">
        <w:rPr>
          <w:rFonts w:ascii="Calibri" w:hAnsi="Calibri"/>
          <w:szCs w:val="22"/>
          <w:lang w:val="en-US"/>
        </w:rPr>
        <w:t xml:space="preserve">the best in a statistical category (e.g. </w:t>
      </w:r>
      <w:r w:rsidR="00B32E2B" w:rsidRPr="00573903">
        <w:rPr>
          <w:rFonts w:ascii="Calibri" w:hAnsi="Calibri"/>
          <w:szCs w:val="22"/>
          <w:lang w:val="en-US"/>
        </w:rPr>
        <w:t xml:space="preserve">the best in </w:t>
      </w:r>
      <w:r w:rsidRPr="00573903">
        <w:rPr>
          <w:rFonts w:ascii="Calibri" w:hAnsi="Calibri"/>
          <w:szCs w:val="22"/>
          <w:lang w:val="en-US"/>
        </w:rPr>
        <w:t>assists</w:t>
      </w:r>
      <w:r w:rsidR="00B32E2B" w:rsidRPr="00573903">
        <w:rPr>
          <w:rFonts w:ascii="Calibri" w:hAnsi="Calibri"/>
          <w:szCs w:val="22"/>
          <w:lang w:val="en-US"/>
        </w:rPr>
        <w:t xml:space="preserve"> ranking</w:t>
      </w:r>
      <w:r w:rsidRPr="00573903">
        <w:rPr>
          <w:rFonts w:ascii="Calibri" w:hAnsi="Calibri"/>
          <w:szCs w:val="22"/>
          <w:lang w:val="en-US"/>
        </w:rPr>
        <w:t>)</w:t>
      </w:r>
      <w:r w:rsidR="00BD1DF4" w:rsidRPr="00573903">
        <w:rPr>
          <w:rFonts w:ascii="Calibri" w:hAnsi="Calibri"/>
          <w:szCs w:val="22"/>
          <w:lang w:val="en-US"/>
        </w:rPr>
        <w:t>,</w:t>
      </w:r>
    </w:p>
    <w:p w:rsidR="00751612" w:rsidRPr="00573903" w:rsidRDefault="00751612" w:rsidP="00E57D32">
      <w:pPr>
        <w:numPr>
          <w:ilvl w:val="1"/>
          <w:numId w:val="44"/>
        </w:numPr>
        <w:spacing w:line="480" w:lineRule="auto"/>
        <w:jc w:val="left"/>
        <w:rPr>
          <w:rFonts w:ascii="Calibri" w:hAnsi="Calibri"/>
          <w:szCs w:val="22"/>
          <w:lang w:val="en-US"/>
        </w:rPr>
      </w:pPr>
      <w:r w:rsidRPr="00573903">
        <w:rPr>
          <w:rFonts w:ascii="Calibri" w:hAnsi="Calibri"/>
          <w:szCs w:val="22"/>
          <w:lang w:val="en-US"/>
        </w:rPr>
        <w:t>the respective player of the forthcoming opponent of TUS (e.g. comparison of the two play-makers)</w:t>
      </w:r>
      <w:r w:rsidR="00FB2D1A" w:rsidRPr="00573903">
        <w:rPr>
          <w:rFonts w:ascii="Calibri" w:hAnsi="Calibri"/>
          <w:szCs w:val="22"/>
          <w:lang w:val="en-US"/>
        </w:rPr>
        <w:t>,</w:t>
      </w:r>
    </w:p>
    <w:p w:rsidR="00751612" w:rsidRPr="00573903" w:rsidRDefault="00751612" w:rsidP="00E57D32">
      <w:pPr>
        <w:numPr>
          <w:ilvl w:val="1"/>
          <w:numId w:val="44"/>
        </w:numPr>
        <w:spacing w:line="480" w:lineRule="auto"/>
        <w:jc w:val="left"/>
        <w:rPr>
          <w:rFonts w:ascii="Calibri" w:hAnsi="Calibri"/>
          <w:szCs w:val="22"/>
          <w:lang w:val="en-US"/>
        </w:rPr>
      </w:pPr>
      <w:r w:rsidRPr="00573903">
        <w:rPr>
          <w:rFonts w:ascii="Calibri" w:hAnsi="Calibri"/>
          <w:szCs w:val="22"/>
          <w:lang w:val="en-US"/>
        </w:rPr>
        <w:t>a player of special interest (e.g. the predecessor of TUS player)</w:t>
      </w:r>
      <w:r w:rsidR="00FB2D1A" w:rsidRPr="00573903">
        <w:rPr>
          <w:rFonts w:ascii="Calibri" w:hAnsi="Calibri"/>
          <w:szCs w:val="22"/>
          <w:lang w:val="en-US"/>
        </w:rPr>
        <w:t>,</w:t>
      </w:r>
    </w:p>
    <w:p w:rsidR="00BD1DF4" w:rsidRPr="00573903" w:rsidRDefault="00E46F4D" w:rsidP="00E57D32">
      <w:pPr>
        <w:numPr>
          <w:ilvl w:val="0"/>
          <w:numId w:val="44"/>
        </w:numPr>
        <w:spacing w:line="480" w:lineRule="auto"/>
        <w:jc w:val="left"/>
        <w:rPr>
          <w:rFonts w:ascii="Calibri" w:hAnsi="Calibri"/>
          <w:szCs w:val="22"/>
          <w:lang w:val="en-US"/>
        </w:rPr>
      </w:pPr>
      <w:r w:rsidRPr="00573903">
        <w:rPr>
          <w:rFonts w:ascii="Calibri" w:hAnsi="Calibri"/>
          <w:szCs w:val="22"/>
          <w:lang w:val="en-US"/>
        </w:rPr>
        <w:t>any interesting TUS pentad</w:t>
      </w:r>
      <w:r w:rsidR="00D27B29" w:rsidRPr="00573903">
        <w:rPr>
          <w:rStyle w:val="a7"/>
          <w:rFonts w:ascii="Calibri" w:hAnsi="Calibri"/>
          <w:szCs w:val="22"/>
          <w:lang w:val="en-US"/>
        </w:rPr>
        <w:footnoteReference w:id="5"/>
      </w:r>
      <w:r w:rsidRPr="00573903">
        <w:rPr>
          <w:rFonts w:ascii="Calibri" w:hAnsi="Calibri"/>
          <w:szCs w:val="22"/>
          <w:lang w:val="en-US"/>
        </w:rPr>
        <w:t xml:space="preserve"> against</w:t>
      </w:r>
    </w:p>
    <w:p w:rsidR="00E46F4D" w:rsidRPr="00573903" w:rsidRDefault="00E46F4D" w:rsidP="00E57D32">
      <w:pPr>
        <w:numPr>
          <w:ilvl w:val="1"/>
          <w:numId w:val="44"/>
        </w:numPr>
        <w:spacing w:line="480" w:lineRule="auto"/>
        <w:jc w:val="left"/>
        <w:rPr>
          <w:rFonts w:ascii="Calibri" w:hAnsi="Calibri"/>
          <w:szCs w:val="22"/>
          <w:lang w:val="en-US"/>
        </w:rPr>
      </w:pPr>
      <w:r w:rsidRPr="00573903">
        <w:rPr>
          <w:rFonts w:ascii="Calibri" w:hAnsi="Calibri"/>
          <w:szCs w:val="22"/>
          <w:lang w:val="en-US"/>
        </w:rPr>
        <w:t>another TUS pentad</w:t>
      </w:r>
      <w:r w:rsidR="00CC1C31" w:rsidRPr="00573903">
        <w:rPr>
          <w:rFonts w:ascii="Calibri" w:hAnsi="Calibri"/>
          <w:szCs w:val="22"/>
          <w:vertAlign w:val="superscript"/>
          <w:lang w:val="en-US"/>
        </w:rPr>
        <w:t>5</w:t>
      </w:r>
      <w:r w:rsidR="00FB2D1A" w:rsidRPr="00573903">
        <w:rPr>
          <w:rFonts w:ascii="Calibri" w:hAnsi="Calibri"/>
          <w:szCs w:val="22"/>
          <w:lang w:val="en-US"/>
        </w:rPr>
        <w:t>,</w:t>
      </w:r>
    </w:p>
    <w:p w:rsidR="00E46F4D" w:rsidRPr="00573903" w:rsidRDefault="00E46F4D" w:rsidP="00E57D32">
      <w:pPr>
        <w:numPr>
          <w:ilvl w:val="1"/>
          <w:numId w:val="44"/>
        </w:numPr>
        <w:spacing w:line="480" w:lineRule="auto"/>
        <w:jc w:val="left"/>
        <w:rPr>
          <w:rFonts w:ascii="Calibri" w:hAnsi="Calibri"/>
          <w:szCs w:val="22"/>
          <w:lang w:val="en-US"/>
        </w:rPr>
      </w:pPr>
      <w:r w:rsidRPr="00573903">
        <w:rPr>
          <w:rFonts w:ascii="Calibri" w:hAnsi="Calibri"/>
          <w:szCs w:val="22"/>
          <w:lang w:val="en-US"/>
        </w:rPr>
        <w:t>the best pentad</w:t>
      </w:r>
      <w:r w:rsidR="00CC1C31" w:rsidRPr="00573903">
        <w:rPr>
          <w:rFonts w:ascii="Calibri" w:hAnsi="Calibri"/>
          <w:szCs w:val="22"/>
          <w:vertAlign w:val="superscript"/>
          <w:lang w:val="en-US"/>
        </w:rPr>
        <w:t>5</w:t>
      </w:r>
      <w:r w:rsidRPr="00573903">
        <w:rPr>
          <w:rFonts w:ascii="Calibri" w:hAnsi="Calibri"/>
          <w:szCs w:val="22"/>
          <w:lang w:val="en-US"/>
        </w:rPr>
        <w:t xml:space="preserve"> in a statistical category (e.g. offensive rebounds),</w:t>
      </w:r>
    </w:p>
    <w:p w:rsidR="00E46F4D" w:rsidRPr="00573903" w:rsidRDefault="00E46F4D" w:rsidP="00E57D32">
      <w:pPr>
        <w:numPr>
          <w:ilvl w:val="1"/>
          <w:numId w:val="44"/>
        </w:numPr>
        <w:spacing w:line="480" w:lineRule="auto"/>
        <w:jc w:val="left"/>
        <w:rPr>
          <w:rFonts w:ascii="Calibri" w:hAnsi="Calibri"/>
          <w:szCs w:val="22"/>
          <w:lang w:val="en-US"/>
        </w:rPr>
      </w:pPr>
      <w:r w:rsidRPr="00573903">
        <w:rPr>
          <w:rFonts w:ascii="Calibri" w:hAnsi="Calibri"/>
          <w:szCs w:val="22"/>
          <w:lang w:val="en-US"/>
        </w:rPr>
        <w:t>the pentad</w:t>
      </w:r>
      <w:r w:rsidR="00CC1C31" w:rsidRPr="00573903">
        <w:rPr>
          <w:rFonts w:ascii="Calibri" w:hAnsi="Calibri"/>
          <w:szCs w:val="22"/>
          <w:vertAlign w:val="superscript"/>
          <w:lang w:val="en-US"/>
        </w:rPr>
        <w:t>5</w:t>
      </w:r>
      <w:r w:rsidRPr="00573903">
        <w:rPr>
          <w:rFonts w:ascii="Calibri" w:hAnsi="Calibri"/>
          <w:szCs w:val="22"/>
          <w:lang w:val="en-US"/>
        </w:rPr>
        <w:t xml:space="preserve"> of the forthcoming opponent of TUS that has </w:t>
      </w:r>
      <w:r w:rsidR="00997C1F" w:rsidRPr="00573903">
        <w:rPr>
          <w:rFonts w:ascii="Calibri" w:hAnsi="Calibri"/>
          <w:szCs w:val="22"/>
          <w:lang w:val="en-US"/>
        </w:rPr>
        <w:t>the larger playing time,</w:t>
      </w:r>
    </w:p>
    <w:p w:rsidR="00E46F4D" w:rsidRPr="00573903" w:rsidRDefault="00E46F4D" w:rsidP="00E57D32">
      <w:pPr>
        <w:numPr>
          <w:ilvl w:val="1"/>
          <w:numId w:val="44"/>
        </w:numPr>
        <w:spacing w:line="480" w:lineRule="auto"/>
        <w:jc w:val="left"/>
        <w:rPr>
          <w:rFonts w:ascii="Calibri" w:hAnsi="Calibri"/>
          <w:szCs w:val="22"/>
          <w:lang w:val="en-US"/>
        </w:rPr>
      </w:pPr>
      <w:r w:rsidRPr="00573903">
        <w:rPr>
          <w:rFonts w:ascii="Calibri" w:hAnsi="Calibri"/>
          <w:szCs w:val="22"/>
          <w:lang w:val="en-US"/>
        </w:rPr>
        <w:t>a pentad</w:t>
      </w:r>
      <w:r w:rsidR="00CC1C31" w:rsidRPr="00573903">
        <w:rPr>
          <w:rFonts w:ascii="Calibri" w:hAnsi="Calibri"/>
          <w:szCs w:val="22"/>
          <w:vertAlign w:val="superscript"/>
          <w:lang w:val="en-US"/>
        </w:rPr>
        <w:t>5</w:t>
      </w:r>
      <w:r w:rsidRPr="00573903">
        <w:rPr>
          <w:rFonts w:ascii="Calibri" w:hAnsi="Calibri"/>
          <w:szCs w:val="22"/>
          <w:lang w:val="en-US"/>
        </w:rPr>
        <w:t xml:space="preserve"> of special interest (e.g. the </w:t>
      </w:r>
      <w:r w:rsidR="00D27B29" w:rsidRPr="00573903">
        <w:rPr>
          <w:rFonts w:ascii="Calibri" w:hAnsi="Calibri"/>
          <w:szCs w:val="22"/>
          <w:lang w:val="en-US"/>
        </w:rPr>
        <w:t xml:space="preserve">previous year’s pentad </w:t>
      </w:r>
      <w:r w:rsidRPr="00573903">
        <w:rPr>
          <w:rFonts w:ascii="Calibri" w:hAnsi="Calibri"/>
          <w:szCs w:val="22"/>
          <w:lang w:val="en-US"/>
        </w:rPr>
        <w:t>of TUS)</w:t>
      </w:r>
      <w:r w:rsidR="00FB2D1A" w:rsidRPr="00573903">
        <w:rPr>
          <w:rFonts w:ascii="Calibri" w:hAnsi="Calibri"/>
          <w:szCs w:val="22"/>
          <w:lang w:val="en-US"/>
        </w:rPr>
        <w:t>,</w:t>
      </w:r>
    </w:p>
    <w:p w:rsidR="00BD1DF4" w:rsidRPr="00573903" w:rsidRDefault="00811E7E" w:rsidP="00E57D32">
      <w:pPr>
        <w:spacing w:line="480" w:lineRule="auto"/>
        <w:jc w:val="left"/>
        <w:rPr>
          <w:rFonts w:ascii="Calibri" w:hAnsi="Calibri"/>
          <w:szCs w:val="22"/>
          <w:lang w:val="en-US"/>
        </w:rPr>
      </w:pPr>
      <w:r w:rsidRPr="00573903">
        <w:rPr>
          <w:rFonts w:ascii="Calibri" w:hAnsi="Calibri"/>
          <w:szCs w:val="22"/>
          <w:lang w:val="en-US"/>
        </w:rPr>
        <w:t xml:space="preserve">Note that the mean values used for the aforementioned comparisons could </w:t>
      </w:r>
      <w:r w:rsidR="00B30ABC" w:rsidRPr="00573903">
        <w:rPr>
          <w:rFonts w:ascii="Calibri" w:hAnsi="Calibri"/>
          <w:szCs w:val="22"/>
          <w:lang w:val="en-US"/>
        </w:rPr>
        <w:t xml:space="preserve">also </w:t>
      </w:r>
      <w:r w:rsidRPr="00573903">
        <w:rPr>
          <w:rFonts w:ascii="Calibri" w:hAnsi="Calibri"/>
          <w:szCs w:val="22"/>
          <w:lang w:val="en-US"/>
        </w:rPr>
        <w:t xml:space="preserve">be used for conducting </w:t>
      </w:r>
      <w:r w:rsidRPr="00573903">
        <w:rPr>
          <w:rFonts w:ascii="Calibri" w:hAnsi="Calibri"/>
          <w:i/>
          <w:szCs w:val="22"/>
          <w:lang w:val="en-US"/>
        </w:rPr>
        <w:t>Hypotheses testing</w:t>
      </w:r>
      <w:r w:rsidRPr="00573903">
        <w:rPr>
          <w:rFonts w:ascii="Calibri" w:hAnsi="Calibri"/>
          <w:szCs w:val="22"/>
          <w:lang w:val="en-US"/>
        </w:rPr>
        <w:t xml:space="preserve"> for the majority of those cases</w:t>
      </w:r>
      <w:r w:rsidR="00513381" w:rsidRPr="00573903">
        <w:rPr>
          <w:rFonts w:ascii="Calibri" w:hAnsi="Calibri"/>
          <w:szCs w:val="22"/>
          <w:lang w:val="en-US"/>
        </w:rPr>
        <w:t>,</w:t>
      </w:r>
      <w:r w:rsidRPr="00573903">
        <w:rPr>
          <w:rFonts w:ascii="Calibri" w:hAnsi="Calibri"/>
          <w:szCs w:val="22"/>
          <w:lang w:val="en-US"/>
        </w:rPr>
        <w:t xml:space="preserve"> in order to find out significant (or not) </w:t>
      </w:r>
      <w:r w:rsidRPr="00E07099">
        <w:rPr>
          <w:rFonts w:ascii="Calibri" w:hAnsi="Calibri"/>
          <w:szCs w:val="22"/>
          <w:lang w:val="en-US"/>
        </w:rPr>
        <w:t>differences</w:t>
      </w:r>
      <w:r w:rsidR="00513381" w:rsidRPr="00E07099">
        <w:rPr>
          <w:rFonts w:ascii="Calibri" w:hAnsi="Calibri"/>
          <w:szCs w:val="22"/>
          <w:lang w:val="en-US"/>
        </w:rPr>
        <w:t xml:space="preserve"> </w:t>
      </w:r>
      <w:r w:rsidR="00257DAE" w:rsidRPr="00E07099">
        <w:rPr>
          <w:rFonts w:ascii="Calibri" w:hAnsi="Calibri"/>
          <w:szCs w:val="22"/>
          <w:lang w:val="en-US"/>
        </w:rPr>
        <w:t>among</w:t>
      </w:r>
      <w:r w:rsidR="00513381" w:rsidRPr="00E07099">
        <w:rPr>
          <w:rFonts w:ascii="Calibri" w:hAnsi="Calibri"/>
          <w:szCs w:val="22"/>
          <w:lang w:val="en-US"/>
        </w:rPr>
        <w:t xml:space="preserve"> players, teams etc</w:t>
      </w:r>
      <w:r w:rsidRPr="00E07099">
        <w:rPr>
          <w:rFonts w:ascii="Calibri" w:hAnsi="Calibri"/>
          <w:szCs w:val="22"/>
          <w:lang w:val="en-US"/>
        </w:rPr>
        <w:t>.</w:t>
      </w:r>
      <w:r w:rsidR="00B32E2B" w:rsidRPr="00E07099">
        <w:rPr>
          <w:rFonts w:ascii="Calibri" w:hAnsi="Calibri"/>
          <w:szCs w:val="22"/>
          <w:lang w:val="en-US"/>
        </w:rPr>
        <w:t xml:space="preserve"> </w:t>
      </w:r>
      <w:r w:rsidR="00266A8B" w:rsidRPr="00E07099">
        <w:rPr>
          <w:rFonts w:ascii="Calibri" w:hAnsi="Calibri"/>
          <w:szCs w:val="22"/>
          <w:lang w:val="en-US"/>
        </w:rPr>
        <w:t>Moreover, th</w:t>
      </w:r>
      <w:r w:rsidR="00B32E2B" w:rsidRPr="00E07099">
        <w:rPr>
          <w:rFonts w:ascii="Calibri" w:hAnsi="Calibri"/>
          <w:szCs w:val="22"/>
          <w:lang w:val="en-US"/>
        </w:rPr>
        <w:t>e</w:t>
      </w:r>
      <w:r w:rsidR="00266A8B" w:rsidRPr="00E07099">
        <w:rPr>
          <w:rFonts w:ascii="Calibri" w:hAnsi="Calibri"/>
          <w:szCs w:val="22"/>
          <w:lang w:val="en-US"/>
        </w:rPr>
        <w:t xml:space="preserve"> </w:t>
      </w:r>
      <w:r w:rsidRPr="00E07099">
        <w:rPr>
          <w:rFonts w:ascii="Calibri" w:hAnsi="Calibri"/>
          <w:szCs w:val="22"/>
          <w:lang w:val="en-US"/>
        </w:rPr>
        <w:t xml:space="preserve">above </w:t>
      </w:r>
      <w:r w:rsidR="00266A8B" w:rsidRPr="00E07099">
        <w:rPr>
          <w:rFonts w:ascii="Calibri" w:hAnsi="Calibri"/>
          <w:szCs w:val="22"/>
          <w:lang w:val="en-US"/>
        </w:rPr>
        <w:t xml:space="preserve">analysis could </w:t>
      </w:r>
      <w:r w:rsidRPr="00E07099">
        <w:rPr>
          <w:rFonts w:ascii="Calibri" w:hAnsi="Calibri"/>
          <w:szCs w:val="22"/>
          <w:lang w:val="en-US"/>
        </w:rPr>
        <w:t>focus on a part of the</w:t>
      </w:r>
      <w:r w:rsidRPr="00573903">
        <w:rPr>
          <w:rFonts w:ascii="Calibri" w:hAnsi="Calibri"/>
          <w:szCs w:val="22"/>
          <w:lang w:val="en-US"/>
        </w:rPr>
        <w:t xml:space="preserve"> statistical data and </w:t>
      </w:r>
      <w:r w:rsidR="00683EE5" w:rsidRPr="00573903">
        <w:rPr>
          <w:rFonts w:ascii="Calibri" w:hAnsi="Calibri"/>
          <w:szCs w:val="22"/>
          <w:lang w:val="en-US"/>
        </w:rPr>
        <w:t xml:space="preserve">be </w:t>
      </w:r>
      <w:r w:rsidR="00266A8B" w:rsidRPr="00573903">
        <w:rPr>
          <w:rFonts w:ascii="Calibri" w:hAnsi="Calibri"/>
          <w:szCs w:val="22"/>
          <w:lang w:val="en-US"/>
        </w:rPr>
        <w:t>differentiate</w:t>
      </w:r>
      <w:r w:rsidR="00683EE5" w:rsidRPr="00573903">
        <w:rPr>
          <w:rFonts w:ascii="Calibri" w:hAnsi="Calibri"/>
          <w:szCs w:val="22"/>
          <w:lang w:val="en-US"/>
        </w:rPr>
        <w:t>d</w:t>
      </w:r>
      <w:r w:rsidR="00266A8B" w:rsidRPr="00573903">
        <w:rPr>
          <w:rFonts w:ascii="Calibri" w:hAnsi="Calibri"/>
          <w:szCs w:val="22"/>
          <w:lang w:val="en-US"/>
        </w:rPr>
        <w:t xml:space="preserve"> according to various criteria (</w:t>
      </w:r>
      <w:r w:rsidRPr="00573903">
        <w:rPr>
          <w:rFonts w:ascii="Calibri" w:hAnsi="Calibri"/>
          <w:szCs w:val="22"/>
          <w:lang w:val="en-US"/>
        </w:rPr>
        <w:t>individually or</w:t>
      </w:r>
      <w:r w:rsidR="00513381" w:rsidRPr="00573903">
        <w:rPr>
          <w:rFonts w:ascii="Calibri" w:hAnsi="Calibri"/>
          <w:szCs w:val="22"/>
          <w:lang w:val="en-US"/>
        </w:rPr>
        <w:t xml:space="preserve"> in </w:t>
      </w:r>
      <w:r w:rsidR="00683EE5" w:rsidRPr="00573903">
        <w:rPr>
          <w:rFonts w:ascii="Calibri" w:hAnsi="Calibri"/>
          <w:szCs w:val="22"/>
          <w:lang w:val="en-US"/>
        </w:rPr>
        <w:t>combination</w:t>
      </w:r>
      <w:r w:rsidR="00266A8B" w:rsidRPr="00573903">
        <w:rPr>
          <w:rFonts w:ascii="Calibri" w:hAnsi="Calibri"/>
          <w:szCs w:val="22"/>
          <w:lang w:val="en-US"/>
        </w:rPr>
        <w:t>)</w:t>
      </w:r>
      <w:r w:rsidR="00FB2D1A" w:rsidRPr="00573903">
        <w:rPr>
          <w:rFonts w:ascii="Calibri" w:hAnsi="Calibri"/>
          <w:szCs w:val="22"/>
          <w:lang w:val="en-US"/>
        </w:rPr>
        <w:t xml:space="preserve"> like </w:t>
      </w:r>
    </w:p>
    <w:p w:rsidR="00BD1DF4" w:rsidRPr="00573903" w:rsidRDefault="00FB2D1A" w:rsidP="00E57D32">
      <w:pPr>
        <w:numPr>
          <w:ilvl w:val="0"/>
          <w:numId w:val="44"/>
        </w:numPr>
        <w:spacing w:line="480" w:lineRule="auto"/>
        <w:jc w:val="left"/>
        <w:rPr>
          <w:rFonts w:ascii="Calibri" w:hAnsi="Calibri"/>
          <w:szCs w:val="22"/>
          <w:lang w:val="en-US"/>
        </w:rPr>
      </w:pPr>
      <w:r w:rsidRPr="00573903">
        <w:rPr>
          <w:rFonts w:ascii="Calibri" w:hAnsi="Calibri"/>
          <w:szCs w:val="22"/>
          <w:lang w:val="en-US"/>
        </w:rPr>
        <w:t xml:space="preserve">the </w:t>
      </w:r>
      <w:r w:rsidR="00C27881" w:rsidRPr="00573903">
        <w:rPr>
          <w:rFonts w:ascii="Calibri" w:hAnsi="Calibri"/>
          <w:szCs w:val="22"/>
          <w:lang w:val="en-US"/>
        </w:rPr>
        <w:t>home or away games</w:t>
      </w:r>
      <w:r w:rsidRPr="00573903">
        <w:rPr>
          <w:rFonts w:ascii="Calibri" w:hAnsi="Calibri"/>
          <w:szCs w:val="22"/>
          <w:lang w:val="en-US"/>
        </w:rPr>
        <w:t>,</w:t>
      </w:r>
    </w:p>
    <w:p w:rsidR="00266A8B" w:rsidRPr="00573903" w:rsidRDefault="00C27881" w:rsidP="00E57D32">
      <w:pPr>
        <w:numPr>
          <w:ilvl w:val="0"/>
          <w:numId w:val="44"/>
        </w:numPr>
        <w:spacing w:line="480" w:lineRule="auto"/>
        <w:jc w:val="left"/>
        <w:rPr>
          <w:rFonts w:ascii="Calibri" w:hAnsi="Calibri"/>
          <w:szCs w:val="22"/>
          <w:lang w:val="en-US"/>
        </w:rPr>
      </w:pPr>
      <w:r w:rsidRPr="00573903">
        <w:rPr>
          <w:rFonts w:ascii="Calibri" w:hAnsi="Calibri"/>
          <w:szCs w:val="22"/>
          <w:lang w:val="en-US"/>
        </w:rPr>
        <w:t xml:space="preserve">the period of game (e.g. </w:t>
      </w:r>
      <w:r w:rsidR="002C073C" w:rsidRPr="00573903">
        <w:rPr>
          <w:rFonts w:ascii="Calibri" w:hAnsi="Calibri"/>
          <w:szCs w:val="22"/>
          <w:lang w:val="en-US"/>
        </w:rPr>
        <w:t xml:space="preserve">using </w:t>
      </w:r>
      <w:r w:rsidR="00811E7E" w:rsidRPr="00573903">
        <w:rPr>
          <w:rFonts w:ascii="Calibri" w:hAnsi="Calibri"/>
          <w:szCs w:val="22"/>
          <w:lang w:val="en-US"/>
        </w:rPr>
        <w:t xml:space="preserve">statistical data </w:t>
      </w:r>
      <w:r w:rsidR="00386B8F" w:rsidRPr="00573903">
        <w:rPr>
          <w:rFonts w:ascii="Calibri" w:hAnsi="Calibri"/>
          <w:szCs w:val="22"/>
          <w:lang w:val="en-US"/>
        </w:rPr>
        <w:t xml:space="preserve">only </w:t>
      </w:r>
      <w:r w:rsidR="00811E7E" w:rsidRPr="00573903">
        <w:rPr>
          <w:rFonts w:ascii="Calibri" w:hAnsi="Calibri"/>
          <w:szCs w:val="22"/>
          <w:lang w:val="en-US"/>
        </w:rPr>
        <w:t xml:space="preserve">for the </w:t>
      </w:r>
      <w:r w:rsidRPr="00573903">
        <w:rPr>
          <w:rFonts w:ascii="Calibri" w:hAnsi="Calibri"/>
          <w:szCs w:val="22"/>
          <w:lang w:val="en-US"/>
        </w:rPr>
        <w:t>1</w:t>
      </w:r>
      <w:r w:rsidRPr="00573903">
        <w:rPr>
          <w:rFonts w:ascii="Calibri" w:hAnsi="Calibri"/>
          <w:szCs w:val="22"/>
          <w:vertAlign w:val="superscript"/>
          <w:lang w:val="en-US"/>
        </w:rPr>
        <w:t>st</w:t>
      </w:r>
      <w:r w:rsidR="00811E7E" w:rsidRPr="00573903">
        <w:rPr>
          <w:rFonts w:ascii="Calibri" w:hAnsi="Calibri"/>
          <w:szCs w:val="22"/>
          <w:lang w:val="en-US"/>
        </w:rPr>
        <w:t xml:space="preserve"> or</w:t>
      </w:r>
      <w:r w:rsidRPr="00573903">
        <w:rPr>
          <w:rFonts w:ascii="Calibri" w:hAnsi="Calibri"/>
          <w:szCs w:val="22"/>
          <w:lang w:val="en-US"/>
        </w:rPr>
        <w:t xml:space="preserve"> 2</w:t>
      </w:r>
      <w:r w:rsidRPr="00573903">
        <w:rPr>
          <w:rFonts w:ascii="Calibri" w:hAnsi="Calibri"/>
          <w:szCs w:val="22"/>
          <w:vertAlign w:val="superscript"/>
          <w:lang w:val="en-US"/>
        </w:rPr>
        <w:t>nd</w:t>
      </w:r>
      <w:r w:rsidR="00811E7E" w:rsidRPr="00573903">
        <w:rPr>
          <w:rFonts w:ascii="Calibri" w:hAnsi="Calibri"/>
          <w:szCs w:val="22"/>
          <w:lang w:val="en-US"/>
        </w:rPr>
        <w:t xml:space="preserve"> etc.</w:t>
      </w:r>
      <w:r w:rsidRPr="00573903">
        <w:rPr>
          <w:rFonts w:ascii="Calibri" w:hAnsi="Calibri"/>
          <w:szCs w:val="22"/>
          <w:lang w:val="en-US"/>
        </w:rPr>
        <w:t xml:space="preserve"> period, </w:t>
      </w:r>
      <w:r w:rsidR="00811E7E" w:rsidRPr="00573903">
        <w:rPr>
          <w:rFonts w:ascii="Calibri" w:hAnsi="Calibri"/>
          <w:szCs w:val="22"/>
          <w:lang w:val="en-US"/>
        </w:rPr>
        <w:t xml:space="preserve">or for the </w:t>
      </w:r>
      <w:r w:rsidRPr="00573903">
        <w:rPr>
          <w:rFonts w:ascii="Calibri" w:hAnsi="Calibri"/>
          <w:szCs w:val="22"/>
          <w:lang w:val="en-US"/>
        </w:rPr>
        <w:t>1</w:t>
      </w:r>
      <w:r w:rsidRPr="00573903">
        <w:rPr>
          <w:rFonts w:ascii="Calibri" w:hAnsi="Calibri"/>
          <w:szCs w:val="22"/>
          <w:vertAlign w:val="superscript"/>
          <w:lang w:val="en-US"/>
        </w:rPr>
        <w:t>st</w:t>
      </w:r>
      <w:r w:rsidRPr="00573903">
        <w:rPr>
          <w:rFonts w:ascii="Calibri" w:hAnsi="Calibri"/>
          <w:szCs w:val="22"/>
          <w:lang w:val="en-US"/>
        </w:rPr>
        <w:t xml:space="preserve"> or 2</w:t>
      </w:r>
      <w:r w:rsidRPr="00573903">
        <w:rPr>
          <w:rFonts w:ascii="Calibri" w:hAnsi="Calibri"/>
          <w:szCs w:val="22"/>
          <w:vertAlign w:val="superscript"/>
          <w:lang w:val="en-US"/>
        </w:rPr>
        <w:t>nd</w:t>
      </w:r>
      <w:r w:rsidRPr="00573903">
        <w:rPr>
          <w:rFonts w:ascii="Calibri" w:hAnsi="Calibri"/>
          <w:szCs w:val="22"/>
          <w:lang w:val="en-US"/>
        </w:rPr>
        <w:t xml:space="preserve"> half</w:t>
      </w:r>
      <w:r w:rsidR="002C073C" w:rsidRPr="00573903">
        <w:rPr>
          <w:rFonts w:ascii="Calibri" w:hAnsi="Calibri"/>
          <w:szCs w:val="22"/>
          <w:lang w:val="en-US"/>
        </w:rPr>
        <w:t xml:space="preserve"> of the game</w:t>
      </w:r>
      <w:r w:rsidRPr="00573903">
        <w:rPr>
          <w:rFonts w:ascii="Calibri" w:hAnsi="Calibri"/>
          <w:szCs w:val="22"/>
          <w:lang w:val="en-US"/>
        </w:rPr>
        <w:t>)</w:t>
      </w:r>
      <w:r w:rsidR="00FB2D1A" w:rsidRPr="00573903">
        <w:rPr>
          <w:rFonts w:ascii="Calibri" w:hAnsi="Calibri"/>
          <w:szCs w:val="22"/>
          <w:lang w:val="en-US"/>
        </w:rPr>
        <w:t>,</w:t>
      </w:r>
    </w:p>
    <w:p w:rsidR="00266A8B" w:rsidRPr="00573903" w:rsidRDefault="00C27881" w:rsidP="00E57D32">
      <w:pPr>
        <w:numPr>
          <w:ilvl w:val="0"/>
          <w:numId w:val="44"/>
        </w:numPr>
        <w:spacing w:line="480" w:lineRule="auto"/>
        <w:jc w:val="left"/>
        <w:rPr>
          <w:rFonts w:ascii="Calibri" w:hAnsi="Calibri"/>
          <w:szCs w:val="22"/>
          <w:lang w:val="en-US"/>
        </w:rPr>
      </w:pPr>
      <w:r w:rsidRPr="00573903">
        <w:rPr>
          <w:rFonts w:ascii="Calibri" w:hAnsi="Calibri"/>
          <w:szCs w:val="22"/>
          <w:lang w:val="en-US"/>
        </w:rPr>
        <w:t>the result of the game</w:t>
      </w:r>
      <w:r w:rsidR="00BB5C98" w:rsidRPr="00573903">
        <w:rPr>
          <w:rFonts w:ascii="Calibri" w:hAnsi="Calibri"/>
          <w:szCs w:val="22"/>
          <w:lang w:val="en-US"/>
        </w:rPr>
        <w:t>, i.e.</w:t>
      </w:r>
      <w:r w:rsidRPr="00573903">
        <w:rPr>
          <w:rFonts w:ascii="Calibri" w:hAnsi="Calibri"/>
          <w:szCs w:val="22"/>
          <w:lang w:val="en-US"/>
        </w:rPr>
        <w:t xml:space="preserve"> </w:t>
      </w:r>
      <w:r w:rsidR="002C073C" w:rsidRPr="00573903">
        <w:rPr>
          <w:rFonts w:ascii="Calibri" w:hAnsi="Calibri"/>
          <w:szCs w:val="22"/>
          <w:lang w:val="en-US"/>
        </w:rPr>
        <w:t xml:space="preserve">using </w:t>
      </w:r>
      <w:r w:rsidR="00811E7E" w:rsidRPr="00573903">
        <w:rPr>
          <w:rFonts w:ascii="Calibri" w:hAnsi="Calibri"/>
          <w:szCs w:val="22"/>
          <w:lang w:val="en-US"/>
        </w:rPr>
        <w:t xml:space="preserve">statistical data of the </w:t>
      </w:r>
      <w:r w:rsidRPr="00573903">
        <w:rPr>
          <w:rFonts w:ascii="Calibri" w:hAnsi="Calibri"/>
          <w:szCs w:val="22"/>
          <w:lang w:val="en-US"/>
        </w:rPr>
        <w:t>win</w:t>
      </w:r>
      <w:r w:rsidR="00B00424" w:rsidRPr="00573903">
        <w:rPr>
          <w:rFonts w:ascii="Calibri" w:hAnsi="Calibri"/>
          <w:szCs w:val="22"/>
          <w:lang w:val="en-US"/>
        </w:rPr>
        <w:t>s</w:t>
      </w:r>
      <w:r w:rsidRPr="00573903">
        <w:rPr>
          <w:rFonts w:ascii="Calibri" w:hAnsi="Calibri"/>
          <w:szCs w:val="22"/>
          <w:lang w:val="en-US"/>
        </w:rPr>
        <w:t xml:space="preserve"> or </w:t>
      </w:r>
      <w:r w:rsidR="00811E7E" w:rsidRPr="00573903">
        <w:rPr>
          <w:rFonts w:ascii="Calibri" w:hAnsi="Calibri"/>
          <w:szCs w:val="22"/>
          <w:lang w:val="en-US"/>
        </w:rPr>
        <w:t xml:space="preserve">the </w:t>
      </w:r>
      <w:r w:rsidRPr="00573903">
        <w:rPr>
          <w:rFonts w:ascii="Calibri" w:hAnsi="Calibri"/>
          <w:szCs w:val="22"/>
          <w:lang w:val="en-US"/>
        </w:rPr>
        <w:t>los</w:t>
      </w:r>
      <w:r w:rsidR="00B00424" w:rsidRPr="00573903">
        <w:rPr>
          <w:rFonts w:ascii="Calibri" w:hAnsi="Calibri"/>
          <w:szCs w:val="22"/>
          <w:lang w:val="en-US"/>
        </w:rPr>
        <w:t>ses</w:t>
      </w:r>
      <w:r w:rsidR="00FB2D1A" w:rsidRPr="00573903">
        <w:rPr>
          <w:rFonts w:ascii="Calibri" w:hAnsi="Calibri"/>
          <w:szCs w:val="22"/>
          <w:lang w:val="en-US"/>
        </w:rPr>
        <w:t>,</w:t>
      </w:r>
    </w:p>
    <w:p w:rsidR="00266A8B" w:rsidRPr="00573903" w:rsidRDefault="00FB2D1A" w:rsidP="00E57D32">
      <w:pPr>
        <w:numPr>
          <w:ilvl w:val="0"/>
          <w:numId w:val="44"/>
        </w:numPr>
        <w:spacing w:line="480" w:lineRule="auto"/>
        <w:jc w:val="left"/>
        <w:rPr>
          <w:rFonts w:ascii="Calibri" w:hAnsi="Calibri"/>
          <w:szCs w:val="22"/>
          <w:lang w:val="en-US"/>
        </w:rPr>
      </w:pPr>
      <w:r w:rsidRPr="00573903">
        <w:rPr>
          <w:rFonts w:ascii="Calibri" w:hAnsi="Calibri"/>
          <w:szCs w:val="22"/>
          <w:lang w:val="en-US"/>
        </w:rPr>
        <w:t xml:space="preserve">the round of the championship, i.e. </w:t>
      </w:r>
      <w:r w:rsidR="002C073C" w:rsidRPr="00573903">
        <w:rPr>
          <w:rFonts w:ascii="Calibri" w:hAnsi="Calibri"/>
          <w:szCs w:val="22"/>
          <w:lang w:val="en-US"/>
        </w:rPr>
        <w:t xml:space="preserve">using data of the </w:t>
      </w:r>
      <w:r w:rsidRPr="00573903">
        <w:rPr>
          <w:rFonts w:ascii="Calibri" w:hAnsi="Calibri"/>
          <w:szCs w:val="22"/>
          <w:lang w:val="en-US"/>
        </w:rPr>
        <w:t>f</w:t>
      </w:r>
      <w:r w:rsidR="00221044" w:rsidRPr="00573903">
        <w:rPr>
          <w:rFonts w:ascii="Calibri" w:hAnsi="Calibri"/>
          <w:szCs w:val="22"/>
          <w:lang w:val="en-US"/>
        </w:rPr>
        <w:t xml:space="preserve">irst round </w:t>
      </w:r>
      <w:r w:rsidR="00BD1DF4" w:rsidRPr="00573903">
        <w:rPr>
          <w:rFonts w:ascii="Calibri" w:hAnsi="Calibri"/>
          <w:szCs w:val="22"/>
          <w:lang w:val="en-US"/>
        </w:rPr>
        <w:t>(</w:t>
      </w:r>
      <w:r w:rsidR="00BB5C98" w:rsidRPr="00573903">
        <w:rPr>
          <w:rFonts w:ascii="Calibri" w:hAnsi="Calibri"/>
          <w:szCs w:val="22"/>
          <w:lang w:val="en-US"/>
        </w:rPr>
        <w:t>or the beginning of the season</w:t>
      </w:r>
      <w:r w:rsidR="00BD1DF4" w:rsidRPr="00573903">
        <w:rPr>
          <w:rFonts w:ascii="Calibri" w:hAnsi="Calibri"/>
          <w:szCs w:val="22"/>
          <w:lang w:val="en-US"/>
        </w:rPr>
        <w:t xml:space="preserve">) </w:t>
      </w:r>
      <w:r w:rsidRPr="00573903">
        <w:rPr>
          <w:rFonts w:ascii="Calibri" w:hAnsi="Calibri"/>
          <w:szCs w:val="22"/>
          <w:lang w:val="en-US"/>
        </w:rPr>
        <w:t xml:space="preserve">or </w:t>
      </w:r>
      <w:r w:rsidR="002C073C" w:rsidRPr="00573903">
        <w:rPr>
          <w:rFonts w:ascii="Calibri" w:hAnsi="Calibri"/>
          <w:szCs w:val="22"/>
          <w:lang w:val="en-US"/>
        </w:rPr>
        <w:t xml:space="preserve">of the </w:t>
      </w:r>
      <w:r w:rsidR="00811E7E" w:rsidRPr="00573903">
        <w:rPr>
          <w:rFonts w:ascii="Calibri" w:hAnsi="Calibri"/>
          <w:szCs w:val="22"/>
          <w:lang w:val="en-US"/>
        </w:rPr>
        <w:t xml:space="preserve">second </w:t>
      </w:r>
      <w:r w:rsidR="00221044" w:rsidRPr="00573903">
        <w:rPr>
          <w:rFonts w:ascii="Calibri" w:hAnsi="Calibri"/>
          <w:szCs w:val="22"/>
          <w:lang w:val="en-US"/>
        </w:rPr>
        <w:t xml:space="preserve">round </w:t>
      </w:r>
      <w:r w:rsidR="00BD1DF4" w:rsidRPr="00573903">
        <w:rPr>
          <w:rFonts w:ascii="Calibri" w:hAnsi="Calibri"/>
          <w:szCs w:val="22"/>
          <w:lang w:val="en-US"/>
        </w:rPr>
        <w:t>(</w:t>
      </w:r>
      <w:r w:rsidR="00BB5C98" w:rsidRPr="00573903">
        <w:rPr>
          <w:rFonts w:ascii="Calibri" w:hAnsi="Calibri"/>
          <w:szCs w:val="22"/>
          <w:lang w:val="en-US"/>
        </w:rPr>
        <w:t>or the end of the season</w:t>
      </w:r>
      <w:r w:rsidR="00BD1DF4" w:rsidRPr="00573903">
        <w:rPr>
          <w:rFonts w:ascii="Calibri" w:hAnsi="Calibri"/>
          <w:szCs w:val="22"/>
          <w:lang w:val="en-US"/>
        </w:rPr>
        <w:t>)</w:t>
      </w:r>
      <w:r w:rsidRPr="00573903">
        <w:rPr>
          <w:rFonts w:ascii="Calibri" w:hAnsi="Calibri"/>
          <w:szCs w:val="22"/>
          <w:lang w:val="en-US"/>
        </w:rPr>
        <w:t>,</w:t>
      </w:r>
    </w:p>
    <w:p w:rsidR="00266A8B" w:rsidRPr="00573903" w:rsidRDefault="002C073C" w:rsidP="00E57D32">
      <w:pPr>
        <w:numPr>
          <w:ilvl w:val="0"/>
          <w:numId w:val="44"/>
        </w:numPr>
        <w:spacing w:line="480" w:lineRule="auto"/>
        <w:jc w:val="left"/>
        <w:rPr>
          <w:rFonts w:ascii="Calibri" w:hAnsi="Calibri"/>
          <w:szCs w:val="22"/>
          <w:lang w:val="en-US"/>
        </w:rPr>
      </w:pPr>
      <w:r w:rsidRPr="00573903">
        <w:rPr>
          <w:rFonts w:ascii="Calibri" w:hAnsi="Calibri"/>
          <w:szCs w:val="22"/>
          <w:lang w:val="en-US"/>
        </w:rPr>
        <w:t xml:space="preserve">the </w:t>
      </w:r>
      <w:r w:rsidR="00FB2D1A" w:rsidRPr="00573903">
        <w:rPr>
          <w:rFonts w:ascii="Calibri" w:hAnsi="Calibri"/>
          <w:szCs w:val="22"/>
          <w:lang w:val="en-US"/>
        </w:rPr>
        <w:t>d</w:t>
      </w:r>
      <w:r w:rsidR="00BB5C98" w:rsidRPr="00573903">
        <w:rPr>
          <w:rFonts w:ascii="Calibri" w:hAnsi="Calibri"/>
          <w:szCs w:val="22"/>
          <w:lang w:val="en-US"/>
        </w:rPr>
        <w:t>omestic</w:t>
      </w:r>
      <w:r w:rsidR="000C4B27" w:rsidRPr="00573903">
        <w:rPr>
          <w:rFonts w:ascii="Calibri" w:hAnsi="Calibri"/>
          <w:szCs w:val="22"/>
          <w:lang w:val="en-US"/>
        </w:rPr>
        <w:t xml:space="preserve"> </w:t>
      </w:r>
      <w:r w:rsidR="00FB2D1A" w:rsidRPr="00573903">
        <w:rPr>
          <w:rFonts w:ascii="Calibri" w:hAnsi="Calibri"/>
          <w:szCs w:val="22"/>
          <w:lang w:val="en-US"/>
        </w:rPr>
        <w:t>or E</w:t>
      </w:r>
      <w:r w:rsidR="00BB5C98" w:rsidRPr="00573903">
        <w:rPr>
          <w:rFonts w:ascii="Calibri" w:hAnsi="Calibri"/>
          <w:szCs w:val="22"/>
          <w:lang w:val="en-US"/>
        </w:rPr>
        <w:t>uropean</w:t>
      </w:r>
      <w:r w:rsidR="00221044" w:rsidRPr="00573903">
        <w:rPr>
          <w:rFonts w:ascii="Calibri" w:hAnsi="Calibri"/>
          <w:szCs w:val="22"/>
          <w:lang w:val="en-US"/>
        </w:rPr>
        <w:t xml:space="preserve"> </w:t>
      </w:r>
      <w:r w:rsidR="000C4B27" w:rsidRPr="00573903">
        <w:rPr>
          <w:rFonts w:ascii="Calibri" w:hAnsi="Calibri"/>
          <w:szCs w:val="22"/>
          <w:lang w:val="en-US"/>
        </w:rPr>
        <w:t>competitions</w:t>
      </w:r>
      <w:r w:rsidR="00FB2D1A" w:rsidRPr="00573903">
        <w:rPr>
          <w:rFonts w:ascii="Calibri" w:hAnsi="Calibri"/>
          <w:szCs w:val="22"/>
          <w:lang w:val="en-US"/>
        </w:rPr>
        <w:t>,</w:t>
      </w:r>
    </w:p>
    <w:p w:rsidR="00BD1DF4" w:rsidRPr="00573903" w:rsidRDefault="00FB2D1A" w:rsidP="00E57D32">
      <w:pPr>
        <w:numPr>
          <w:ilvl w:val="0"/>
          <w:numId w:val="44"/>
        </w:numPr>
        <w:spacing w:line="480" w:lineRule="auto"/>
        <w:jc w:val="left"/>
        <w:rPr>
          <w:rFonts w:ascii="Calibri" w:hAnsi="Calibri"/>
          <w:szCs w:val="22"/>
          <w:lang w:val="en-US"/>
        </w:rPr>
      </w:pPr>
      <w:proofErr w:type="gramStart"/>
      <w:r w:rsidRPr="00573903">
        <w:rPr>
          <w:rFonts w:ascii="Calibri" w:hAnsi="Calibri"/>
          <w:szCs w:val="22"/>
          <w:lang w:val="en-US"/>
        </w:rPr>
        <w:t>the</w:t>
      </w:r>
      <w:proofErr w:type="gramEnd"/>
      <w:r w:rsidRPr="00573903">
        <w:rPr>
          <w:rFonts w:ascii="Calibri" w:hAnsi="Calibri"/>
          <w:szCs w:val="22"/>
          <w:lang w:val="en-US"/>
        </w:rPr>
        <w:t xml:space="preserve"> </w:t>
      </w:r>
      <w:r w:rsidR="00D34965" w:rsidRPr="00573903">
        <w:rPr>
          <w:rFonts w:ascii="Calibri" w:hAnsi="Calibri"/>
          <w:szCs w:val="22"/>
          <w:lang w:val="en-US"/>
        </w:rPr>
        <w:t>strength</w:t>
      </w:r>
      <w:r w:rsidRPr="00573903">
        <w:rPr>
          <w:rFonts w:ascii="Calibri" w:hAnsi="Calibri"/>
          <w:szCs w:val="22"/>
          <w:lang w:val="en-US"/>
        </w:rPr>
        <w:t xml:space="preserve"> of </w:t>
      </w:r>
      <w:r w:rsidR="000C4B27" w:rsidRPr="00573903">
        <w:rPr>
          <w:rFonts w:ascii="Calibri" w:hAnsi="Calibri"/>
          <w:szCs w:val="22"/>
          <w:lang w:val="en-US"/>
        </w:rPr>
        <w:t>teams</w:t>
      </w:r>
      <w:r w:rsidRPr="00573903">
        <w:rPr>
          <w:rFonts w:ascii="Calibri" w:hAnsi="Calibri"/>
          <w:szCs w:val="22"/>
          <w:lang w:val="en-US"/>
        </w:rPr>
        <w:t xml:space="preserve"> </w:t>
      </w:r>
      <w:r w:rsidR="00811E7E" w:rsidRPr="00573903">
        <w:rPr>
          <w:rFonts w:ascii="Calibri" w:hAnsi="Calibri"/>
          <w:szCs w:val="22"/>
          <w:lang w:val="en-US"/>
        </w:rPr>
        <w:t>(</w:t>
      </w:r>
      <w:r w:rsidR="002C073C" w:rsidRPr="00573903">
        <w:rPr>
          <w:rFonts w:ascii="Calibri" w:hAnsi="Calibri"/>
          <w:szCs w:val="22"/>
          <w:lang w:val="en-US"/>
        </w:rPr>
        <w:t>adopting for example three strength levels, i.e. large, medium, small</w:t>
      </w:r>
      <w:r w:rsidR="00811E7E" w:rsidRPr="00573903">
        <w:rPr>
          <w:rFonts w:ascii="Calibri" w:hAnsi="Calibri"/>
          <w:szCs w:val="22"/>
          <w:lang w:val="en-US"/>
        </w:rPr>
        <w:t xml:space="preserve">) </w:t>
      </w:r>
      <w:r w:rsidRPr="00573903">
        <w:rPr>
          <w:rFonts w:ascii="Calibri" w:hAnsi="Calibri"/>
          <w:szCs w:val="22"/>
          <w:lang w:val="en-US"/>
        </w:rPr>
        <w:t>etc.</w:t>
      </w:r>
    </w:p>
    <w:p w:rsidR="00684761" w:rsidRPr="00573903" w:rsidRDefault="00B32E2B" w:rsidP="00E57D32">
      <w:pPr>
        <w:spacing w:line="480" w:lineRule="auto"/>
        <w:ind w:firstLine="360"/>
        <w:jc w:val="left"/>
        <w:rPr>
          <w:rFonts w:ascii="Calibri" w:hAnsi="Calibri"/>
          <w:szCs w:val="22"/>
          <w:lang w:val="en-US"/>
        </w:rPr>
      </w:pPr>
      <w:r w:rsidRPr="00573903">
        <w:rPr>
          <w:rFonts w:ascii="Calibri" w:hAnsi="Calibri"/>
          <w:szCs w:val="22"/>
          <w:lang w:val="en-US"/>
        </w:rPr>
        <w:lastRenderedPageBreak/>
        <w:t xml:space="preserve">Another interesting </w:t>
      </w:r>
      <w:r w:rsidR="002B361B" w:rsidRPr="00573903">
        <w:rPr>
          <w:rFonts w:ascii="Calibri" w:hAnsi="Calibri"/>
          <w:szCs w:val="22"/>
          <w:lang w:val="en-US"/>
        </w:rPr>
        <w:t>field</w:t>
      </w:r>
      <w:r w:rsidRPr="00573903">
        <w:rPr>
          <w:rFonts w:ascii="Calibri" w:hAnsi="Calibri"/>
          <w:szCs w:val="22"/>
          <w:lang w:val="en-US"/>
        </w:rPr>
        <w:t xml:space="preserve"> of </w:t>
      </w:r>
      <w:r w:rsidR="0019543B" w:rsidRPr="00573903">
        <w:rPr>
          <w:rFonts w:ascii="Calibri" w:hAnsi="Calibri"/>
          <w:szCs w:val="22"/>
          <w:lang w:val="en-US"/>
        </w:rPr>
        <w:t>OR quantitative techniques</w:t>
      </w:r>
      <w:r w:rsidR="00FB2D1A" w:rsidRPr="00573903">
        <w:rPr>
          <w:rFonts w:ascii="Calibri" w:hAnsi="Calibri"/>
          <w:szCs w:val="22"/>
          <w:lang w:val="en-US"/>
        </w:rPr>
        <w:t xml:space="preserve"> </w:t>
      </w:r>
      <w:r w:rsidR="000A3ED5" w:rsidRPr="00573903">
        <w:rPr>
          <w:rFonts w:ascii="Calibri" w:hAnsi="Calibri"/>
          <w:szCs w:val="22"/>
          <w:lang w:val="en-US"/>
        </w:rPr>
        <w:t xml:space="preserve">could include the </w:t>
      </w:r>
      <w:r w:rsidR="00FC45EC" w:rsidRPr="00573903">
        <w:rPr>
          <w:rFonts w:ascii="Calibri" w:hAnsi="Calibri"/>
          <w:i/>
          <w:szCs w:val="22"/>
          <w:lang w:val="en-US"/>
        </w:rPr>
        <w:t>formula</w:t>
      </w:r>
      <w:r w:rsidR="000A3ED5" w:rsidRPr="00573903">
        <w:rPr>
          <w:rFonts w:ascii="Calibri" w:hAnsi="Calibri"/>
          <w:i/>
          <w:szCs w:val="22"/>
          <w:lang w:val="en-US"/>
        </w:rPr>
        <w:t>tion</w:t>
      </w:r>
      <w:r w:rsidR="000A3ED5" w:rsidRPr="00573903">
        <w:rPr>
          <w:rFonts w:ascii="Calibri" w:hAnsi="Calibri"/>
          <w:szCs w:val="22"/>
          <w:lang w:val="en-US"/>
        </w:rPr>
        <w:t xml:space="preserve">, the </w:t>
      </w:r>
      <w:r w:rsidR="000A3ED5" w:rsidRPr="00573903">
        <w:rPr>
          <w:rFonts w:ascii="Calibri" w:hAnsi="Calibri"/>
          <w:i/>
          <w:szCs w:val="22"/>
          <w:lang w:val="en-US"/>
        </w:rPr>
        <w:t>calculation</w:t>
      </w:r>
      <w:r w:rsidR="000A3ED5" w:rsidRPr="00573903">
        <w:rPr>
          <w:rFonts w:ascii="Calibri" w:hAnsi="Calibri"/>
          <w:szCs w:val="22"/>
          <w:lang w:val="en-US"/>
        </w:rPr>
        <w:t xml:space="preserve"> and the </w:t>
      </w:r>
      <w:r w:rsidR="000A3ED5" w:rsidRPr="00573903">
        <w:rPr>
          <w:rFonts w:ascii="Calibri" w:hAnsi="Calibri"/>
          <w:i/>
          <w:szCs w:val="22"/>
          <w:lang w:val="en-US"/>
        </w:rPr>
        <w:t xml:space="preserve">exploitation </w:t>
      </w:r>
      <w:r w:rsidR="00525716" w:rsidRPr="00573903">
        <w:rPr>
          <w:rFonts w:ascii="Calibri" w:hAnsi="Calibri"/>
          <w:i/>
          <w:szCs w:val="22"/>
          <w:lang w:val="en-US"/>
        </w:rPr>
        <w:t xml:space="preserve">for comparisons </w:t>
      </w:r>
      <w:r w:rsidR="000A3ED5" w:rsidRPr="00573903">
        <w:rPr>
          <w:rFonts w:ascii="Calibri" w:hAnsi="Calibri"/>
          <w:i/>
          <w:szCs w:val="22"/>
          <w:lang w:val="en-US"/>
        </w:rPr>
        <w:t>of complicated indexes</w:t>
      </w:r>
      <w:r w:rsidR="0016669B" w:rsidRPr="00573903">
        <w:rPr>
          <w:rFonts w:ascii="Calibri" w:hAnsi="Calibri"/>
          <w:szCs w:val="22"/>
          <w:lang w:val="en-US"/>
        </w:rPr>
        <w:t>, and</w:t>
      </w:r>
      <w:r w:rsidR="00FC45EC" w:rsidRPr="00573903">
        <w:rPr>
          <w:rFonts w:ascii="Calibri" w:hAnsi="Calibri"/>
          <w:szCs w:val="22"/>
          <w:lang w:val="en-US"/>
        </w:rPr>
        <w:t>,</w:t>
      </w:r>
      <w:r w:rsidR="0016669B" w:rsidRPr="00573903">
        <w:rPr>
          <w:rFonts w:ascii="Calibri" w:hAnsi="Calibri"/>
          <w:szCs w:val="22"/>
          <w:lang w:val="en-US"/>
        </w:rPr>
        <w:t xml:space="preserve"> </w:t>
      </w:r>
      <w:r w:rsidR="002B361B" w:rsidRPr="00573903">
        <w:rPr>
          <w:rFonts w:ascii="Calibri" w:hAnsi="Calibri"/>
          <w:szCs w:val="22"/>
          <w:lang w:val="en-US"/>
        </w:rPr>
        <w:t>mainly</w:t>
      </w:r>
      <w:r w:rsidR="00FC45EC" w:rsidRPr="00573903">
        <w:rPr>
          <w:rFonts w:ascii="Calibri" w:hAnsi="Calibri"/>
          <w:szCs w:val="22"/>
          <w:lang w:val="en-US"/>
        </w:rPr>
        <w:t>,</w:t>
      </w:r>
      <w:r w:rsidR="0016669B" w:rsidRPr="00573903">
        <w:rPr>
          <w:rFonts w:ascii="Calibri" w:hAnsi="Calibri"/>
          <w:szCs w:val="22"/>
          <w:lang w:val="en-US"/>
        </w:rPr>
        <w:t xml:space="preserve"> </w:t>
      </w:r>
      <w:r w:rsidR="0016669B" w:rsidRPr="00573903">
        <w:rPr>
          <w:rFonts w:ascii="Calibri" w:hAnsi="Calibri"/>
          <w:i/>
          <w:szCs w:val="22"/>
          <w:lang w:val="en-US"/>
        </w:rPr>
        <w:t>the</w:t>
      </w:r>
      <w:r w:rsidR="002B361B" w:rsidRPr="00573903">
        <w:rPr>
          <w:rFonts w:ascii="Calibri" w:hAnsi="Calibri"/>
          <w:i/>
          <w:szCs w:val="22"/>
          <w:lang w:val="en-US"/>
        </w:rPr>
        <w:t xml:space="preserve"> monitoring</w:t>
      </w:r>
      <w:r w:rsidR="002B361B" w:rsidRPr="00573903">
        <w:rPr>
          <w:rFonts w:ascii="Calibri" w:hAnsi="Calibri"/>
          <w:szCs w:val="22"/>
          <w:lang w:val="en-US"/>
        </w:rPr>
        <w:t xml:space="preserve"> </w:t>
      </w:r>
      <w:r w:rsidR="00CC1C31" w:rsidRPr="00573903">
        <w:rPr>
          <w:rFonts w:ascii="Calibri" w:hAnsi="Calibri"/>
          <w:szCs w:val="22"/>
          <w:lang w:val="en-US"/>
        </w:rPr>
        <w:t xml:space="preserve">of their </w:t>
      </w:r>
      <w:r w:rsidR="00CC1C31" w:rsidRPr="00573903">
        <w:rPr>
          <w:rFonts w:ascii="Calibri" w:hAnsi="Calibri"/>
          <w:i/>
          <w:szCs w:val="22"/>
          <w:lang w:val="en-US"/>
        </w:rPr>
        <w:t xml:space="preserve">values </w:t>
      </w:r>
      <w:r w:rsidR="002B361B" w:rsidRPr="00573903">
        <w:rPr>
          <w:rFonts w:ascii="Calibri" w:hAnsi="Calibri"/>
          <w:szCs w:val="22"/>
          <w:lang w:val="en-US"/>
        </w:rPr>
        <w:t>in the course of time</w:t>
      </w:r>
      <w:r w:rsidR="000A3ED5" w:rsidRPr="00573903">
        <w:rPr>
          <w:rFonts w:ascii="Calibri" w:hAnsi="Calibri"/>
          <w:szCs w:val="22"/>
          <w:lang w:val="en-US"/>
        </w:rPr>
        <w:t xml:space="preserve">. </w:t>
      </w:r>
      <w:r w:rsidR="0019543B" w:rsidRPr="00573903">
        <w:rPr>
          <w:rFonts w:ascii="Calibri" w:hAnsi="Calibri"/>
          <w:szCs w:val="22"/>
          <w:lang w:val="en-US"/>
        </w:rPr>
        <w:t>For instance</w:t>
      </w:r>
      <w:r w:rsidR="0016171D" w:rsidRPr="00573903">
        <w:rPr>
          <w:rFonts w:ascii="Calibri" w:hAnsi="Calibri"/>
          <w:szCs w:val="22"/>
          <w:lang w:val="en-US"/>
        </w:rPr>
        <w:t>,</w:t>
      </w:r>
      <w:r w:rsidR="0019543B" w:rsidRPr="00573903">
        <w:rPr>
          <w:rFonts w:ascii="Calibri" w:hAnsi="Calibri"/>
          <w:szCs w:val="22"/>
          <w:lang w:val="en-US"/>
        </w:rPr>
        <w:t xml:space="preserve"> Kubatko et al</w:t>
      </w:r>
      <w:r w:rsidR="00605485" w:rsidRPr="00573903">
        <w:rPr>
          <w:rFonts w:ascii="Calibri" w:hAnsi="Calibri"/>
          <w:szCs w:val="22"/>
          <w:lang w:val="en-US"/>
        </w:rPr>
        <w:t>.</w:t>
      </w:r>
      <w:r w:rsidR="0019543B" w:rsidRPr="00573903">
        <w:rPr>
          <w:rFonts w:ascii="Calibri" w:hAnsi="Calibri"/>
          <w:szCs w:val="22"/>
          <w:lang w:val="en-US"/>
        </w:rPr>
        <w:t xml:space="preserve"> (2007) present some very interesting indexes </w:t>
      </w:r>
      <w:r w:rsidR="00667407" w:rsidRPr="00573903">
        <w:rPr>
          <w:rFonts w:ascii="Calibri" w:hAnsi="Calibri"/>
          <w:szCs w:val="22"/>
          <w:lang w:val="en-US"/>
        </w:rPr>
        <w:t xml:space="preserve">such as </w:t>
      </w:r>
      <w:r w:rsidR="00FC45EC" w:rsidRPr="00573903">
        <w:rPr>
          <w:rFonts w:ascii="Calibri" w:hAnsi="Calibri"/>
          <w:szCs w:val="22"/>
          <w:lang w:val="en-US"/>
        </w:rPr>
        <w:t xml:space="preserve">i) </w:t>
      </w:r>
      <w:r w:rsidR="00667407" w:rsidRPr="00573903">
        <w:rPr>
          <w:rFonts w:ascii="Calibri" w:hAnsi="Calibri"/>
          <w:szCs w:val="22"/>
          <w:lang w:val="en-US"/>
        </w:rPr>
        <w:t>an estimation of possessions for team t, i.e. POSS</w:t>
      </w:r>
      <w:r w:rsidR="00667407" w:rsidRPr="00573903">
        <w:rPr>
          <w:rFonts w:ascii="Calibri" w:hAnsi="Calibri"/>
          <w:szCs w:val="22"/>
          <w:vertAlign w:val="subscript"/>
          <w:lang w:val="en-US"/>
        </w:rPr>
        <w:t>t</w:t>
      </w:r>
    </w:p>
    <w:p w:rsidR="0019543B" w:rsidRPr="00573903" w:rsidRDefault="004D7B2E" w:rsidP="0043557B">
      <w:pPr>
        <w:tabs>
          <w:tab w:val="center" w:pos="3960"/>
          <w:tab w:val="right" w:pos="9000"/>
        </w:tabs>
        <w:spacing w:line="480" w:lineRule="auto"/>
        <w:rPr>
          <w:rFonts w:ascii="Calibri" w:hAnsi="Calibri"/>
          <w:szCs w:val="22"/>
          <w:lang w:val="en-US"/>
        </w:rPr>
      </w:pPr>
      <w:r w:rsidRPr="00DC33CF">
        <w:rPr>
          <w:rFonts w:ascii="Calibri" w:hAnsi="Calibri"/>
          <w:position w:val="-32"/>
          <w:szCs w:val="22"/>
          <w:lang w:val="en-US"/>
        </w:rPr>
        <w:object w:dxaOrig="8700" w:dyaOrig="760">
          <v:shape id="_x0000_i1036" type="#_x0000_t75" style="width:423.1pt;height:38.2pt" o:ole="">
            <v:imagedata r:id="rId32" o:title=""/>
          </v:shape>
          <o:OLEObject Type="Embed" ProgID="Equation.3" ShapeID="_x0000_i1036" DrawAspect="Content" ObjectID="_1487701919" r:id="rId33"/>
        </w:object>
      </w:r>
      <w:r w:rsidR="0019543B" w:rsidRPr="00573903">
        <w:rPr>
          <w:rFonts w:ascii="Calibri" w:hAnsi="Calibri"/>
          <w:szCs w:val="22"/>
          <w:lang w:val="en-US"/>
        </w:rPr>
        <w:tab/>
        <w:t>(</w:t>
      </w:r>
      <w:r w:rsidR="00632B42" w:rsidRPr="00573903">
        <w:rPr>
          <w:rFonts w:ascii="Calibri" w:hAnsi="Calibri"/>
          <w:szCs w:val="22"/>
          <w:lang w:val="en-US"/>
        </w:rPr>
        <w:t>12</w:t>
      </w:r>
      <w:r w:rsidR="0019543B" w:rsidRPr="00573903">
        <w:rPr>
          <w:rFonts w:ascii="Calibri" w:hAnsi="Calibri"/>
          <w:szCs w:val="22"/>
          <w:lang w:val="en-US"/>
        </w:rPr>
        <w:t>)</w:t>
      </w:r>
      <w:r w:rsidR="0043117A" w:rsidRPr="00573903">
        <w:rPr>
          <w:rStyle w:val="a7"/>
          <w:rFonts w:ascii="Calibri" w:hAnsi="Calibri"/>
          <w:szCs w:val="22"/>
          <w:lang w:val="en-US"/>
        </w:rPr>
        <w:t xml:space="preserve"> </w:t>
      </w:r>
      <w:r w:rsidR="0043117A" w:rsidRPr="00573903">
        <w:rPr>
          <w:rStyle w:val="a7"/>
          <w:rFonts w:ascii="Calibri" w:hAnsi="Calibri"/>
          <w:szCs w:val="22"/>
          <w:lang w:val="en-US"/>
        </w:rPr>
        <w:footnoteReference w:id="6"/>
      </w:r>
    </w:p>
    <w:p w:rsidR="00667407" w:rsidRPr="00573903" w:rsidRDefault="00FC45EC" w:rsidP="00E57D32">
      <w:pPr>
        <w:spacing w:line="480" w:lineRule="auto"/>
        <w:jc w:val="left"/>
        <w:rPr>
          <w:rFonts w:ascii="Calibri" w:hAnsi="Calibri"/>
          <w:szCs w:val="22"/>
          <w:lang w:val="en-US"/>
        </w:rPr>
      </w:pPr>
      <w:r w:rsidRPr="00573903">
        <w:rPr>
          <w:rFonts w:ascii="Calibri" w:hAnsi="Calibri"/>
          <w:szCs w:val="22"/>
          <w:lang w:val="en-US"/>
        </w:rPr>
        <w:t xml:space="preserve">ii) </w:t>
      </w:r>
      <w:proofErr w:type="gramStart"/>
      <w:r w:rsidR="00667407" w:rsidRPr="00573903">
        <w:rPr>
          <w:rFonts w:ascii="Calibri" w:hAnsi="Calibri"/>
          <w:szCs w:val="22"/>
          <w:lang w:val="en-US"/>
        </w:rPr>
        <w:t>the</w:t>
      </w:r>
      <w:proofErr w:type="gramEnd"/>
      <w:r w:rsidR="00667407" w:rsidRPr="00573903">
        <w:rPr>
          <w:rFonts w:ascii="Calibri" w:hAnsi="Calibri"/>
          <w:szCs w:val="22"/>
          <w:lang w:val="en-US"/>
        </w:rPr>
        <w:t xml:space="preserve"> points scored (PTS</w:t>
      </w:r>
      <w:r w:rsidR="00667407" w:rsidRPr="00573903">
        <w:rPr>
          <w:rFonts w:ascii="Calibri" w:hAnsi="Calibri"/>
          <w:szCs w:val="22"/>
          <w:vertAlign w:val="subscript"/>
          <w:lang w:val="en-US"/>
        </w:rPr>
        <w:t>t</w:t>
      </w:r>
      <w:r w:rsidR="00667407" w:rsidRPr="00573903">
        <w:rPr>
          <w:rFonts w:ascii="Calibri" w:hAnsi="Calibri"/>
          <w:szCs w:val="22"/>
          <w:lang w:val="en-US"/>
        </w:rPr>
        <w:t>) and allowed (PTS</w:t>
      </w:r>
      <w:r w:rsidR="00667407" w:rsidRPr="00573903">
        <w:rPr>
          <w:rFonts w:ascii="Calibri" w:hAnsi="Calibri"/>
          <w:szCs w:val="22"/>
          <w:vertAlign w:val="subscript"/>
          <w:lang w:val="en-US"/>
        </w:rPr>
        <w:t>o</w:t>
      </w:r>
      <w:r w:rsidR="00667407" w:rsidRPr="00573903">
        <w:rPr>
          <w:rFonts w:ascii="Calibri" w:hAnsi="Calibri"/>
          <w:szCs w:val="22"/>
          <w:lang w:val="en-US"/>
        </w:rPr>
        <w:t>) per 100 possessions, which are called offensive rating (OR</w:t>
      </w:r>
      <w:r w:rsidR="00667407" w:rsidRPr="00573903">
        <w:rPr>
          <w:rFonts w:ascii="Calibri" w:hAnsi="Calibri"/>
          <w:szCs w:val="22"/>
          <w:vertAlign w:val="subscript"/>
          <w:lang w:val="en-US"/>
        </w:rPr>
        <w:t>t</w:t>
      </w:r>
      <w:r w:rsidR="00667407" w:rsidRPr="00573903">
        <w:rPr>
          <w:rFonts w:ascii="Calibri" w:hAnsi="Calibri"/>
          <w:szCs w:val="22"/>
          <w:lang w:val="en-US"/>
        </w:rPr>
        <w:t>) and defensive rating (DR</w:t>
      </w:r>
      <w:r w:rsidR="00667407" w:rsidRPr="00573903">
        <w:rPr>
          <w:rFonts w:ascii="Calibri" w:hAnsi="Calibri"/>
          <w:szCs w:val="22"/>
          <w:vertAlign w:val="subscript"/>
          <w:lang w:val="en-US"/>
        </w:rPr>
        <w:t>t</w:t>
      </w:r>
      <w:r w:rsidR="00667407" w:rsidRPr="00573903">
        <w:rPr>
          <w:rFonts w:ascii="Calibri" w:hAnsi="Calibri"/>
          <w:szCs w:val="22"/>
          <w:lang w:val="en-US"/>
        </w:rPr>
        <w:t>), respectively, for team t</w:t>
      </w:r>
    </w:p>
    <w:p w:rsidR="00667407" w:rsidRPr="00573903" w:rsidRDefault="00667407" w:rsidP="0043557B">
      <w:pPr>
        <w:tabs>
          <w:tab w:val="center" w:pos="3960"/>
          <w:tab w:val="right" w:pos="9000"/>
        </w:tabs>
        <w:spacing w:line="480" w:lineRule="auto"/>
        <w:rPr>
          <w:rFonts w:ascii="Calibri" w:hAnsi="Calibri"/>
          <w:szCs w:val="22"/>
          <w:lang w:val="en-US"/>
        </w:rPr>
      </w:pPr>
      <w:r w:rsidRPr="00573903">
        <w:rPr>
          <w:rFonts w:ascii="Calibri" w:hAnsi="Calibri"/>
          <w:szCs w:val="22"/>
          <w:lang w:val="en-US"/>
        </w:rPr>
        <w:tab/>
      </w:r>
      <w:r w:rsidRPr="00573903">
        <w:rPr>
          <w:rFonts w:ascii="Calibri" w:hAnsi="Calibri"/>
          <w:position w:val="-28"/>
          <w:szCs w:val="22"/>
          <w:lang w:val="en-US"/>
        </w:rPr>
        <w:object w:dxaOrig="1620" w:dyaOrig="639">
          <v:shape id="_x0000_i1037" type="#_x0000_t75" style="width:80.9pt;height:32pt" o:ole="">
            <v:imagedata r:id="rId34" o:title=""/>
          </v:shape>
          <o:OLEObject Type="Embed" ProgID="Equation.3" ShapeID="_x0000_i1037" DrawAspect="Content" ObjectID="_1487701920" r:id="rId35"/>
        </w:object>
      </w:r>
      <w:r w:rsidRPr="00573903">
        <w:rPr>
          <w:rFonts w:ascii="Calibri" w:hAnsi="Calibri"/>
          <w:szCs w:val="22"/>
          <w:lang w:val="en-US"/>
        </w:rPr>
        <w:tab/>
        <w:t>(1</w:t>
      </w:r>
      <w:r w:rsidR="00632B42" w:rsidRPr="00573903">
        <w:rPr>
          <w:rFonts w:ascii="Calibri" w:hAnsi="Calibri"/>
          <w:szCs w:val="22"/>
          <w:lang w:val="en-US"/>
        </w:rPr>
        <w:t>3</w:t>
      </w:r>
      <w:r w:rsidRPr="00573903">
        <w:rPr>
          <w:rFonts w:ascii="Calibri" w:hAnsi="Calibri"/>
          <w:szCs w:val="22"/>
          <w:lang w:val="en-US"/>
        </w:rPr>
        <w:t>)</w:t>
      </w:r>
    </w:p>
    <w:p w:rsidR="00667407" w:rsidRPr="00573903" w:rsidRDefault="00667407" w:rsidP="0043557B">
      <w:pPr>
        <w:tabs>
          <w:tab w:val="center" w:pos="3960"/>
          <w:tab w:val="right" w:pos="9000"/>
        </w:tabs>
        <w:spacing w:line="480" w:lineRule="auto"/>
        <w:rPr>
          <w:rFonts w:ascii="Calibri" w:hAnsi="Calibri"/>
          <w:szCs w:val="22"/>
          <w:lang w:val="en-US"/>
        </w:rPr>
      </w:pPr>
      <w:r w:rsidRPr="00573903">
        <w:rPr>
          <w:rFonts w:ascii="Calibri" w:hAnsi="Calibri"/>
          <w:szCs w:val="22"/>
          <w:lang w:val="en-US"/>
        </w:rPr>
        <w:tab/>
      </w:r>
      <w:r w:rsidRPr="00573903">
        <w:rPr>
          <w:rFonts w:ascii="Calibri" w:hAnsi="Calibri"/>
          <w:position w:val="-28"/>
          <w:szCs w:val="22"/>
          <w:lang w:val="en-US"/>
        </w:rPr>
        <w:object w:dxaOrig="1620" w:dyaOrig="639">
          <v:shape id="_x0000_i1038" type="#_x0000_t75" style="width:80.9pt;height:32pt" o:ole="">
            <v:imagedata r:id="rId36" o:title=""/>
          </v:shape>
          <o:OLEObject Type="Embed" ProgID="Equation.3" ShapeID="_x0000_i1038" DrawAspect="Content" ObjectID="_1487701921" r:id="rId37"/>
        </w:object>
      </w:r>
      <w:r w:rsidR="00632B42" w:rsidRPr="00573903">
        <w:rPr>
          <w:rFonts w:ascii="Calibri" w:hAnsi="Calibri"/>
          <w:szCs w:val="22"/>
          <w:lang w:val="en-US"/>
        </w:rPr>
        <w:tab/>
        <w:t>(14</w:t>
      </w:r>
      <w:r w:rsidRPr="00573903">
        <w:rPr>
          <w:rFonts w:ascii="Calibri" w:hAnsi="Calibri"/>
          <w:szCs w:val="22"/>
          <w:lang w:val="en-US"/>
        </w:rPr>
        <w:t>)</w:t>
      </w:r>
    </w:p>
    <w:p w:rsidR="002F6C5D" w:rsidRPr="00573903" w:rsidRDefault="002F6C5D" w:rsidP="00E57D32">
      <w:pPr>
        <w:spacing w:line="480" w:lineRule="auto"/>
        <w:jc w:val="left"/>
        <w:rPr>
          <w:rFonts w:ascii="Calibri" w:hAnsi="Calibri"/>
          <w:szCs w:val="22"/>
          <w:lang w:val="en-US"/>
        </w:rPr>
      </w:pPr>
      <w:proofErr w:type="gramStart"/>
      <w:r w:rsidRPr="00573903">
        <w:rPr>
          <w:rFonts w:ascii="Calibri" w:hAnsi="Calibri"/>
          <w:szCs w:val="22"/>
          <w:lang w:val="en-US"/>
        </w:rPr>
        <w:t>and</w:t>
      </w:r>
      <w:proofErr w:type="gramEnd"/>
      <w:r w:rsidRPr="00573903">
        <w:rPr>
          <w:rFonts w:ascii="Calibri" w:hAnsi="Calibri"/>
          <w:szCs w:val="22"/>
          <w:lang w:val="en-US"/>
        </w:rPr>
        <w:t xml:space="preserve"> </w:t>
      </w:r>
      <w:r w:rsidR="00FC45EC" w:rsidRPr="00573903">
        <w:rPr>
          <w:rFonts w:ascii="Calibri" w:hAnsi="Calibri"/>
          <w:szCs w:val="22"/>
          <w:lang w:val="en-US"/>
        </w:rPr>
        <w:t xml:space="preserve">iii) </w:t>
      </w:r>
      <w:r w:rsidR="0040015D" w:rsidRPr="00573903">
        <w:rPr>
          <w:rFonts w:ascii="Calibri" w:hAnsi="Calibri"/>
          <w:szCs w:val="22"/>
          <w:lang w:val="en-US"/>
        </w:rPr>
        <w:t xml:space="preserve">the </w:t>
      </w:r>
      <w:r w:rsidRPr="00573903">
        <w:rPr>
          <w:rFonts w:ascii="Calibri" w:hAnsi="Calibri"/>
          <w:szCs w:val="22"/>
          <w:lang w:val="en-US"/>
        </w:rPr>
        <w:t>rebound rate or rebound percentage for player x, i.e. REB%</w:t>
      </w:r>
      <w:r w:rsidRPr="00573903">
        <w:rPr>
          <w:rFonts w:ascii="Calibri" w:hAnsi="Calibri"/>
          <w:szCs w:val="22"/>
          <w:vertAlign w:val="subscript"/>
          <w:lang w:val="en-US"/>
        </w:rPr>
        <w:t>x</w:t>
      </w:r>
    </w:p>
    <w:p w:rsidR="002F6C5D" w:rsidRPr="00573903" w:rsidRDefault="002F6C5D" w:rsidP="0043557B">
      <w:pPr>
        <w:tabs>
          <w:tab w:val="center" w:pos="3960"/>
          <w:tab w:val="right" w:pos="9000"/>
        </w:tabs>
        <w:spacing w:line="480" w:lineRule="auto"/>
        <w:rPr>
          <w:rFonts w:ascii="Calibri" w:hAnsi="Calibri"/>
          <w:szCs w:val="22"/>
          <w:lang w:val="en-US"/>
        </w:rPr>
      </w:pPr>
      <w:r w:rsidRPr="00573903">
        <w:rPr>
          <w:rFonts w:ascii="Calibri" w:hAnsi="Calibri"/>
          <w:szCs w:val="22"/>
          <w:lang w:val="en-US"/>
        </w:rPr>
        <w:tab/>
      </w:r>
      <w:r w:rsidRPr="00573903">
        <w:rPr>
          <w:rFonts w:ascii="Calibri" w:hAnsi="Calibri"/>
          <w:position w:val="-56"/>
          <w:szCs w:val="22"/>
          <w:lang w:val="en-US"/>
        </w:rPr>
        <w:object w:dxaOrig="2420" w:dyaOrig="1219">
          <v:shape id="_x0000_i1039" type="#_x0000_t75" style="width:120.9pt;height:61.35pt" o:ole="">
            <v:imagedata r:id="rId38" o:title=""/>
          </v:shape>
          <o:OLEObject Type="Embed" ProgID="Equation.3" ShapeID="_x0000_i1039" DrawAspect="Content" ObjectID="_1487701922" r:id="rId39"/>
        </w:object>
      </w:r>
      <w:r w:rsidR="00E8312C" w:rsidRPr="00573903">
        <w:rPr>
          <w:rFonts w:ascii="Calibri" w:hAnsi="Calibri"/>
          <w:szCs w:val="22"/>
          <w:lang w:val="en-US"/>
        </w:rPr>
        <w:t>.</w:t>
      </w:r>
      <w:r w:rsidR="00632B42" w:rsidRPr="00573903">
        <w:rPr>
          <w:rFonts w:ascii="Calibri" w:hAnsi="Calibri"/>
          <w:szCs w:val="22"/>
          <w:lang w:val="en-US"/>
        </w:rPr>
        <w:tab/>
        <w:t>(15</w:t>
      </w:r>
      <w:r w:rsidRPr="00573903">
        <w:rPr>
          <w:rFonts w:ascii="Calibri" w:hAnsi="Calibri"/>
          <w:szCs w:val="22"/>
          <w:lang w:val="en-US"/>
        </w:rPr>
        <w:t>)</w:t>
      </w:r>
    </w:p>
    <w:p w:rsidR="00B649EF" w:rsidRPr="00573903" w:rsidRDefault="00FC45EC" w:rsidP="00E57D32">
      <w:pPr>
        <w:spacing w:line="480" w:lineRule="auto"/>
        <w:ind w:firstLine="360"/>
        <w:jc w:val="left"/>
        <w:rPr>
          <w:rFonts w:ascii="Calibri" w:hAnsi="Calibri"/>
          <w:szCs w:val="22"/>
          <w:lang w:val="en-US"/>
        </w:rPr>
      </w:pPr>
      <w:r w:rsidRPr="00573903">
        <w:rPr>
          <w:rFonts w:ascii="Calibri" w:hAnsi="Calibri"/>
          <w:szCs w:val="22"/>
          <w:lang w:val="en-US"/>
        </w:rPr>
        <w:t>Furthermore</w:t>
      </w:r>
      <w:r w:rsidR="00C62929" w:rsidRPr="00573903">
        <w:rPr>
          <w:rFonts w:ascii="Calibri" w:hAnsi="Calibri"/>
          <w:szCs w:val="22"/>
          <w:lang w:val="en-US"/>
        </w:rPr>
        <w:t>, on</w:t>
      </w:r>
      <w:r w:rsidR="00C62929" w:rsidRPr="00573903">
        <w:rPr>
          <w:rFonts w:ascii="Calibri" w:hAnsi="Calibri"/>
          <w:color w:val="FF0000"/>
          <w:szCs w:val="22"/>
          <w:lang w:val="en-US"/>
        </w:rPr>
        <w:t xml:space="preserve"> </w:t>
      </w:r>
      <w:hyperlink r:id="rId40" w:history="1">
        <w:r w:rsidR="005A16DC" w:rsidRPr="00573903">
          <w:rPr>
            <w:rStyle w:val="-"/>
            <w:rFonts w:ascii="Calibri" w:hAnsi="Calibri"/>
            <w:szCs w:val="22"/>
            <w:lang w:val="en-US"/>
          </w:rPr>
          <w:t>www.nba.com/statistics/ef</w:t>
        </w:r>
        <w:r w:rsidR="005A16DC" w:rsidRPr="00573903">
          <w:rPr>
            <w:rStyle w:val="-"/>
            <w:rFonts w:ascii="Calibri" w:hAnsi="Calibri"/>
            <w:szCs w:val="22"/>
            <w:lang w:val="en-US"/>
          </w:rPr>
          <w:t>f</w:t>
        </w:r>
        <w:r w:rsidR="005A16DC" w:rsidRPr="00573903">
          <w:rPr>
            <w:rStyle w:val="-"/>
            <w:rFonts w:ascii="Calibri" w:hAnsi="Calibri"/>
            <w:szCs w:val="22"/>
            <w:lang w:val="en-US"/>
          </w:rPr>
          <w:t>icienc</w:t>
        </w:r>
        <w:r w:rsidR="005A16DC" w:rsidRPr="00573903">
          <w:rPr>
            <w:rStyle w:val="-"/>
            <w:rFonts w:ascii="Calibri" w:hAnsi="Calibri"/>
            <w:szCs w:val="22"/>
            <w:lang w:val="en-US"/>
          </w:rPr>
          <w:t>y</w:t>
        </w:r>
        <w:r w:rsidR="005A16DC" w:rsidRPr="00573903">
          <w:rPr>
            <w:rStyle w:val="-"/>
            <w:rFonts w:ascii="Calibri" w:hAnsi="Calibri"/>
            <w:szCs w:val="22"/>
            <w:lang w:val="en-US"/>
          </w:rPr>
          <w:t>.html</w:t>
        </w:r>
      </w:hyperlink>
      <w:r w:rsidR="00B649EF" w:rsidRPr="00573903">
        <w:rPr>
          <w:rFonts w:ascii="Calibri" w:hAnsi="Calibri"/>
          <w:color w:val="FF0000"/>
          <w:szCs w:val="22"/>
          <w:lang w:val="en-US"/>
        </w:rPr>
        <w:t xml:space="preserve"> </w:t>
      </w:r>
      <w:r w:rsidR="00B649EF" w:rsidRPr="00573903">
        <w:rPr>
          <w:rFonts w:ascii="Calibri" w:hAnsi="Calibri"/>
          <w:szCs w:val="22"/>
          <w:lang w:val="en-US"/>
        </w:rPr>
        <w:t>the efficiency statistic for player x</w:t>
      </w:r>
      <w:r w:rsidR="00966411" w:rsidRPr="00573903">
        <w:rPr>
          <w:rFonts w:ascii="Calibri" w:hAnsi="Calibri"/>
          <w:szCs w:val="22"/>
          <w:lang w:val="en-US"/>
        </w:rPr>
        <w:t>,</w:t>
      </w:r>
      <w:r w:rsidR="005D1C5A" w:rsidRPr="00573903">
        <w:rPr>
          <w:rFonts w:ascii="Calibri" w:hAnsi="Calibri"/>
          <w:szCs w:val="22"/>
          <w:lang w:val="en-US"/>
        </w:rPr>
        <w:t xml:space="preserve"> </w:t>
      </w:r>
      <w:r w:rsidR="00966411" w:rsidRPr="00573903">
        <w:rPr>
          <w:rFonts w:ascii="Calibri" w:hAnsi="Calibri"/>
          <w:szCs w:val="22"/>
          <w:lang w:val="en-US"/>
        </w:rPr>
        <w:t>i.e., EFF</w:t>
      </w:r>
      <w:r w:rsidR="00966411" w:rsidRPr="00573903">
        <w:rPr>
          <w:rFonts w:ascii="Calibri" w:hAnsi="Calibri"/>
          <w:szCs w:val="22"/>
          <w:vertAlign w:val="subscript"/>
          <w:lang w:val="en-US"/>
        </w:rPr>
        <w:t>x</w:t>
      </w:r>
      <w:r w:rsidR="00966411" w:rsidRPr="00573903">
        <w:rPr>
          <w:rFonts w:ascii="Calibri" w:hAnsi="Calibri"/>
          <w:szCs w:val="22"/>
          <w:lang w:val="en-US"/>
        </w:rPr>
        <w:t xml:space="preserve">, </w:t>
      </w:r>
      <w:r w:rsidR="009226CA" w:rsidRPr="00573903">
        <w:rPr>
          <w:rFonts w:ascii="Calibri" w:hAnsi="Calibri"/>
          <w:szCs w:val="22"/>
          <w:lang w:val="en-US"/>
        </w:rPr>
        <w:t>is determined as</w:t>
      </w:r>
    </w:p>
    <w:p w:rsidR="009226CA" w:rsidRPr="00573903" w:rsidRDefault="009226CA" w:rsidP="0043557B">
      <w:pPr>
        <w:tabs>
          <w:tab w:val="center" w:pos="3960"/>
          <w:tab w:val="right" w:pos="9000"/>
        </w:tabs>
        <w:spacing w:line="480" w:lineRule="auto"/>
        <w:rPr>
          <w:rFonts w:ascii="Calibri" w:hAnsi="Calibri"/>
          <w:szCs w:val="22"/>
          <w:lang w:val="en-US"/>
        </w:rPr>
      </w:pPr>
      <w:r w:rsidRPr="00573903">
        <w:rPr>
          <w:rFonts w:ascii="Calibri" w:hAnsi="Calibri"/>
          <w:szCs w:val="22"/>
          <w:lang w:val="en-US"/>
        </w:rPr>
        <w:tab/>
      </w:r>
      <w:r w:rsidR="0016669B" w:rsidRPr="00573903">
        <w:rPr>
          <w:rFonts w:ascii="Calibri" w:hAnsi="Calibri"/>
          <w:position w:val="-10"/>
          <w:szCs w:val="22"/>
          <w:lang w:val="en-US"/>
        </w:rPr>
        <w:object w:dxaOrig="8400" w:dyaOrig="320">
          <v:shape id="_x0000_i1040" type="#_x0000_t75" style="width:420.45pt;height:16pt" o:ole="">
            <v:imagedata r:id="rId41" o:title=""/>
          </v:shape>
          <o:OLEObject Type="Embed" ProgID="Equation.3" ShapeID="_x0000_i1040" DrawAspect="Content" ObjectID="_1487701923" r:id="rId42"/>
        </w:object>
      </w:r>
      <w:r w:rsidR="00E8312C" w:rsidRPr="00573903">
        <w:rPr>
          <w:rFonts w:ascii="Calibri" w:hAnsi="Calibri"/>
          <w:szCs w:val="22"/>
          <w:lang w:val="en-US"/>
        </w:rPr>
        <w:t>.</w:t>
      </w:r>
      <w:r w:rsidR="00632B42" w:rsidRPr="00573903">
        <w:rPr>
          <w:rFonts w:ascii="Calibri" w:hAnsi="Calibri"/>
          <w:szCs w:val="22"/>
          <w:lang w:val="en-US"/>
        </w:rPr>
        <w:tab/>
        <w:t>(16</w:t>
      </w:r>
      <w:r w:rsidRPr="00573903">
        <w:rPr>
          <w:rFonts w:ascii="Calibri" w:hAnsi="Calibri"/>
          <w:szCs w:val="22"/>
          <w:lang w:val="en-US"/>
        </w:rPr>
        <w:t>)</w:t>
      </w:r>
    </w:p>
    <w:p w:rsidR="005D1C5A" w:rsidRPr="00573903" w:rsidRDefault="005D1C5A" w:rsidP="005D1C5A">
      <w:pPr>
        <w:spacing w:line="480" w:lineRule="auto"/>
        <w:jc w:val="left"/>
        <w:rPr>
          <w:rFonts w:ascii="Calibri" w:hAnsi="Calibri"/>
          <w:szCs w:val="22"/>
          <w:lang w:val="en-US"/>
        </w:rPr>
      </w:pPr>
      <w:r w:rsidRPr="00573903">
        <w:rPr>
          <w:rFonts w:ascii="Calibri" w:hAnsi="Calibri"/>
          <w:szCs w:val="22"/>
          <w:lang w:val="en-US"/>
        </w:rPr>
        <w:t xml:space="preserve">This index allows NBA coaches to quickly evaluate a player's game performance. However, Berri (2008) has come out in opposition of traditional linear weights-style NBA evaluatory statistics like this one, claiming that </w:t>
      </w:r>
      <w:r w:rsidR="00E8312C" w:rsidRPr="00573903">
        <w:rPr>
          <w:rFonts w:ascii="Calibri" w:hAnsi="Calibri"/>
          <w:szCs w:val="22"/>
          <w:lang w:val="en-US"/>
        </w:rPr>
        <w:t>they</w:t>
      </w:r>
      <w:r w:rsidRPr="00573903">
        <w:rPr>
          <w:rFonts w:ascii="Calibri" w:hAnsi="Calibri"/>
          <w:szCs w:val="22"/>
          <w:lang w:val="en-US"/>
        </w:rPr>
        <w:t xml:space="preserve"> overvalue scoring and undervalue shooting efficiency.</w:t>
      </w:r>
    </w:p>
    <w:p w:rsidR="0081398B" w:rsidRPr="00573903" w:rsidRDefault="0081398B" w:rsidP="0081398B">
      <w:pPr>
        <w:spacing w:line="480" w:lineRule="auto"/>
        <w:ind w:firstLine="357"/>
        <w:jc w:val="left"/>
        <w:rPr>
          <w:rFonts w:ascii="Calibri" w:hAnsi="Calibri"/>
          <w:bCs/>
          <w:lang w:val="en-US"/>
        </w:rPr>
      </w:pPr>
      <w:r w:rsidRPr="00573903">
        <w:rPr>
          <w:rFonts w:ascii="Calibri" w:hAnsi="Calibri"/>
          <w:bCs/>
          <w:lang w:val="en-US"/>
        </w:rPr>
        <w:t xml:space="preserve">The regression analysis which has been presented in Section 4 can </w:t>
      </w:r>
      <w:r w:rsidR="0047260F" w:rsidRPr="00573903">
        <w:rPr>
          <w:rFonts w:ascii="Calibri" w:hAnsi="Calibri"/>
          <w:bCs/>
          <w:lang w:val="en-US"/>
        </w:rPr>
        <w:t xml:space="preserve">deal with </w:t>
      </w:r>
      <w:r w:rsidRPr="00573903">
        <w:rPr>
          <w:rFonts w:ascii="Calibri" w:hAnsi="Calibri"/>
          <w:bCs/>
          <w:lang w:val="en-US"/>
        </w:rPr>
        <w:t xml:space="preserve">many more </w:t>
      </w:r>
      <w:r w:rsidR="0047260F" w:rsidRPr="00573903">
        <w:rPr>
          <w:rFonts w:ascii="Calibri" w:hAnsi="Calibri"/>
          <w:bCs/>
          <w:lang w:val="en-US"/>
        </w:rPr>
        <w:t>issues</w:t>
      </w:r>
      <w:r w:rsidRPr="00573903">
        <w:rPr>
          <w:rFonts w:ascii="Calibri" w:hAnsi="Calibri"/>
          <w:bCs/>
          <w:lang w:val="en-US"/>
        </w:rPr>
        <w:t xml:space="preserve">, such as the formulation of a “better” </w:t>
      </w:r>
      <w:r w:rsidRPr="00573903">
        <w:rPr>
          <w:rFonts w:ascii="Calibri" w:hAnsi="Calibri" w:cs="Calibri"/>
          <w:szCs w:val="22"/>
          <w:lang w:val="en-US"/>
        </w:rPr>
        <w:t>or a dynamically adaptive regression model,</w:t>
      </w:r>
      <w:r w:rsidRPr="00573903">
        <w:rPr>
          <w:rFonts w:ascii="Calibri" w:hAnsi="Calibri"/>
          <w:bCs/>
          <w:lang w:val="en-US"/>
        </w:rPr>
        <w:t xml:space="preserve"> the determination </w:t>
      </w:r>
      <w:r w:rsidRPr="00573903">
        <w:rPr>
          <w:rFonts w:ascii="Calibri" w:hAnsi="Calibri"/>
          <w:bCs/>
          <w:lang w:val="en-US"/>
        </w:rPr>
        <w:lastRenderedPageBreak/>
        <w:t xml:space="preserve">of potential uses of the model etc. Despite the belief of many researchers, who claim that “wins are simply determined by points scored and surrendered per possession in basketball”, regression </w:t>
      </w:r>
      <w:r w:rsidRPr="00E07099">
        <w:rPr>
          <w:rFonts w:ascii="Calibri" w:hAnsi="Calibri"/>
          <w:bCs/>
          <w:lang w:val="en-US"/>
        </w:rPr>
        <w:t xml:space="preserve">analysis can </w:t>
      </w:r>
      <w:r w:rsidR="00257DAE" w:rsidRPr="00E07099">
        <w:rPr>
          <w:rFonts w:ascii="Calibri" w:hAnsi="Calibri"/>
          <w:bCs/>
          <w:lang w:val="en-US"/>
        </w:rPr>
        <w:t xml:space="preserve">actually </w:t>
      </w:r>
      <w:r w:rsidRPr="00E07099">
        <w:rPr>
          <w:rFonts w:ascii="Calibri" w:hAnsi="Calibri"/>
          <w:bCs/>
          <w:lang w:val="en-US"/>
        </w:rPr>
        <w:t>give fruitful insights regarding the decision making process in basketball.</w:t>
      </w:r>
      <w:r w:rsidRPr="00573903">
        <w:rPr>
          <w:rFonts w:ascii="Calibri" w:hAnsi="Calibri"/>
          <w:bCs/>
          <w:lang w:val="en-US"/>
        </w:rPr>
        <w:t xml:space="preserve"> Obviously, a “passe-partout” regression model, which would be optimal for any basketball team, of any country and any period of time, </w:t>
      </w:r>
      <w:r w:rsidR="00B60903" w:rsidRPr="00573903">
        <w:rPr>
          <w:rFonts w:ascii="Calibri" w:hAnsi="Calibri"/>
          <w:bCs/>
          <w:lang w:val="en-US"/>
        </w:rPr>
        <w:t>can not be developed. C</w:t>
      </w:r>
      <w:r w:rsidRPr="00573903">
        <w:rPr>
          <w:rFonts w:ascii="Calibri" w:hAnsi="Calibri"/>
          <w:bCs/>
          <w:lang w:val="en-US"/>
        </w:rPr>
        <w:t>onsidering the dynamic nature of sports</w:t>
      </w:r>
      <w:r w:rsidR="00B60903" w:rsidRPr="00573903">
        <w:rPr>
          <w:rFonts w:ascii="Calibri" w:hAnsi="Calibri"/>
          <w:bCs/>
          <w:lang w:val="en-US"/>
        </w:rPr>
        <w:t>,</w:t>
      </w:r>
      <w:r w:rsidRPr="00573903">
        <w:rPr>
          <w:rFonts w:ascii="Calibri" w:hAnsi="Calibri"/>
          <w:bCs/>
          <w:lang w:val="en-US"/>
        </w:rPr>
        <w:t xml:space="preserve"> </w:t>
      </w:r>
      <w:r w:rsidR="00B60903" w:rsidRPr="00573903">
        <w:rPr>
          <w:rFonts w:ascii="Calibri" w:hAnsi="Calibri"/>
          <w:bCs/>
          <w:lang w:val="en-US"/>
        </w:rPr>
        <w:t xml:space="preserve">any </w:t>
      </w:r>
      <w:r w:rsidRPr="00573903">
        <w:rPr>
          <w:rFonts w:ascii="Calibri" w:hAnsi="Calibri"/>
          <w:bCs/>
          <w:lang w:val="en-US"/>
        </w:rPr>
        <w:t>regression model should be determine</w:t>
      </w:r>
      <w:r w:rsidRPr="00573903">
        <w:rPr>
          <w:rFonts w:ascii="Calibri" w:hAnsi="Calibri"/>
          <w:bCs/>
          <w:szCs w:val="22"/>
          <w:lang w:val="en-US"/>
        </w:rPr>
        <w:t xml:space="preserve">d </w:t>
      </w:r>
      <w:r w:rsidRPr="00573903">
        <w:rPr>
          <w:rFonts w:ascii="Calibri" w:hAnsi="Calibri" w:cs="Arial"/>
          <w:szCs w:val="22"/>
          <w:lang w:val="en-US"/>
        </w:rPr>
        <w:t xml:space="preserve">per case and </w:t>
      </w:r>
      <w:r w:rsidR="00B60903" w:rsidRPr="00573903">
        <w:rPr>
          <w:rFonts w:ascii="Calibri" w:hAnsi="Calibri" w:cs="Arial"/>
          <w:szCs w:val="22"/>
          <w:lang w:val="en-US"/>
        </w:rPr>
        <w:t xml:space="preserve">should be </w:t>
      </w:r>
      <w:r w:rsidRPr="00573903">
        <w:rPr>
          <w:rFonts w:ascii="Calibri" w:hAnsi="Calibri" w:cs="Arial"/>
          <w:szCs w:val="22"/>
          <w:lang w:val="en-US"/>
        </w:rPr>
        <w:t>updated continuously</w:t>
      </w:r>
      <w:r w:rsidR="00047A58" w:rsidRPr="00573903">
        <w:rPr>
          <w:rFonts w:ascii="Calibri" w:hAnsi="Calibri" w:cs="Arial"/>
          <w:szCs w:val="22"/>
          <w:lang w:val="en-US"/>
        </w:rPr>
        <w:t xml:space="preserve"> in order to be useful for decision making purposes</w:t>
      </w:r>
      <w:r w:rsidRPr="00573903">
        <w:rPr>
          <w:rFonts w:ascii="Calibri" w:hAnsi="Calibri"/>
          <w:bCs/>
          <w:lang w:val="en-US"/>
        </w:rPr>
        <w:t>.</w:t>
      </w:r>
    </w:p>
    <w:p w:rsidR="009F2C73" w:rsidRPr="00573903" w:rsidRDefault="009F2C73" w:rsidP="00F257E8">
      <w:pPr>
        <w:spacing w:line="480" w:lineRule="auto"/>
        <w:rPr>
          <w:rFonts w:ascii="Calibri" w:hAnsi="Calibri"/>
          <w:szCs w:val="22"/>
          <w:highlight w:val="yellow"/>
          <w:lang w:val="en-US"/>
        </w:rPr>
      </w:pPr>
    </w:p>
    <w:p w:rsidR="00142A47" w:rsidRPr="00573903" w:rsidRDefault="00E201CD" w:rsidP="00142A47">
      <w:pPr>
        <w:pStyle w:val="1"/>
        <w:numPr>
          <w:ilvl w:val="0"/>
          <w:numId w:val="1"/>
        </w:numPr>
        <w:spacing w:line="480" w:lineRule="auto"/>
        <w:ind w:left="357" w:hanging="357"/>
        <w:jc w:val="left"/>
        <w:rPr>
          <w:rFonts w:ascii="Calibri" w:hAnsi="Calibri"/>
          <w:szCs w:val="22"/>
          <w:lang w:val="en-US"/>
        </w:rPr>
      </w:pPr>
      <w:r w:rsidRPr="00573903">
        <w:rPr>
          <w:rFonts w:ascii="Calibri" w:hAnsi="Calibri"/>
          <w:szCs w:val="22"/>
          <w:lang w:val="en-US"/>
        </w:rPr>
        <w:t xml:space="preserve">What </w:t>
      </w:r>
      <w:r w:rsidR="00934100" w:rsidRPr="00573903">
        <w:rPr>
          <w:rFonts w:ascii="Calibri" w:hAnsi="Calibri"/>
          <w:szCs w:val="22"/>
          <w:lang w:val="en-US"/>
        </w:rPr>
        <w:t xml:space="preserve">do </w:t>
      </w:r>
      <w:r w:rsidRPr="00573903">
        <w:rPr>
          <w:rFonts w:ascii="Calibri" w:hAnsi="Calibri"/>
          <w:szCs w:val="22"/>
          <w:lang w:val="en-US"/>
        </w:rPr>
        <w:t>c</w:t>
      </w:r>
      <w:r w:rsidR="00142A47" w:rsidRPr="00573903">
        <w:rPr>
          <w:rFonts w:ascii="Calibri" w:hAnsi="Calibri"/>
          <w:szCs w:val="22"/>
          <w:lang w:val="en-US"/>
        </w:rPr>
        <w:t>oaches</w:t>
      </w:r>
      <w:r w:rsidRPr="00573903">
        <w:rPr>
          <w:rFonts w:ascii="Calibri" w:hAnsi="Calibri"/>
          <w:szCs w:val="22"/>
          <w:lang w:val="en-US"/>
        </w:rPr>
        <w:t xml:space="preserve"> </w:t>
      </w:r>
      <w:r w:rsidR="00047A58" w:rsidRPr="00573903">
        <w:rPr>
          <w:rFonts w:ascii="Calibri" w:hAnsi="Calibri"/>
          <w:szCs w:val="22"/>
          <w:lang w:val="en-US"/>
        </w:rPr>
        <w:t xml:space="preserve">believe </w:t>
      </w:r>
      <w:r w:rsidRPr="00573903">
        <w:rPr>
          <w:rFonts w:ascii="Calibri" w:hAnsi="Calibri"/>
          <w:szCs w:val="22"/>
          <w:lang w:val="en-US"/>
        </w:rPr>
        <w:t>about all these?</w:t>
      </w:r>
    </w:p>
    <w:p w:rsidR="0078538C" w:rsidRPr="00573903" w:rsidRDefault="000D30DF" w:rsidP="00EA0E73">
      <w:pPr>
        <w:spacing w:line="480" w:lineRule="auto"/>
        <w:ind w:firstLine="360"/>
        <w:rPr>
          <w:rFonts w:ascii="Calibri" w:hAnsi="Calibri"/>
          <w:szCs w:val="22"/>
          <w:lang w:val="en-US"/>
        </w:rPr>
      </w:pPr>
      <w:r w:rsidRPr="00573903">
        <w:rPr>
          <w:rFonts w:ascii="Calibri" w:hAnsi="Calibri"/>
          <w:szCs w:val="22"/>
          <w:lang w:val="en-US"/>
        </w:rPr>
        <w:t xml:space="preserve">Apparently </w:t>
      </w:r>
      <w:r w:rsidR="00530551" w:rsidRPr="00573903">
        <w:rPr>
          <w:rFonts w:ascii="Calibri" w:hAnsi="Calibri"/>
          <w:szCs w:val="22"/>
          <w:lang w:val="en-US"/>
        </w:rPr>
        <w:t xml:space="preserve">it is difficult to </w:t>
      </w:r>
      <w:r w:rsidR="00FC7338" w:rsidRPr="00573903">
        <w:rPr>
          <w:rFonts w:ascii="Calibri" w:hAnsi="Calibri"/>
          <w:szCs w:val="22"/>
          <w:lang w:val="en-US"/>
        </w:rPr>
        <w:t>make a general statement</w:t>
      </w:r>
      <w:r w:rsidRPr="00573903">
        <w:rPr>
          <w:rFonts w:ascii="Calibri" w:hAnsi="Calibri"/>
          <w:szCs w:val="22"/>
          <w:lang w:val="en-US"/>
        </w:rPr>
        <w:t xml:space="preserve"> regarding this </w:t>
      </w:r>
      <w:r w:rsidR="0078538C" w:rsidRPr="00573903">
        <w:rPr>
          <w:rFonts w:ascii="Calibri" w:hAnsi="Calibri"/>
          <w:szCs w:val="22"/>
          <w:lang w:val="en-US"/>
        </w:rPr>
        <w:t>issue</w:t>
      </w:r>
      <w:r w:rsidR="00FC7338" w:rsidRPr="00573903">
        <w:rPr>
          <w:rFonts w:ascii="Calibri" w:hAnsi="Calibri"/>
          <w:szCs w:val="22"/>
          <w:lang w:val="en-US"/>
        </w:rPr>
        <w:t>; f</w:t>
      </w:r>
      <w:r w:rsidR="00530551" w:rsidRPr="00573903">
        <w:rPr>
          <w:rFonts w:ascii="Calibri" w:hAnsi="Calibri"/>
          <w:szCs w:val="22"/>
          <w:lang w:val="en-US"/>
        </w:rPr>
        <w:t>amiliarization and</w:t>
      </w:r>
      <w:r w:rsidR="004748AF" w:rsidRPr="00573903">
        <w:rPr>
          <w:rFonts w:ascii="Calibri" w:hAnsi="Calibri"/>
          <w:szCs w:val="22"/>
          <w:lang w:val="en-US"/>
        </w:rPr>
        <w:t>,</w:t>
      </w:r>
      <w:r w:rsidR="00530551" w:rsidRPr="00573903">
        <w:rPr>
          <w:rFonts w:ascii="Calibri" w:hAnsi="Calibri"/>
          <w:szCs w:val="22"/>
          <w:lang w:val="en-US"/>
        </w:rPr>
        <w:t xml:space="preserve"> </w:t>
      </w:r>
      <w:r w:rsidR="004748AF" w:rsidRPr="00573903">
        <w:rPr>
          <w:rFonts w:ascii="Calibri" w:hAnsi="Calibri"/>
          <w:szCs w:val="22"/>
          <w:lang w:val="en-US"/>
        </w:rPr>
        <w:t xml:space="preserve">consequently, </w:t>
      </w:r>
      <w:r w:rsidR="00FC7338" w:rsidRPr="00573903">
        <w:rPr>
          <w:rFonts w:ascii="Calibri" w:hAnsi="Calibri"/>
          <w:szCs w:val="22"/>
          <w:lang w:val="en-US"/>
        </w:rPr>
        <w:t xml:space="preserve">response </w:t>
      </w:r>
      <w:r w:rsidR="00530551" w:rsidRPr="00573903">
        <w:rPr>
          <w:rFonts w:ascii="Calibri" w:hAnsi="Calibri"/>
          <w:szCs w:val="22"/>
          <w:lang w:val="en-US"/>
        </w:rPr>
        <w:t xml:space="preserve">of coaches </w:t>
      </w:r>
      <w:r w:rsidR="00AB405B" w:rsidRPr="00573903">
        <w:rPr>
          <w:rFonts w:ascii="Calibri" w:hAnsi="Calibri"/>
          <w:szCs w:val="22"/>
          <w:lang w:val="en-US"/>
        </w:rPr>
        <w:t xml:space="preserve">to </w:t>
      </w:r>
      <w:r w:rsidR="00FC7338" w:rsidRPr="00573903">
        <w:rPr>
          <w:rFonts w:ascii="Calibri" w:hAnsi="Calibri"/>
          <w:szCs w:val="22"/>
          <w:lang w:val="en-US"/>
        </w:rPr>
        <w:t xml:space="preserve">statistical support and OR techniques are different </w:t>
      </w:r>
      <w:r w:rsidR="00530551" w:rsidRPr="00573903">
        <w:rPr>
          <w:rFonts w:ascii="Calibri" w:hAnsi="Calibri"/>
          <w:szCs w:val="22"/>
          <w:lang w:val="en-US"/>
        </w:rPr>
        <w:t xml:space="preserve">in the </w:t>
      </w:r>
      <w:smartTag w:uri="urn:schemas-microsoft-com:office:smarttags" w:element="country-region">
        <w:r w:rsidR="00530551" w:rsidRPr="00573903">
          <w:rPr>
            <w:rFonts w:ascii="Calibri" w:hAnsi="Calibri"/>
            <w:szCs w:val="22"/>
            <w:lang w:val="en-US"/>
          </w:rPr>
          <w:t>U.S.</w:t>
        </w:r>
      </w:smartTag>
      <w:r w:rsidR="00FC7338" w:rsidRPr="00573903">
        <w:rPr>
          <w:rFonts w:ascii="Calibri" w:hAnsi="Calibri"/>
          <w:szCs w:val="22"/>
          <w:lang w:val="en-US"/>
        </w:rPr>
        <w:t>,</w:t>
      </w:r>
      <w:r w:rsidR="00530551" w:rsidRPr="00573903">
        <w:rPr>
          <w:rFonts w:ascii="Calibri" w:hAnsi="Calibri"/>
          <w:szCs w:val="22"/>
          <w:lang w:val="en-US"/>
        </w:rPr>
        <w:t xml:space="preserve"> </w:t>
      </w:r>
      <w:r w:rsidR="00530551" w:rsidRPr="00E07099">
        <w:rPr>
          <w:rFonts w:ascii="Calibri" w:hAnsi="Calibri"/>
          <w:szCs w:val="22"/>
          <w:lang w:val="en-US"/>
        </w:rPr>
        <w:t xml:space="preserve">Europe or </w:t>
      </w:r>
      <w:r w:rsidR="00FC7338" w:rsidRPr="00E07099">
        <w:rPr>
          <w:rFonts w:ascii="Calibri" w:hAnsi="Calibri"/>
          <w:szCs w:val="22"/>
          <w:lang w:val="en-US"/>
        </w:rPr>
        <w:t xml:space="preserve">other countries </w:t>
      </w:r>
      <w:r w:rsidR="00257DAE" w:rsidRPr="00E07099">
        <w:rPr>
          <w:rFonts w:ascii="Calibri" w:hAnsi="Calibri"/>
          <w:szCs w:val="22"/>
          <w:lang w:val="en-US"/>
        </w:rPr>
        <w:t xml:space="preserve">less </w:t>
      </w:r>
      <w:r w:rsidR="00573903" w:rsidRPr="00E07099">
        <w:rPr>
          <w:rFonts w:ascii="Calibri" w:hAnsi="Calibri"/>
          <w:szCs w:val="22"/>
          <w:lang w:val="en-US"/>
        </w:rPr>
        <w:t>favorable</w:t>
      </w:r>
      <w:r w:rsidR="00257DAE" w:rsidRPr="00E07099">
        <w:rPr>
          <w:rFonts w:ascii="Calibri" w:hAnsi="Calibri"/>
          <w:szCs w:val="22"/>
          <w:lang w:val="en-US"/>
        </w:rPr>
        <w:t xml:space="preserve"> to </w:t>
      </w:r>
      <w:r w:rsidR="00530551" w:rsidRPr="00E07099">
        <w:rPr>
          <w:rFonts w:ascii="Calibri" w:hAnsi="Calibri"/>
          <w:szCs w:val="22"/>
          <w:lang w:val="en-US"/>
        </w:rPr>
        <w:t>basketball.</w:t>
      </w:r>
      <w:r w:rsidR="00FC7338" w:rsidRPr="00E07099">
        <w:rPr>
          <w:rFonts w:ascii="Calibri" w:hAnsi="Calibri"/>
          <w:szCs w:val="22"/>
          <w:lang w:val="en-US"/>
        </w:rPr>
        <w:t xml:space="preserve"> </w:t>
      </w:r>
      <w:r w:rsidR="00F9622F" w:rsidRPr="00E07099">
        <w:rPr>
          <w:rFonts w:ascii="Calibri" w:hAnsi="Calibri"/>
          <w:szCs w:val="22"/>
          <w:lang w:val="en-US"/>
        </w:rPr>
        <w:t>Moreover, coaches’ tendency of using statistical information</w:t>
      </w:r>
      <w:r w:rsidR="00EA0E73" w:rsidRPr="00E07099">
        <w:rPr>
          <w:rFonts w:ascii="Calibri" w:hAnsi="Calibri"/>
          <w:szCs w:val="22"/>
          <w:lang w:val="en-US"/>
        </w:rPr>
        <w:t xml:space="preserve"> increase</w:t>
      </w:r>
      <w:r w:rsidR="0078538C" w:rsidRPr="00E07099">
        <w:rPr>
          <w:rFonts w:ascii="Calibri" w:hAnsi="Calibri"/>
          <w:szCs w:val="22"/>
          <w:lang w:val="en-US"/>
        </w:rPr>
        <w:t>s</w:t>
      </w:r>
      <w:r w:rsidR="00EA0E73" w:rsidRPr="00E07099">
        <w:rPr>
          <w:rFonts w:ascii="Calibri" w:hAnsi="Calibri"/>
          <w:szCs w:val="22"/>
          <w:lang w:val="en-US"/>
        </w:rPr>
        <w:t xml:space="preserve"> as time passes and </w:t>
      </w:r>
      <w:r w:rsidR="00573903" w:rsidRPr="00E07099">
        <w:rPr>
          <w:rFonts w:ascii="Calibri" w:hAnsi="Calibri"/>
          <w:szCs w:val="22"/>
          <w:lang w:val="en-US"/>
        </w:rPr>
        <w:t xml:space="preserve">so does </w:t>
      </w:r>
      <w:r w:rsidR="00EA0E73" w:rsidRPr="00E07099">
        <w:rPr>
          <w:rFonts w:ascii="Calibri" w:hAnsi="Calibri"/>
          <w:szCs w:val="22"/>
          <w:lang w:val="en-US"/>
        </w:rPr>
        <w:t xml:space="preserve">maturity </w:t>
      </w:r>
      <w:r w:rsidR="0078538C" w:rsidRPr="00E07099">
        <w:rPr>
          <w:rFonts w:ascii="Calibri" w:hAnsi="Calibri"/>
          <w:szCs w:val="22"/>
          <w:lang w:val="en-US"/>
        </w:rPr>
        <w:t>on this issue</w:t>
      </w:r>
      <w:r w:rsidR="00F9622F" w:rsidRPr="00E07099">
        <w:rPr>
          <w:rFonts w:ascii="Calibri" w:hAnsi="Calibri"/>
          <w:szCs w:val="22"/>
          <w:lang w:val="en-US"/>
        </w:rPr>
        <w:t xml:space="preserve">. </w:t>
      </w:r>
      <w:r w:rsidR="00573903" w:rsidRPr="00E07099">
        <w:rPr>
          <w:rFonts w:ascii="Calibri" w:hAnsi="Calibri"/>
          <w:szCs w:val="22"/>
          <w:lang w:val="en-US"/>
        </w:rPr>
        <w:t>Primarily c</w:t>
      </w:r>
      <w:r w:rsidR="00143911" w:rsidRPr="00E07099">
        <w:rPr>
          <w:rFonts w:ascii="Calibri" w:hAnsi="Calibri"/>
          <w:szCs w:val="22"/>
          <w:lang w:val="en-US"/>
        </w:rPr>
        <w:t xml:space="preserve">oaches are happy </w:t>
      </w:r>
      <w:r w:rsidR="00AB405B" w:rsidRPr="00E07099">
        <w:rPr>
          <w:rFonts w:ascii="Calibri" w:hAnsi="Calibri"/>
          <w:szCs w:val="22"/>
          <w:lang w:val="en-US"/>
        </w:rPr>
        <w:t xml:space="preserve">just </w:t>
      </w:r>
      <w:r w:rsidR="00573903" w:rsidRPr="00E07099">
        <w:rPr>
          <w:rFonts w:ascii="Calibri" w:hAnsi="Calibri"/>
          <w:szCs w:val="22"/>
          <w:lang w:val="en-US"/>
        </w:rPr>
        <w:t xml:space="preserve">to </w:t>
      </w:r>
      <w:r w:rsidR="00143911" w:rsidRPr="00E07099">
        <w:rPr>
          <w:rFonts w:ascii="Calibri" w:hAnsi="Calibri"/>
          <w:szCs w:val="22"/>
          <w:lang w:val="en-US"/>
        </w:rPr>
        <w:t xml:space="preserve">get </w:t>
      </w:r>
      <w:r w:rsidR="00573903" w:rsidRPr="00E07099">
        <w:rPr>
          <w:rFonts w:ascii="Calibri" w:hAnsi="Calibri"/>
          <w:szCs w:val="22"/>
          <w:lang w:val="en-US"/>
        </w:rPr>
        <w:t xml:space="preserve">“numbers” </w:t>
      </w:r>
      <w:r w:rsidR="00143911" w:rsidRPr="00E07099">
        <w:rPr>
          <w:rFonts w:ascii="Calibri" w:hAnsi="Calibri"/>
          <w:szCs w:val="22"/>
          <w:lang w:val="en-US"/>
        </w:rPr>
        <w:t xml:space="preserve">printed on a </w:t>
      </w:r>
      <w:r w:rsidR="00AB405B" w:rsidRPr="00E07099">
        <w:rPr>
          <w:rFonts w:ascii="Calibri" w:hAnsi="Calibri"/>
          <w:szCs w:val="22"/>
          <w:lang w:val="en-US"/>
        </w:rPr>
        <w:t xml:space="preserve">piece of </w:t>
      </w:r>
      <w:r w:rsidR="00143911" w:rsidRPr="00E07099">
        <w:rPr>
          <w:rFonts w:ascii="Calibri" w:hAnsi="Calibri"/>
          <w:szCs w:val="22"/>
          <w:lang w:val="en-US"/>
        </w:rPr>
        <w:t>paper after the game. However, they quickly</w:t>
      </w:r>
      <w:r w:rsidR="00143911" w:rsidRPr="00573903">
        <w:rPr>
          <w:rFonts w:ascii="Calibri" w:hAnsi="Calibri"/>
          <w:szCs w:val="22"/>
          <w:lang w:val="en-US"/>
        </w:rPr>
        <w:t xml:space="preserve"> progress and begin to analyze the significance of the numbers </w:t>
      </w:r>
      <w:r w:rsidR="00AB405B" w:rsidRPr="00573903">
        <w:rPr>
          <w:rFonts w:ascii="Calibri" w:hAnsi="Calibri"/>
          <w:szCs w:val="22"/>
          <w:lang w:val="en-US"/>
        </w:rPr>
        <w:t>and what they actually indicate</w:t>
      </w:r>
      <w:r w:rsidR="00143911" w:rsidRPr="00573903">
        <w:rPr>
          <w:rFonts w:ascii="Calibri" w:hAnsi="Calibri"/>
          <w:szCs w:val="22"/>
          <w:lang w:val="en-US"/>
        </w:rPr>
        <w:t xml:space="preserve">. </w:t>
      </w:r>
      <w:r w:rsidR="00705965" w:rsidRPr="00573903">
        <w:rPr>
          <w:rFonts w:ascii="Calibri" w:hAnsi="Calibri"/>
          <w:szCs w:val="22"/>
          <w:lang w:val="en-US"/>
        </w:rPr>
        <w:t>L</w:t>
      </w:r>
      <w:r w:rsidR="00143911" w:rsidRPr="00573903">
        <w:rPr>
          <w:rFonts w:ascii="Calibri" w:hAnsi="Calibri"/>
          <w:szCs w:val="22"/>
          <w:lang w:val="en-US"/>
        </w:rPr>
        <w:t>astly</w:t>
      </w:r>
      <w:r w:rsidR="00705965" w:rsidRPr="00573903">
        <w:rPr>
          <w:rFonts w:ascii="Calibri" w:hAnsi="Calibri"/>
          <w:szCs w:val="22"/>
          <w:lang w:val="en-US"/>
        </w:rPr>
        <w:t>, coaches</w:t>
      </w:r>
      <w:r w:rsidR="00143911" w:rsidRPr="00573903">
        <w:rPr>
          <w:rFonts w:ascii="Calibri" w:hAnsi="Calibri"/>
          <w:szCs w:val="22"/>
          <w:lang w:val="en-US"/>
        </w:rPr>
        <w:t xml:space="preserve"> progress to a level </w:t>
      </w:r>
      <w:r w:rsidR="00705965" w:rsidRPr="00573903">
        <w:rPr>
          <w:rFonts w:ascii="Calibri" w:hAnsi="Calibri"/>
          <w:szCs w:val="22"/>
          <w:lang w:val="en-US"/>
        </w:rPr>
        <w:t xml:space="preserve">of maturity </w:t>
      </w:r>
      <w:r w:rsidR="00143911" w:rsidRPr="00573903">
        <w:rPr>
          <w:rFonts w:ascii="Calibri" w:hAnsi="Calibri"/>
          <w:szCs w:val="22"/>
          <w:lang w:val="en-US"/>
        </w:rPr>
        <w:t>where they use this data and information as a tool in planning and implementing practices and game preparation. As a result, their team's and individual players</w:t>
      </w:r>
      <w:r w:rsidR="0078538C" w:rsidRPr="00573903">
        <w:rPr>
          <w:rFonts w:ascii="Calibri" w:hAnsi="Calibri"/>
          <w:szCs w:val="22"/>
          <w:lang w:val="en-US"/>
        </w:rPr>
        <w:t>’</w:t>
      </w:r>
      <w:r w:rsidR="00143911" w:rsidRPr="00573903">
        <w:rPr>
          <w:rFonts w:ascii="Calibri" w:hAnsi="Calibri"/>
          <w:szCs w:val="22"/>
          <w:lang w:val="en-US"/>
        </w:rPr>
        <w:t xml:space="preserve"> performances are greatly improved</w:t>
      </w:r>
      <w:r w:rsidR="00705965" w:rsidRPr="00573903">
        <w:rPr>
          <w:rFonts w:ascii="Calibri" w:hAnsi="Calibri"/>
          <w:szCs w:val="22"/>
          <w:lang w:val="en-US"/>
        </w:rPr>
        <w:t xml:space="preserve">. </w:t>
      </w:r>
    </w:p>
    <w:p w:rsidR="00EA0E73" w:rsidRPr="00E07099" w:rsidRDefault="0078538C" w:rsidP="00EA0E73">
      <w:pPr>
        <w:spacing w:line="480" w:lineRule="auto"/>
        <w:ind w:firstLine="360"/>
        <w:rPr>
          <w:rFonts w:ascii="Calibri" w:hAnsi="Calibri"/>
          <w:szCs w:val="22"/>
          <w:lang w:val="en-US"/>
        </w:rPr>
      </w:pPr>
      <w:r w:rsidRPr="00573903">
        <w:rPr>
          <w:rFonts w:ascii="Calibri" w:hAnsi="Calibri"/>
          <w:szCs w:val="22"/>
          <w:lang w:val="en-US"/>
        </w:rPr>
        <w:t>I</w:t>
      </w:r>
      <w:r w:rsidR="00705965" w:rsidRPr="00573903">
        <w:rPr>
          <w:rFonts w:ascii="Calibri" w:hAnsi="Calibri"/>
          <w:szCs w:val="22"/>
          <w:lang w:val="en-US"/>
        </w:rPr>
        <w:t xml:space="preserve">n the </w:t>
      </w:r>
      <w:smartTag w:uri="urn:schemas-microsoft-com:office:smarttags" w:element="country-region">
        <w:smartTag w:uri="urn:schemas-microsoft-com:office:smarttags" w:element="place">
          <w:r w:rsidR="00705965" w:rsidRPr="00573903">
            <w:rPr>
              <w:rFonts w:ascii="Calibri" w:hAnsi="Calibri"/>
              <w:szCs w:val="22"/>
              <w:lang w:val="en-US"/>
            </w:rPr>
            <w:t>U.S.</w:t>
          </w:r>
        </w:smartTag>
      </w:smartTag>
      <w:r w:rsidRPr="00573903">
        <w:rPr>
          <w:rFonts w:ascii="Calibri" w:hAnsi="Calibri"/>
          <w:szCs w:val="22"/>
          <w:lang w:val="en-US"/>
        </w:rPr>
        <w:t>,</w:t>
      </w:r>
      <w:r w:rsidR="00705965" w:rsidRPr="00573903">
        <w:rPr>
          <w:rFonts w:ascii="Calibri" w:hAnsi="Calibri"/>
          <w:szCs w:val="22"/>
          <w:lang w:val="en-US"/>
        </w:rPr>
        <w:t xml:space="preserve"> several </w:t>
      </w:r>
      <w:r w:rsidR="00142A47" w:rsidRPr="00573903">
        <w:rPr>
          <w:rFonts w:ascii="Calibri" w:hAnsi="Calibri"/>
          <w:szCs w:val="22"/>
          <w:lang w:val="en-US"/>
        </w:rPr>
        <w:t>NBA teams already employ statistical analysis, and presumably, the continued and growing employment of statistical analysts suggest that the teams find their work to be useful.</w:t>
      </w:r>
      <w:r w:rsidRPr="00573903">
        <w:rPr>
          <w:rFonts w:ascii="Calibri" w:hAnsi="Calibri"/>
          <w:szCs w:val="22"/>
          <w:lang w:val="en-US"/>
        </w:rPr>
        <w:t xml:space="preserve"> However, </w:t>
      </w:r>
      <w:r w:rsidR="00EA0E73" w:rsidRPr="00573903">
        <w:rPr>
          <w:rFonts w:ascii="Calibri" w:hAnsi="Calibri"/>
          <w:szCs w:val="22"/>
          <w:lang w:val="en-US"/>
        </w:rPr>
        <w:t>a competitor of statistical analysis and, generally, quantitative methods is the modern techniques of basketball scouting</w:t>
      </w:r>
      <w:r w:rsidR="00E410F7" w:rsidRPr="00573903">
        <w:rPr>
          <w:rFonts w:ascii="Calibri" w:hAnsi="Calibri"/>
          <w:szCs w:val="22"/>
          <w:lang w:val="en-US"/>
        </w:rPr>
        <w:t xml:space="preserve">, according to which coaches and mainly their assistants x-ray their </w:t>
      </w:r>
      <w:r w:rsidR="00E410F7" w:rsidRPr="00E07099">
        <w:rPr>
          <w:rFonts w:ascii="Calibri" w:hAnsi="Calibri"/>
          <w:szCs w:val="22"/>
          <w:lang w:val="en-US"/>
        </w:rPr>
        <w:t>team’s opponent based on video</w:t>
      </w:r>
      <w:r w:rsidR="00E86DFE" w:rsidRPr="00E07099">
        <w:rPr>
          <w:rFonts w:ascii="Calibri" w:hAnsi="Calibri"/>
          <w:szCs w:val="22"/>
          <w:lang w:val="en-US"/>
        </w:rPr>
        <w:t xml:space="preserve"> analysis</w:t>
      </w:r>
      <w:r w:rsidR="00E410F7" w:rsidRPr="00E07099">
        <w:rPr>
          <w:rFonts w:ascii="Calibri" w:hAnsi="Calibri"/>
          <w:szCs w:val="22"/>
          <w:lang w:val="en-US"/>
        </w:rPr>
        <w:t>.</w:t>
      </w:r>
    </w:p>
    <w:p w:rsidR="00143911" w:rsidRPr="00573903" w:rsidRDefault="00143911" w:rsidP="00F257E8">
      <w:pPr>
        <w:spacing w:line="480" w:lineRule="auto"/>
        <w:rPr>
          <w:rFonts w:ascii="Calibri" w:hAnsi="Calibri"/>
          <w:szCs w:val="22"/>
          <w:lang w:val="en-US"/>
        </w:rPr>
      </w:pPr>
    </w:p>
    <w:p w:rsidR="00F245B5" w:rsidRPr="00573903" w:rsidRDefault="00F245B5" w:rsidP="00E57D32">
      <w:pPr>
        <w:pStyle w:val="1"/>
        <w:numPr>
          <w:ilvl w:val="0"/>
          <w:numId w:val="1"/>
        </w:numPr>
        <w:spacing w:line="480" w:lineRule="auto"/>
        <w:ind w:left="357" w:hanging="357"/>
        <w:jc w:val="left"/>
        <w:rPr>
          <w:rFonts w:ascii="Calibri" w:hAnsi="Calibri"/>
          <w:szCs w:val="22"/>
          <w:lang w:val="en-US"/>
        </w:rPr>
      </w:pPr>
      <w:r w:rsidRPr="00573903">
        <w:rPr>
          <w:rFonts w:ascii="Calibri" w:hAnsi="Calibri"/>
          <w:szCs w:val="22"/>
          <w:lang w:val="en-US"/>
        </w:rPr>
        <w:t>Con</w:t>
      </w:r>
      <w:r w:rsidR="00243BA7" w:rsidRPr="00573903">
        <w:rPr>
          <w:rFonts w:ascii="Calibri" w:hAnsi="Calibri"/>
          <w:szCs w:val="22"/>
          <w:lang w:val="en-US"/>
        </w:rPr>
        <w:t>clusions</w:t>
      </w:r>
    </w:p>
    <w:p w:rsidR="00246BEA" w:rsidRPr="00573903" w:rsidRDefault="00B34682" w:rsidP="00E57D32">
      <w:pPr>
        <w:spacing w:line="480" w:lineRule="auto"/>
        <w:ind w:firstLine="360"/>
        <w:jc w:val="left"/>
        <w:rPr>
          <w:rFonts w:ascii="Calibri" w:hAnsi="Calibri"/>
          <w:szCs w:val="22"/>
          <w:lang w:val="en-US"/>
        </w:rPr>
      </w:pPr>
      <w:r w:rsidRPr="00573903">
        <w:rPr>
          <w:rFonts w:ascii="Calibri" w:hAnsi="Calibri"/>
          <w:szCs w:val="22"/>
          <w:lang w:val="en-US"/>
        </w:rPr>
        <w:t>What we present</w:t>
      </w:r>
      <w:r w:rsidR="00987B62" w:rsidRPr="00573903">
        <w:rPr>
          <w:rFonts w:ascii="Calibri" w:hAnsi="Calibri"/>
          <w:szCs w:val="22"/>
          <w:lang w:val="en-US"/>
        </w:rPr>
        <w:t xml:space="preserve"> in this paper</w:t>
      </w:r>
      <w:r w:rsidRPr="00573903">
        <w:rPr>
          <w:rFonts w:ascii="Calibri" w:hAnsi="Calibri"/>
          <w:szCs w:val="22"/>
          <w:lang w:val="en-US"/>
        </w:rPr>
        <w:t xml:space="preserve"> is an indicative part of a real statistical analysis that </w:t>
      </w:r>
      <w:r w:rsidR="00987B62" w:rsidRPr="00573903">
        <w:rPr>
          <w:rFonts w:ascii="Calibri" w:hAnsi="Calibri"/>
          <w:szCs w:val="22"/>
          <w:lang w:val="en-US"/>
        </w:rPr>
        <w:t xml:space="preserve">the author </w:t>
      </w:r>
      <w:r w:rsidR="002127EE" w:rsidRPr="00573903">
        <w:rPr>
          <w:rFonts w:ascii="Calibri" w:hAnsi="Calibri"/>
          <w:szCs w:val="22"/>
          <w:lang w:val="en-US"/>
        </w:rPr>
        <w:lastRenderedPageBreak/>
        <w:t xml:space="preserve">conducted on a </w:t>
      </w:r>
      <w:r w:rsidRPr="00573903">
        <w:rPr>
          <w:rFonts w:ascii="Calibri" w:hAnsi="Calibri"/>
          <w:szCs w:val="22"/>
          <w:lang w:val="en-US"/>
        </w:rPr>
        <w:t>weekly</w:t>
      </w:r>
      <w:r w:rsidR="002127EE" w:rsidRPr="00573903">
        <w:rPr>
          <w:rFonts w:ascii="Calibri" w:hAnsi="Calibri"/>
          <w:szCs w:val="22"/>
          <w:lang w:val="en-US"/>
        </w:rPr>
        <w:t xml:space="preserve"> basis</w:t>
      </w:r>
      <w:r w:rsidRPr="00573903">
        <w:rPr>
          <w:rFonts w:ascii="Calibri" w:hAnsi="Calibri"/>
          <w:szCs w:val="22"/>
          <w:lang w:val="en-US"/>
        </w:rPr>
        <w:t xml:space="preserve">, a few years ago, in order to support </w:t>
      </w:r>
      <w:r w:rsidR="0078538C" w:rsidRPr="00573903">
        <w:rPr>
          <w:rFonts w:ascii="Calibri" w:hAnsi="Calibri"/>
          <w:szCs w:val="22"/>
          <w:lang w:val="en-US"/>
        </w:rPr>
        <w:t>a</w:t>
      </w:r>
      <w:r w:rsidRPr="00573903">
        <w:rPr>
          <w:rFonts w:ascii="Calibri" w:hAnsi="Calibri"/>
          <w:szCs w:val="22"/>
          <w:lang w:val="en-US"/>
        </w:rPr>
        <w:t xml:space="preserve"> Greek basketball team</w:t>
      </w:r>
      <w:r w:rsidR="0078538C" w:rsidRPr="00573903">
        <w:rPr>
          <w:rFonts w:ascii="Calibri" w:hAnsi="Calibri"/>
          <w:szCs w:val="22"/>
          <w:lang w:val="en-US"/>
        </w:rPr>
        <w:t>, namely</w:t>
      </w:r>
      <w:r w:rsidRPr="00573903">
        <w:rPr>
          <w:rFonts w:ascii="Calibri" w:hAnsi="Calibri"/>
          <w:szCs w:val="22"/>
          <w:lang w:val="en-US"/>
        </w:rPr>
        <w:t xml:space="preserve"> IRAKLIS</w:t>
      </w:r>
      <w:r w:rsidR="0078538C" w:rsidRPr="00573903">
        <w:rPr>
          <w:rFonts w:ascii="Calibri" w:hAnsi="Calibri"/>
          <w:szCs w:val="22"/>
          <w:lang w:val="en-US"/>
        </w:rPr>
        <w:t>,</w:t>
      </w:r>
      <w:r w:rsidRPr="00573903">
        <w:rPr>
          <w:rFonts w:ascii="Calibri" w:hAnsi="Calibri"/>
          <w:szCs w:val="22"/>
          <w:lang w:val="en-US"/>
        </w:rPr>
        <w:t xml:space="preserve"> and</w:t>
      </w:r>
      <w:r w:rsidR="00033E9B" w:rsidRPr="00573903">
        <w:rPr>
          <w:rFonts w:ascii="Calibri" w:hAnsi="Calibri"/>
          <w:szCs w:val="22"/>
          <w:lang w:val="en-US"/>
        </w:rPr>
        <w:t>,</w:t>
      </w:r>
      <w:r w:rsidRPr="00573903">
        <w:rPr>
          <w:rFonts w:ascii="Calibri" w:hAnsi="Calibri"/>
          <w:szCs w:val="22"/>
          <w:lang w:val="en-US"/>
        </w:rPr>
        <w:t xml:space="preserve"> </w:t>
      </w:r>
      <w:r w:rsidR="00033E9B" w:rsidRPr="00573903">
        <w:rPr>
          <w:rFonts w:ascii="Calibri" w:hAnsi="Calibri"/>
          <w:szCs w:val="22"/>
          <w:lang w:val="en-US"/>
        </w:rPr>
        <w:t xml:space="preserve">more </w:t>
      </w:r>
      <w:r w:rsidRPr="00573903">
        <w:rPr>
          <w:rFonts w:ascii="Calibri" w:hAnsi="Calibri"/>
          <w:szCs w:val="22"/>
          <w:lang w:val="en-US"/>
        </w:rPr>
        <w:t>specifically</w:t>
      </w:r>
      <w:r w:rsidR="00033E9B" w:rsidRPr="00573903">
        <w:rPr>
          <w:rFonts w:ascii="Calibri" w:hAnsi="Calibri"/>
          <w:szCs w:val="22"/>
          <w:lang w:val="en-US"/>
        </w:rPr>
        <w:t>,</w:t>
      </w:r>
      <w:r w:rsidRPr="00573903">
        <w:rPr>
          <w:rFonts w:ascii="Calibri" w:hAnsi="Calibri"/>
          <w:szCs w:val="22"/>
          <w:lang w:val="en-US"/>
        </w:rPr>
        <w:t xml:space="preserve"> the decision making process of its coach </w:t>
      </w:r>
      <w:r w:rsidR="002127EE" w:rsidRPr="00573903">
        <w:rPr>
          <w:rFonts w:ascii="Calibri" w:hAnsi="Calibri"/>
          <w:szCs w:val="22"/>
          <w:lang w:val="en-US"/>
        </w:rPr>
        <w:t>at the time</w:t>
      </w:r>
      <w:r w:rsidRPr="00573903">
        <w:rPr>
          <w:rFonts w:ascii="Calibri" w:hAnsi="Calibri"/>
          <w:szCs w:val="22"/>
          <w:lang w:val="en-US"/>
        </w:rPr>
        <w:t xml:space="preserve">, Dragan Sakota. </w:t>
      </w:r>
      <w:r w:rsidR="00264840" w:rsidRPr="00573903">
        <w:rPr>
          <w:rFonts w:ascii="Calibri" w:hAnsi="Calibri"/>
          <w:szCs w:val="22"/>
          <w:lang w:val="en-US"/>
        </w:rPr>
        <w:t xml:space="preserve">The analysis </w:t>
      </w:r>
      <w:r w:rsidR="002127EE" w:rsidRPr="00573903">
        <w:rPr>
          <w:rFonts w:ascii="Calibri" w:hAnsi="Calibri"/>
          <w:szCs w:val="22"/>
          <w:lang w:val="en-US"/>
        </w:rPr>
        <w:t xml:space="preserve">though </w:t>
      </w:r>
      <w:r w:rsidR="00264840" w:rsidRPr="00573903">
        <w:rPr>
          <w:rFonts w:ascii="Calibri" w:hAnsi="Calibri"/>
          <w:szCs w:val="22"/>
          <w:lang w:val="en-US"/>
        </w:rPr>
        <w:t xml:space="preserve">statistically simple, seemed impressive to the coaching staff of IRAKLIS. </w:t>
      </w:r>
      <w:r w:rsidR="001616FA" w:rsidRPr="00573903">
        <w:rPr>
          <w:rFonts w:ascii="Calibri" w:hAnsi="Calibri"/>
          <w:szCs w:val="22"/>
          <w:lang w:val="en-US"/>
        </w:rPr>
        <w:t xml:space="preserve">The </w:t>
      </w:r>
      <w:r w:rsidR="00264840" w:rsidRPr="00573903">
        <w:rPr>
          <w:rFonts w:ascii="Calibri" w:hAnsi="Calibri"/>
          <w:szCs w:val="22"/>
          <w:lang w:val="en-US"/>
        </w:rPr>
        <w:t xml:space="preserve">impression </w:t>
      </w:r>
      <w:r w:rsidR="001616FA" w:rsidRPr="00573903">
        <w:rPr>
          <w:rFonts w:ascii="Calibri" w:hAnsi="Calibri"/>
          <w:szCs w:val="22"/>
          <w:lang w:val="en-US"/>
        </w:rPr>
        <w:t xml:space="preserve">of SA </w:t>
      </w:r>
      <w:r w:rsidR="00264840" w:rsidRPr="00573903">
        <w:rPr>
          <w:rFonts w:ascii="Calibri" w:hAnsi="Calibri"/>
          <w:szCs w:val="22"/>
          <w:lang w:val="en-US"/>
        </w:rPr>
        <w:t>was that this analysis could not be more complicated at that moment</w:t>
      </w:r>
      <w:r w:rsidR="00490952" w:rsidRPr="00573903">
        <w:rPr>
          <w:rFonts w:ascii="Calibri" w:hAnsi="Calibri"/>
          <w:szCs w:val="22"/>
          <w:lang w:val="en-US"/>
        </w:rPr>
        <w:t>,</w:t>
      </w:r>
      <w:r w:rsidR="00264840" w:rsidRPr="00573903">
        <w:rPr>
          <w:rFonts w:ascii="Calibri" w:hAnsi="Calibri"/>
          <w:szCs w:val="22"/>
          <w:lang w:val="en-US"/>
        </w:rPr>
        <w:t xml:space="preserve"> because the exploitation </w:t>
      </w:r>
      <w:r w:rsidR="00715F0D" w:rsidRPr="00573903">
        <w:rPr>
          <w:rFonts w:ascii="Calibri" w:hAnsi="Calibri"/>
          <w:szCs w:val="22"/>
          <w:lang w:val="en-US"/>
        </w:rPr>
        <w:t xml:space="preserve">of the statistical analysis procedure should be progressive </w:t>
      </w:r>
      <w:r w:rsidR="00033E9B" w:rsidRPr="00573903">
        <w:rPr>
          <w:rFonts w:ascii="Calibri" w:hAnsi="Calibri"/>
          <w:szCs w:val="22"/>
          <w:lang w:val="en-US"/>
        </w:rPr>
        <w:t>so that</w:t>
      </w:r>
      <w:r w:rsidR="00715F0D" w:rsidRPr="00573903">
        <w:rPr>
          <w:rFonts w:ascii="Calibri" w:hAnsi="Calibri"/>
          <w:szCs w:val="22"/>
          <w:lang w:val="en-US"/>
        </w:rPr>
        <w:t xml:space="preserve"> every</w:t>
      </w:r>
      <w:r w:rsidR="001E38F5" w:rsidRPr="00573903">
        <w:rPr>
          <w:rFonts w:ascii="Calibri" w:hAnsi="Calibri"/>
          <w:szCs w:val="22"/>
          <w:lang w:val="en-US"/>
        </w:rPr>
        <w:t>one would</w:t>
      </w:r>
      <w:r w:rsidR="00715F0D" w:rsidRPr="00573903">
        <w:rPr>
          <w:rFonts w:ascii="Calibri" w:hAnsi="Calibri"/>
          <w:szCs w:val="22"/>
          <w:lang w:val="en-US"/>
        </w:rPr>
        <w:t xml:space="preserve"> ha</w:t>
      </w:r>
      <w:r w:rsidR="001E38F5" w:rsidRPr="00573903">
        <w:rPr>
          <w:rFonts w:ascii="Calibri" w:hAnsi="Calibri"/>
          <w:szCs w:val="22"/>
          <w:lang w:val="en-US"/>
        </w:rPr>
        <w:t>ve</w:t>
      </w:r>
      <w:r w:rsidR="00715F0D" w:rsidRPr="00573903">
        <w:rPr>
          <w:rFonts w:ascii="Calibri" w:hAnsi="Calibri"/>
          <w:szCs w:val="22"/>
          <w:lang w:val="en-US"/>
        </w:rPr>
        <w:t xml:space="preserve"> the necessary time to assimilate the whole process</w:t>
      </w:r>
      <w:r w:rsidR="00033E9B" w:rsidRPr="00573903">
        <w:rPr>
          <w:rFonts w:ascii="Calibri" w:hAnsi="Calibri"/>
          <w:szCs w:val="22"/>
          <w:lang w:val="en-US"/>
        </w:rPr>
        <w:t xml:space="preserve"> and understand the value of statistics and OR</w:t>
      </w:r>
      <w:r w:rsidR="009C3FDE" w:rsidRPr="00573903">
        <w:rPr>
          <w:rFonts w:ascii="Calibri" w:hAnsi="Calibri"/>
          <w:szCs w:val="22"/>
          <w:lang w:val="en-US"/>
        </w:rPr>
        <w:t>.</w:t>
      </w:r>
    </w:p>
    <w:p w:rsidR="002C3693" w:rsidRPr="00E07099" w:rsidRDefault="002C3693" w:rsidP="00E57D32">
      <w:pPr>
        <w:spacing w:line="480" w:lineRule="auto"/>
        <w:ind w:firstLine="360"/>
        <w:jc w:val="left"/>
        <w:rPr>
          <w:rFonts w:ascii="Calibri" w:hAnsi="Calibri"/>
          <w:szCs w:val="22"/>
          <w:lang w:val="en-US"/>
        </w:rPr>
      </w:pPr>
      <w:r w:rsidRPr="00573903">
        <w:rPr>
          <w:rFonts w:ascii="Calibri" w:hAnsi="Calibri"/>
          <w:szCs w:val="22"/>
          <w:lang w:val="en-US"/>
        </w:rPr>
        <w:t>Undoubtedly, the future research can be more than wide</w:t>
      </w:r>
      <w:r w:rsidR="00987B62" w:rsidRPr="00573903">
        <w:rPr>
          <w:rFonts w:ascii="Calibri" w:hAnsi="Calibri"/>
          <w:szCs w:val="22"/>
          <w:lang w:val="en-US"/>
        </w:rPr>
        <w:t xml:space="preserve"> as basketball statistics are at their infancy</w:t>
      </w:r>
      <w:r w:rsidRPr="00573903">
        <w:rPr>
          <w:rFonts w:ascii="Calibri" w:hAnsi="Calibri"/>
          <w:szCs w:val="22"/>
          <w:lang w:val="en-US"/>
        </w:rPr>
        <w:t xml:space="preserve">. </w:t>
      </w:r>
      <w:r w:rsidR="005D4A89" w:rsidRPr="00573903">
        <w:rPr>
          <w:rFonts w:ascii="Calibri" w:hAnsi="Calibri"/>
          <w:szCs w:val="22"/>
          <w:lang w:val="en-US"/>
        </w:rPr>
        <w:t>In Section</w:t>
      </w:r>
      <w:r w:rsidR="00F642E1" w:rsidRPr="00573903">
        <w:rPr>
          <w:rFonts w:ascii="Calibri" w:hAnsi="Calibri"/>
          <w:szCs w:val="22"/>
          <w:lang w:val="en-US"/>
        </w:rPr>
        <w:t>s</w:t>
      </w:r>
      <w:r w:rsidR="005D4A89" w:rsidRPr="00573903">
        <w:rPr>
          <w:rFonts w:ascii="Calibri" w:hAnsi="Calibri"/>
          <w:szCs w:val="22"/>
          <w:lang w:val="en-US"/>
        </w:rPr>
        <w:t xml:space="preserve"> 3</w:t>
      </w:r>
      <w:r w:rsidR="00F642E1" w:rsidRPr="00573903">
        <w:rPr>
          <w:rFonts w:ascii="Calibri" w:hAnsi="Calibri"/>
          <w:szCs w:val="22"/>
          <w:lang w:val="en-US"/>
        </w:rPr>
        <w:t xml:space="preserve"> and 4</w:t>
      </w:r>
      <w:r w:rsidR="005D4A89" w:rsidRPr="00573903">
        <w:rPr>
          <w:rFonts w:ascii="Calibri" w:hAnsi="Calibri"/>
          <w:szCs w:val="22"/>
          <w:lang w:val="en-US"/>
        </w:rPr>
        <w:t xml:space="preserve"> we refer to a few ideas. However, another interesting direction could be t</w:t>
      </w:r>
      <w:r w:rsidR="008A1864" w:rsidRPr="00573903">
        <w:rPr>
          <w:rFonts w:ascii="Calibri" w:hAnsi="Calibri"/>
          <w:szCs w:val="22"/>
          <w:lang w:val="en-US"/>
        </w:rPr>
        <w:t>he</w:t>
      </w:r>
      <w:r w:rsidR="005D4A89" w:rsidRPr="00573903">
        <w:rPr>
          <w:rFonts w:ascii="Calibri" w:hAnsi="Calibri"/>
          <w:szCs w:val="22"/>
          <w:lang w:val="en-US"/>
        </w:rPr>
        <w:t xml:space="preserve"> o</w:t>
      </w:r>
      <w:r w:rsidRPr="00573903">
        <w:rPr>
          <w:rFonts w:ascii="Calibri" w:hAnsi="Calibri"/>
          <w:szCs w:val="22"/>
          <w:lang w:val="en-US"/>
        </w:rPr>
        <w:t>n line, i.e. during the game, update of a team’s or player</w:t>
      </w:r>
      <w:r w:rsidR="00033E9B" w:rsidRPr="00573903">
        <w:rPr>
          <w:rFonts w:ascii="Calibri" w:hAnsi="Calibri"/>
          <w:szCs w:val="22"/>
          <w:lang w:val="en-US"/>
        </w:rPr>
        <w:t>’</w:t>
      </w:r>
      <w:r w:rsidRPr="00573903">
        <w:rPr>
          <w:rFonts w:ascii="Calibri" w:hAnsi="Calibri"/>
          <w:szCs w:val="22"/>
          <w:lang w:val="en-US"/>
        </w:rPr>
        <w:t>s data and evaluation, using various statistical tec</w:t>
      </w:r>
      <w:r w:rsidR="00FC45EC" w:rsidRPr="00573903">
        <w:rPr>
          <w:rFonts w:ascii="Calibri" w:hAnsi="Calibri"/>
          <w:szCs w:val="22"/>
          <w:lang w:val="en-US"/>
        </w:rPr>
        <w:t>h</w:t>
      </w:r>
      <w:r w:rsidRPr="00573903">
        <w:rPr>
          <w:rFonts w:ascii="Calibri" w:hAnsi="Calibri"/>
          <w:szCs w:val="22"/>
          <w:lang w:val="en-US"/>
        </w:rPr>
        <w:t>niques</w:t>
      </w:r>
      <w:r w:rsidR="00033E9B" w:rsidRPr="00573903">
        <w:rPr>
          <w:rFonts w:ascii="Calibri" w:hAnsi="Calibri"/>
          <w:szCs w:val="22"/>
          <w:lang w:val="en-US"/>
        </w:rPr>
        <w:t xml:space="preserve"> -</w:t>
      </w:r>
      <w:r w:rsidRPr="00573903">
        <w:rPr>
          <w:rFonts w:ascii="Calibri" w:hAnsi="Calibri"/>
          <w:szCs w:val="22"/>
          <w:lang w:val="en-US"/>
        </w:rPr>
        <w:t xml:space="preserve"> </w:t>
      </w:r>
      <w:r w:rsidR="004B03AB" w:rsidRPr="00573903">
        <w:rPr>
          <w:rFonts w:ascii="Calibri" w:hAnsi="Calibri"/>
          <w:szCs w:val="22"/>
          <w:lang w:val="en-US"/>
        </w:rPr>
        <w:t>f</w:t>
      </w:r>
      <w:r w:rsidRPr="00573903">
        <w:rPr>
          <w:rFonts w:ascii="Calibri" w:hAnsi="Calibri"/>
          <w:szCs w:val="22"/>
          <w:lang w:val="en-US"/>
        </w:rPr>
        <w:t>or example, the Bayes</w:t>
      </w:r>
      <w:r w:rsidR="00FC45EC" w:rsidRPr="00573903">
        <w:rPr>
          <w:rFonts w:ascii="Calibri" w:hAnsi="Calibri"/>
          <w:szCs w:val="22"/>
          <w:lang w:val="en-US"/>
        </w:rPr>
        <w:t>’ theorem</w:t>
      </w:r>
      <w:r w:rsidR="00033E9B" w:rsidRPr="00573903">
        <w:rPr>
          <w:rFonts w:ascii="Calibri" w:hAnsi="Calibri"/>
          <w:szCs w:val="22"/>
          <w:lang w:val="en-US"/>
        </w:rPr>
        <w:t xml:space="preserve"> - in order to optimize the crucial decisions a </w:t>
      </w:r>
      <w:r w:rsidR="00033E9B" w:rsidRPr="00E07099">
        <w:rPr>
          <w:rFonts w:ascii="Calibri" w:hAnsi="Calibri"/>
          <w:szCs w:val="22"/>
          <w:lang w:val="en-US"/>
        </w:rPr>
        <w:t xml:space="preserve">coach needs to take during </w:t>
      </w:r>
      <w:r w:rsidR="00573903" w:rsidRPr="00E07099">
        <w:rPr>
          <w:rFonts w:ascii="Calibri" w:hAnsi="Calibri"/>
          <w:szCs w:val="22"/>
          <w:lang w:val="en-US"/>
        </w:rPr>
        <w:t>a</w:t>
      </w:r>
      <w:r w:rsidR="00033E9B" w:rsidRPr="00E07099">
        <w:rPr>
          <w:rFonts w:ascii="Calibri" w:hAnsi="Calibri"/>
          <w:szCs w:val="22"/>
          <w:lang w:val="en-US"/>
        </w:rPr>
        <w:t xml:space="preserve"> game</w:t>
      </w:r>
      <w:r w:rsidRPr="00E07099">
        <w:rPr>
          <w:rFonts w:ascii="Calibri" w:hAnsi="Calibri"/>
          <w:szCs w:val="22"/>
          <w:lang w:val="en-US"/>
        </w:rPr>
        <w:t>.</w:t>
      </w:r>
    </w:p>
    <w:p w:rsidR="00FC45EC" w:rsidRPr="00573903" w:rsidRDefault="00FC45EC" w:rsidP="00DD6D84">
      <w:pPr>
        <w:spacing w:line="480" w:lineRule="auto"/>
        <w:rPr>
          <w:rFonts w:ascii="Calibri" w:hAnsi="Calibri"/>
          <w:szCs w:val="22"/>
          <w:highlight w:val="yellow"/>
          <w:lang w:val="en-US"/>
        </w:rPr>
      </w:pPr>
    </w:p>
    <w:p w:rsidR="00F245B5" w:rsidRPr="00573903" w:rsidRDefault="00F245B5" w:rsidP="00E57D32">
      <w:pPr>
        <w:pStyle w:val="1"/>
        <w:spacing w:line="480" w:lineRule="auto"/>
        <w:jc w:val="left"/>
        <w:rPr>
          <w:rFonts w:ascii="Calibri" w:hAnsi="Calibri"/>
          <w:lang w:val="en-US"/>
        </w:rPr>
      </w:pPr>
      <w:r w:rsidRPr="00573903">
        <w:rPr>
          <w:rFonts w:ascii="Calibri" w:hAnsi="Calibri"/>
          <w:lang w:val="en-US"/>
        </w:rPr>
        <w:t>References</w:t>
      </w:r>
    </w:p>
    <w:p w:rsidR="00C941C4" w:rsidRPr="00573903" w:rsidRDefault="00D946D0" w:rsidP="00E57D32">
      <w:pPr>
        <w:numPr>
          <w:ilvl w:val="0"/>
          <w:numId w:val="2"/>
        </w:numPr>
        <w:spacing w:line="480" w:lineRule="auto"/>
        <w:jc w:val="left"/>
        <w:rPr>
          <w:rFonts w:ascii="Calibri" w:hAnsi="Calibri"/>
          <w:szCs w:val="22"/>
          <w:lang w:val="en-US"/>
        </w:rPr>
      </w:pPr>
      <w:r w:rsidRPr="00573903">
        <w:rPr>
          <w:rFonts w:ascii="Calibri" w:hAnsi="Calibri"/>
          <w:szCs w:val="22"/>
          <w:lang w:val="en-US"/>
        </w:rPr>
        <w:t xml:space="preserve">Albert, J., Bennett, J. </w:t>
      </w:r>
      <w:r w:rsidR="003D6BB8" w:rsidRPr="00573903">
        <w:rPr>
          <w:rFonts w:ascii="Calibri" w:hAnsi="Calibri"/>
          <w:szCs w:val="22"/>
          <w:lang w:val="en-US"/>
        </w:rPr>
        <w:t>&amp;</w:t>
      </w:r>
      <w:r w:rsidRPr="00573903">
        <w:rPr>
          <w:rFonts w:ascii="Calibri" w:hAnsi="Calibri"/>
          <w:szCs w:val="22"/>
          <w:lang w:val="en-US"/>
        </w:rPr>
        <w:t xml:space="preserve"> Cochran, J.J. </w:t>
      </w:r>
      <w:r w:rsidR="003D6BB8" w:rsidRPr="00573903">
        <w:rPr>
          <w:rFonts w:ascii="Calibri" w:hAnsi="Calibri"/>
          <w:szCs w:val="22"/>
          <w:lang w:val="en-US"/>
        </w:rPr>
        <w:t>(</w:t>
      </w:r>
      <w:r w:rsidR="00C941C4" w:rsidRPr="00573903">
        <w:rPr>
          <w:rFonts w:ascii="Calibri" w:hAnsi="Calibri"/>
          <w:szCs w:val="22"/>
          <w:lang w:val="en-US"/>
        </w:rPr>
        <w:t>2005</w:t>
      </w:r>
      <w:r w:rsidR="003D6BB8" w:rsidRPr="00573903">
        <w:rPr>
          <w:rFonts w:ascii="Calibri" w:hAnsi="Calibri"/>
          <w:szCs w:val="22"/>
          <w:lang w:val="en-US"/>
        </w:rPr>
        <w:t>)</w:t>
      </w:r>
      <w:r w:rsidR="00C941C4" w:rsidRPr="00573903">
        <w:rPr>
          <w:rFonts w:ascii="Calibri" w:hAnsi="Calibri"/>
          <w:szCs w:val="22"/>
          <w:lang w:val="en-US"/>
        </w:rPr>
        <w:t xml:space="preserve">. </w:t>
      </w:r>
      <w:r w:rsidR="00C941C4" w:rsidRPr="00573903">
        <w:rPr>
          <w:rFonts w:ascii="Calibri" w:hAnsi="Calibri"/>
          <w:i/>
          <w:szCs w:val="22"/>
          <w:lang w:val="en-US"/>
        </w:rPr>
        <w:t>Anthology of Statistics in Sports</w:t>
      </w:r>
      <w:r w:rsidR="00C941C4" w:rsidRPr="00573903">
        <w:rPr>
          <w:rFonts w:ascii="Calibri" w:hAnsi="Calibri"/>
          <w:szCs w:val="22"/>
          <w:lang w:val="en-US"/>
        </w:rPr>
        <w:t>,</w:t>
      </w:r>
      <w:r w:rsidRPr="00573903">
        <w:rPr>
          <w:rFonts w:ascii="Calibri" w:hAnsi="Calibri"/>
          <w:szCs w:val="22"/>
          <w:lang w:val="en-US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Pr="00573903">
            <w:rPr>
              <w:rFonts w:ascii="Calibri" w:hAnsi="Calibri"/>
              <w:szCs w:val="22"/>
              <w:lang w:val="en-US"/>
            </w:rPr>
            <w:t>SIAM</w:t>
          </w:r>
        </w:smartTag>
      </w:smartTag>
      <w:r w:rsidRPr="00573903">
        <w:rPr>
          <w:rFonts w:ascii="Calibri" w:hAnsi="Calibri"/>
          <w:szCs w:val="22"/>
          <w:lang w:val="en-US"/>
        </w:rPr>
        <w:t>.</w:t>
      </w:r>
    </w:p>
    <w:p w:rsidR="007F1897" w:rsidRPr="00573903" w:rsidRDefault="007F1897" w:rsidP="00E57D32">
      <w:pPr>
        <w:numPr>
          <w:ilvl w:val="0"/>
          <w:numId w:val="2"/>
        </w:numPr>
        <w:spacing w:line="480" w:lineRule="auto"/>
        <w:jc w:val="left"/>
        <w:rPr>
          <w:rFonts w:ascii="Calibri" w:hAnsi="Calibri"/>
          <w:szCs w:val="22"/>
          <w:lang w:val="en-US"/>
        </w:rPr>
      </w:pPr>
      <w:r w:rsidRPr="00573903">
        <w:rPr>
          <w:rFonts w:ascii="Calibri" w:hAnsi="Calibri"/>
          <w:szCs w:val="22"/>
          <w:lang w:val="en-US"/>
        </w:rPr>
        <w:t xml:space="preserve">Bean, J.C. </w:t>
      </w:r>
      <w:r w:rsidR="003D6BB8" w:rsidRPr="00573903">
        <w:rPr>
          <w:rFonts w:ascii="Calibri" w:hAnsi="Calibri"/>
          <w:szCs w:val="22"/>
          <w:lang w:val="en-US"/>
        </w:rPr>
        <w:t>&amp;</w:t>
      </w:r>
      <w:r w:rsidRPr="00573903">
        <w:rPr>
          <w:rFonts w:ascii="Calibri" w:hAnsi="Calibri"/>
          <w:szCs w:val="22"/>
          <w:lang w:val="en-US"/>
        </w:rPr>
        <w:t xml:space="preserve"> Birge, J.R. </w:t>
      </w:r>
      <w:r w:rsidR="003D6BB8" w:rsidRPr="00573903">
        <w:rPr>
          <w:rFonts w:ascii="Calibri" w:hAnsi="Calibri"/>
          <w:szCs w:val="22"/>
          <w:lang w:val="en-US"/>
        </w:rPr>
        <w:t>(</w:t>
      </w:r>
      <w:r w:rsidRPr="00573903">
        <w:rPr>
          <w:rFonts w:ascii="Calibri" w:hAnsi="Calibri"/>
          <w:szCs w:val="22"/>
          <w:lang w:val="en-US"/>
        </w:rPr>
        <w:t>1980</w:t>
      </w:r>
      <w:r w:rsidR="003D6BB8" w:rsidRPr="00573903">
        <w:rPr>
          <w:rFonts w:ascii="Calibri" w:hAnsi="Calibri"/>
          <w:szCs w:val="22"/>
          <w:lang w:val="en-US"/>
        </w:rPr>
        <w:t>).</w:t>
      </w:r>
      <w:r w:rsidRPr="00573903">
        <w:rPr>
          <w:rFonts w:ascii="Calibri" w:hAnsi="Calibri"/>
          <w:szCs w:val="22"/>
          <w:lang w:val="en-US"/>
        </w:rPr>
        <w:t xml:space="preserve"> “Reducing Traveling Costs and Player Fatigue in the National Basketball Association”, </w:t>
      </w:r>
      <w:r w:rsidRPr="00573903">
        <w:rPr>
          <w:rFonts w:ascii="Calibri" w:hAnsi="Calibri"/>
          <w:i/>
          <w:szCs w:val="22"/>
          <w:lang w:val="en-US"/>
        </w:rPr>
        <w:t>Interfaces</w:t>
      </w:r>
      <w:r w:rsidRPr="00573903">
        <w:rPr>
          <w:rFonts w:ascii="Calibri" w:hAnsi="Calibri"/>
          <w:szCs w:val="22"/>
          <w:lang w:val="en-US"/>
        </w:rPr>
        <w:t>, 10 (3), 98</w:t>
      </w:r>
      <w:r w:rsidR="0025474A" w:rsidRPr="00573903">
        <w:rPr>
          <w:rFonts w:ascii="Calibri" w:hAnsi="Calibri"/>
          <w:szCs w:val="22"/>
          <w:lang w:val="en-US"/>
        </w:rPr>
        <w:t>-</w:t>
      </w:r>
      <w:r w:rsidRPr="00573903">
        <w:rPr>
          <w:rFonts w:ascii="Calibri" w:hAnsi="Calibri"/>
          <w:szCs w:val="22"/>
          <w:lang w:val="en-US"/>
        </w:rPr>
        <w:t>102.</w:t>
      </w:r>
    </w:p>
    <w:p w:rsidR="00F84FE3" w:rsidRPr="00573903" w:rsidRDefault="00F84FE3" w:rsidP="00F84FE3">
      <w:pPr>
        <w:numPr>
          <w:ilvl w:val="0"/>
          <w:numId w:val="2"/>
        </w:numPr>
        <w:spacing w:line="480" w:lineRule="auto"/>
        <w:jc w:val="left"/>
        <w:rPr>
          <w:rFonts w:ascii="Calibri" w:hAnsi="Calibri"/>
          <w:szCs w:val="22"/>
          <w:lang w:val="en-US"/>
        </w:rPr>
      </w:pPr>
      <w:r w:rsidRPr="00573903">
        <w:rPr>
          <w:rFonts w:ascii="Calibri" w:hAnsi="Calibri"/>
          <w:szCs w:val="22"/>
          <w:lang w:val="en-US"/>
        </w:rPr>
        <w:t xml:space="preserve">Berri, D. J. (1999). “Who is ‘most valuable’? Measuring the player’s production of wins in the National Basketball Association”, </w:t>
      </w:r>
      <w:r w:rsidRPr="00573903">
        <w:rPr>
          <w:rFonts w:ascii="Calibri" w:hAnsi="Calibri"/>
          <w:i/>
          <w:szCs w:val="22"/>
          <w:lang w:val="en-US"/>
        </w:rPr>
        <w:t>Managerial and Decision Economics</w:t>
      </w:r>
      <w:r w:rsidRPr="00573903">
        <w:rPr>
          <w:rFonts w:ascii="Calibri" w:hAnsi="Calibri"/>
          <w:szCs w:val="22"/>
          <w:lang w:val="en-US"/>
        </w:rPr>
        <w:t>, 20, 411-427.</w:t>
      </w:r>
    </w:p>
    <w:p w:rsidR="00E11B3C" w:rsidRPr="00573903" w:rsidRDefault="00E11B3C" w:rsidP="00E11B3C">
      <w:pPr>
        <w:numPr>
          <w:ilvl w:val="0"/>
          <w:numId w:val="2"/>
        </w:numPr>
        <w:spacing w:line="480" w:lineRule="auto"/>
        <w:jc w:val="left"/>
        <w:rPr>
          <w:rFonts w:ascii="Calibri" w:hAnsi="Calibri"/>
          <w:szCs w:val="22"/>
          <w:lang w:val="en-US"/>
        </w:rPr>
      </w:pPr>
      <w:r w:rsidRPr="00573903">
        <w:rPr>
          <w:rFonts w:ascii="Calibri" w:hAnsi="Calibri"/>
          <w:szCs w:val="22"/>
          <w:lang w:val="en-US"/>
        </w:rPr>
        <w:t xml:space="preserve">Berri, D.J. (2008). “A Simple Measure of Worker Productivity in the National Basketball Association”, In </w:t>
      </w:r>
      <w:r w:rsidRPr="00573903">
        <w:rPr>
          <w:rFonts w:ascii="Calibri" w:hAnsi="Calibri"/>
          <w:i/>
          <w:szCs w:val="22"/>
          <w:lang w:val="en-US"/>
        </w:rPr>
        <w:t>The Business of Sport</w:t>
      </w:r>
      <w:r w:rsidRPr="00573903">
        <w:rPr>
          <w:rFonts w:ascii="Calibri" w:hAnsi="Calibri"/>
          <w:szCs w:val="22"/>
          <w:lang w:val="en-US"/>
        </w:rPr>
        <w:t xml:space="preserve">; eds. Brad Humphreys and Dennis Howard, 3 volumes, </w:t>
      </w:r>
      <w:smartTag w:uri="urn:schemas-microsoft-com:office:smarttags" w:element="place">
        <w:smartTag w:uri="urn:schemas-microsoft-com:office:smarttags" w:element="City">
          <w:r w:rsidRPr="00573903">
            <w:rPr>
              <w:rFonts w:ascii="Calibri" w:hAnsi="Calibri"/>
              <w:szCs w:val="22"/>
              <w:lang w:val="en-US"/>
            </w:rPr>
            <w:t>Westport</w:t>
          </w:r>
        </w:smartTag>
        <w:r w:rsidRPr="00573903">
          <w:rPr>
            <w:rFonts w:ascii="Calibri" w:hAnsi="Calibri"/>
            <w:szCs w:val="22"/>
            <w:lang w:val="en-US"/>
          </w:rPr>
          <w:t xml:space="preserve">, </w:t>
        </w:r>
        <w:smartTag w:uri="urn:schemas-microsoft-com:office:smarttags" w:element="State">
          <w:r w:rsidRPr="00573903">
            <w:rPr>
              <w:rFonts w:ascii="Calibri" w:hAnsi="Calibri"/>
              <w:szCs w:val="22"/>
              <w:lang w:val="en-US"/>
            </w:rPr>
            <w:t>Conn.</w:t>
          </w:r>
        </w:smartTag>
      </w:smartTag>
      <w:r w:rsidRPr="00573903">
        <w:rPr>
          <w:rFonts w:ascii="Calibri" w:hAnsi="Calibri"/>
          <w:szCs w:val="22"/>
          <w:lang w:val="en-US"/>
        </w:rPr>
        <w:t>: Praeger: 1-40.</w:t>
      </w:r>
    </w:p>
    <w:p w:rsidR="00D260E6" w:rsidRPr="00573903" w:rsidRDefault="00D260E6" w:rsidP="00E11B3C">
      <w:pPr>
        <w:numPr>
          <w:ilvl w:val="0"/>
          <w:numId w:val="2"/>
        </w:numPr>
        <w:spacing w:line="480" w:lineRule="auto"/>
        <w:jc w:val="left"/>
        <w:rPr>
          <w:rFonts w:ascii="Calibri" w:hAnsi="Calibri"/>
          <w:szCs w:val="22"/>
          <w:lang w:val="en-US"/>
        </w:rPr>
      </w:pPr>
      <w:r w:rsidRPr="00573903">
        <w:rPr>
          <w:rFonts w:ascii="Calibri" w:hAnsi="Calibri"/>
          <w:szCs w:val="22"/>
          <w:lang w:val="en-US"/>
        </w:rPr>
        <w:t xml:space="preserve">Berri, D.J. &amp; Schmidt, M.B. (2010). </w:t>
      </w:r>
      <w:r w:rsidRPr="00573903">
        <w:rPr>
          <w:rFonts w:ascii="Calibri" w:hAnsi="Calibri"/>
          <w:i/>
          <w:szCs w:val="22"/>
          <w:lang w:val="en-US"/>
        </w:rPr>
        <w:t>Stumbling on Wins: Two Economists Explore the Pitfalls on the Road to Victory in Professional Sports</w:t>
      </w:r>
      <w:r w:rsidRPr="00573903">
        <w:rPr>
          <w:rFonts w:ascii="Calibri" w:hAnsi="Calibri"/>
          <w:szCs w:val="22"/>
          <w:lang w:val="en-US"/>
        </w:rPr>
        <w:t>. Financial Times Press (</w:t>
      </w:r>
      <w:smartTag w:uri="urn:schemas-microsoft-com:office:smarttags" w:element="place">
        <w:smartTag w:uri="urn:schemas-microsoft-com:office:smarttags" w:element="City">
          <w:r w:rsidRPr="00573903">
            <w:rPr>
              <w:rFonts w:ascii="Calibri" w:hAnsi="Calibri"/>
              <w:szCs w:val="22"/>
              <w:lang w:val="en-US"/>
            </w:rPr>
            <w:t>Princeton</w:t>
          </w:r>
        </w:smartTag>
        <w:r w:rsidRPr="00573903">
          <w:rPr>
            <w:rFonts w:ascii="Calibri" w:hAnsi="Calibri"/>
            <w:szCs w:val="22"/>
            <w:lang w:val="en-US"/>
          </w:rPr>
          <w:t xml:space="preserve">, </w:t>
        </w:r>
        <w:smartTag w:uri="urn:schemas-microsoft-com:office:smarttags" w:element="State">
          <w:r w:rsidRPr="00573903">
            <w:rPr>
              <w:rFonts w:ascii="Calibri" w:hAnsi="Calibri"/>
              <w:szCs w:val="22"/>
              <w:lang w:val="en-US"/>
            </w:rPr>
            <w:t>N.J.</w:t>
          </w:r>
        </w:smartTag>
      </w:smartTag>
      <w:r w:rsidRPr="00573903">
        <w:rPr>
          <w:rFonts w:ascii="Calibri" w:hAnsi="Calibri"/>
          <w:szCs w:val="22"/>
          <w:lang w:val="en-US"/>
        </w:rPr>
        <w:t>)</w:t>
      </w:r>
    </w:p>
    <w:p w:rsidR="0092265B" w:rsidRPr="00573903" w:rsidRDefault="0092265B" w:rsidP="0092265B">
      <w:pPr>
        <w:numPr>
          <w:ilvl w:val="0"/>
          <w:numId w:val="2"/>
        </w:numPr>
        <w:spacing w:line="480" w:lineRule="auto"/>
        <w:jc w:val="left"/>
        <w:rPr>
          <w:rFonts w:ascii="Calibri" w:hAnsi="Calibri"/>
          <w:szCs w:val="22"/>
          <w:lang w:val="en-US"/>
        </w:rPr>
      </w:pPr>
      <w:r w:rsidRPr="00573903">
        <w:rPr>
          <w:rFonts w:ascii="Calibri" w:hAnsi="Calibri"/>
          <w:szCs w:val="22"/>
          <w:lang w:val="en-US"/>
        </w:rPr>
        <w:t xml:space="preserve">Berri, D.J., Schmidt, M.B. &amp; Brook, S.L. (2006). </w:t>
      </w:r>
      <w:r w:rsidRPr="00573903">
        <w:rPr>
          <w:rFonts w:ascii="Calibri" w:hAnsi="Calibri"/>
          <w:i/>
          <w:szCs w:val="22"/>
          <w:lang w:val="en-US"/>
        </w:rPr>
        <w:t>The Wages of Wins: Taking Measure of the Many Myths in Modern Sport</w:t>
      </w:r>
      <w:r w:rsidRPr="00573903">
        <w:rPr>
          <w:rFonts w:ascii="Calibri" w:hAnsi="Calibri"/>
          <w:szCs w:val="22"/>
          <w:lang w:val="en-US"/>
        </w:rPr>
        <w:t xml:space="preserve">, </w:t>
      </w:r>
      <w:smartTag w:uri="urn:schemas-microsoft-com:office:smarttags" w:element="place">
        <w:smartTag w:uri="urn:schemas-microsoft-com:office:smarttags" w:element="PlaceName">
          <w:r w:rsidRPr="00573903">
            <w:rPr>
              <w:rFonts w:ascii="Calibri" w:hAnsi="Calibri"/>
              <w:szCs w:val="22"/>
              <w:lang w:val="en-US"/>
            </w:rPr>
            <w:t>Stanford</w:t>
          </w:r>
        </w:smartTag>
        <w:r w:rsidRPr="00573903">
          <w:rPr>
            <w:rFonts w:ascii="Calibri" w:hAnsi="Calibri"/>
            <w:szCs w:val="22"/>
            <w:lang w:val="en-US"/>
          </w:rPr>
          <w:t xml:space="preserve"> </w:t>
        </w:r>
        <w:smartTag w:uri="urn:schemas-microsoft-com:office:smarttags" w:element="PlaceType">
          <w:r w:rsidRPr="00573903">
            <w:rPr>
              <w:rFonts w:ascii="Calibri" w:hAnsi="Calibri"/>
              <w:szCs w:val="22"/>
              <w:lang w:val="en-US"/>
            </w:rPr>
            <w:t>University</w:t>
          </w:r>
        </w:smartTag>
      </w:smartTag>
      <w:r w:rsidRPr="00573903">
        <w:rPr>
          <w:rFonts w:ascii="Calibri" w:hAnsi="Calibri"/>
          <w:szCs w:val="22"/>
          <w:lang w:val="en-US"/>
        </w:rPr>
        <w:t xml:space="preserve"> Press</w:t>
      </w:r>
    </w:p>
    <w:p w:rsidR="00783CD5" w:rsidRPr="00573903" w:rsidRDefault="00783CD5" w:rsidP="00783CD5">
      <w:pPr>
        <w:numPr>
          <w:ilvl w:val="0"/>
          <w:numId w:val="2"/>
        </w:numPr>
        <w:spacing w:line="480" w:lineRule="auto"/>
        <w:jc w:val="left"/>
        <w:rPr>
          <w:rFonts w:ascii="Calibri" w:hAnsi="Calibri"/>
          <w:szCs w:val="22"/>
          <w:lang w:val="en-US"/>
        </w:rPr>
      </w:pPr>
      <w:r w:rsidRPr="00573903">
        <w:rPr>
          <w:rFonts w:ascii="Calibri" w:hAnsi="Calibri"/>
          <w:szCs w:val="22"/>
          <w:lang w:val="en-US"/>
        </w:rPr>
        <w:t>Berri, D.J., Brook, S.L. &amp; Schmidt, M.B. (2007). “Does One Simply Need to Score to Score?</w:t>
      </w:r>
      <w:proofErr w:type="gramStart"/>
      <w:r w:rsidRPr="00573903">
        <w:rPr>
          <w:rFonts w:ascii="Calibri" w:hAnsi="Calibri"/>
          <w:szCs w:val="22"/>
          <w:lang w:val="en-US"/>
        </w:rPr>
        <w:t>”,</w:t>
      </w:r>
      <w:proofErr w:type="gramEnd"/>
      <w:r w:rsidRPr="00573903">
        <w:rPr>
          <w:rFonts w:ascii="Calibri" w:hAnsi="Calibri"/>
          <w:color w:val="0000FF"/>
          <w:szCs w:val="22"/>
          <w:lang w:val="en-US"/>
        </w:rPr>
        <w:t xml:space="preserve"> </w:t>
      </w:r>
      <w:r w:rsidRPr="00573903">
        <w:rPr>
          <w:rFonts w:ascii="Calibri" w:hAnsi="Calibri"/>
          <w:i/>
          <w:szCs w:val="22"/>
          <w:lang w:val="en-US"/>
        </w:rPr>
        <w:lastRenderedPageBreak/>
        <w:t>International Journal of Sports Finance</w:t>
      </w:r>
      <w:r w:rsidRPr="00573903">
        <w:rPr>
          <w:rFonts w:ascii="Calibri" w:hAnsi="Calibri"/>
          <w:szCs w:val="22"/>
          <w:lang w:val="en-US"/>
        </w:rPr>
        <w:t>, 2 (4), 190-205.</w:t>
      </w:r>
    </w:p>
    <w:p w:rsidR="00CB361E" w:rsidRPr="00573903" w:rsidRDefault="00CB361E" w:rsidP="00E57D32">
      <w:pPr>
        <w:numPr>
          <w:ilvl w:val="0"/>
          <w:numId w:val="2"/>
        </w:numPr>
        <w:spacing w:line="480" w:lineRule="auto"/>
        <w:jc w:val="left"/>
        <w:rPr>
          <w:rFonts w:ascii="Calibri" w:hAnsi="Calibri"/>
          <w:szCs w:val="22"/>
          <w:lang w:val="en-US"/>
        </w:rPr>
      </w:pPr>
      <w:r w:rsidRPr="00573903">
        <w:rPr>
          <w:rFonts w:ascii="Calibri" w:hAnsi="Calibri"/>
          <w:szCs w:val="22"/>
          <w:lang w:val="en-US"/>
        </w:rPr>
        <w:t xml:space="preserve">Brunswik, E. </w:t>
      </w:r>
      <w:r w:rsidR="003D6BB8" w:rsidRPr="00573903">
        <w:rPr>
          <w:rFonts w:ascii="Calibri" w:hAnsi="Calibri"/>
          <w:szCs w:val="22"/>
          <w:lang w:val="en-US"/>
        </w:rPr>
        <w:t>(</w:t>
      </w:r>
      <w:r w:rsidRPr="00573903">
        <w:rPr>
          <w:rFonts w:ascii="Calibri" w:hAnsi="Calibri"/>
          <w:szCs w:val="22"/>
          <w:lang w:val="en-US"/>
        </w:rPr>
        <w:t>1956</w:t>
      </w:r>
      <w:r w:rsidR="003D6BB8" w:rsidRPr="00573903">
        <w:rPr>
          <w:rFonts w:ascii="Calibri" w:hAnsi="Calibri"/>
          <w:szCs w:val="22"/>
          <w:lang w:val="en-US"/>
        </w:rPr>
        <w:t>).</w:t>
      </w:r>
      <w:r w:rsidRPr="00573903">
        <w:rPr>
          <w:rFonts w:ascii="Calibri" w:hAnsi="Calibri"/>
          <w:szCs w:val="22"/>
          <w:lang w:val="en-US"/>
        </w:rPr>
        <w:t xml:space="preserve"> </w:t>
      </w:r>
      <w:r w:rsidRPr="00573903">
        <w:rPr>
          <w:rFonts w:ascii="Calibri" w:hAnsi="Calibri"/>
          <w:i/>
          <w:szCs w:val="22"/>
          <w:lang w:val="en-US"/>
        </w:rPr>
        <w:t>Perception and the representative design of psychological experiments</w:t>
      </w:r>
      <w:r w:rsidRPr="00573903">
        <w:rPr>
          <w:rFonts w:ascii="Calibri" w:hAnsi="Calibri"/>
          <w:szCs w:val="22"/>
          <w:lang w:val="en-US"/>
        </w:rPr>
        <w:t xml:space="preserve"> (2nd ed.), </w:t>
      </w:r>
      <w:smartTag w:uri="urn:schemas-microsoft-com:office:smarttags" w:element="PlaceType">
        <w:r w:rsidRPr="00573903">
          <w:rPr>
            <w:rFonts w:ascii="Calibri" w:hAnsi="Calibri"/>
            <w:szCs w:val="22"/>
            <w:lang w:val="en-US"/>
          </w:rPr>
          <w:t>University</w:t>
        </w:r>
      </w:smartTag>
      <w:r w:rsidRPr="00573903">
        <w:rPr>
          <w:rFonts w:ascii="Calibri" w:hAnsi="Calibri"/>
          <w:szCs w:val="22"/>
          <w:lang w:val="en-US"/>
        </w:rPr>
        <w:t xml:space="preserve"> of </w:t>
      </w:r>
      <w:smartTag w:uri="urn:schemas-microsoft-com:office:smarttags" w:element="PlaceName">
        <w:r w:rsidRPr="00573903">
          <w:rPr>
            <w:rFonts w:ascii="Calibri" w:hAnsi="Calibri"/>
            <w:szCs w:val="22"/>
            <w:lang w:val="en-US"/>
          </w:rPr>
          <w:t>California Press</w:t>
        </w:r>
      </w:smartTag>
      <w:r w:rsidRPr="00573903">
        <w:rPr>
          <w:rFonts w:ascii="Calibri" w:hAnsi="Calibri"/>
          <w:szCs w:val="22"/>
          <w:lang w:val="en-US"/>
        </w:rPr>
        <w:t xml:space="preserve">, </w:t>
      </w:r>
      <w:smartTag w:uri="urn:schemas-microsoft-com:office:smarttags" w:element="City">
        <w:smartTag w:uri="urn:schemas-microsoft-com:office:smarttags" w:element="place">
          <w:r w:rsidRPr="00573903">
            <w:rPr>
              <w:rFonts w:ascii="Calibri" w:hAnsi="Calibri"/>
              <w:szCs w:val="22"/>
              <w:lang w:val="en-US"/>
            </w:rPr>
            <w:t>Berkeley</w:t>
          </w:r>
        </w:smartTag>
      </w:smartTag>
      <w:r w:rsidRPr="00573903">
        <w:rPr>
          <w:rFonts w:ascii="Calibri" w:hAnsi="Calibri"/>
          <w:szCs w:val="22"/>
          <w:lang w:val="en-US"/>
        </w:rPr>
        <w:t>.</w:t>
      </w:r>
    </w:p>
    <w:p w:rsidR="00752654" w:rsidRPr="00573903" w:rsidRDefault="00752654" w:rsidP="00E57D32">
      <w:pPr>
        <w:numPr>
          <w:ilvl w:val="0"/>
          <w:numId w:val="2"/>
        </w:numPr>
        <w:spacing w:line="480" w:lineRule="auto"/>
        <w:jc w:val="left"/>
        <w:rPr>
          <w:rFonts w:ascii="Calibri" w:hAnsi="Calibri"/>
          <w:szCs w:val="22"/>
          <w:lang w:val="en-US"/>
        </w:rPr>
      </w:pPr>
      <w:r w:rsidRPr="00573903">
        <w:rPr>
          <w:rFonts w:ascii="Calibri" w:hAnsi="Calibri"/>
          <w:szCs w:val="22"/>
          <w:lang w:val="en-US"/>
        </w:rPr>
        <w:t xml:space="preserve">Calori, R., Steele, M. </w:t>
      </w:r>
      <w:r w:rsidR="003D6BB8" w:rsidRPr="00573903">
        <w:rPr>
          <w:rFonts w:ascii="Calibri" w:hAnsi="Calibri"/>
          <w:szCs w:val="22"/>
          <w:lang w:val="en-US"/>
        </w:rPr>
        <w:t xml:space="preserve">&amp; </w:t>
      </w:r>
      <w:r w:rsidRPr="00573903">
        <w:rPr>
          <w:rFonts w:ascii="Calibri" w:hAnsi="Calibri"/>
          <w:szCs w:val="22"/>
          <w:lang w:val="en-US"/>
        </w:rPr>
        <w:t xml:space="preserve">Yoneyama, E. </w:t>
      </w:r>
      <w:r w:rsidR="003D6BB8" w:rsidRPr="00573903">
        <w:rPr>
          <w:rFonts w:ascii="Calibri" w:hAnsi="Calibri"/>
          <w:szCs w:val="22"/>
          <w:lang w:val="en-US"/>
        </w:rPr>
        <w:t>(1995).</w:t>
      </w:r>
      <w:r w:rsidRPr="00573903">
        <w:rPr>
          <w:rFonts w:ascii="Calibri" w:hAnsi="Calibri"/>
          <w:szCs w:val="22"/>
          <w:lang w:val="en-US"/>
        </w:rPr>
        <w:t xml:space="preserve"> Management in </w:t>
      </w:r>
      <w:smartTag w:uri="urn:schemas-microsoft-com:office:smarttags" w:element="place">
        <w:r w:rsidRPr="00573903">
          <w:rPr>
            <w:rFonts w:ascii="Calibri" w:hAnsi="Calibri"/>
            <w:szCs w:val="22"/>
            <w:lang w:val="en-US"/>
          </w:rPr>
          <w:t>Europe</w:t>
        </w:r>
      </w:smartTag>
      <w:r w:rsidRPr="00573903">
        <w:rPr>
          <w:rFonts w:ascii="Calibri" w:hAnsi="Calibri"/>
          <w:szCs w:val="22"/>
          <w:lang w:val="en-US"/>
        </w:rPr>
        <w:t xml:space="preserve">: learning from different perspectives, </w:t>
      </w:r>
      <w:r w:rsidRPr="00573903">
        <w:rPr>
          <w:rFonts w:ascii="Calibri" w:hAnsi="Calibri"/>
          <w:i/>
          <w:szCs w:val="22"/>
          <w:lang w:val="en-US"/>
        </w:rPr>
        <w:t>European Management Journal</w:t>
      </w:r>
      <w:r w:rsidRPr="00573903">
        <w:rPr>
          <w:rFonts w:ascii="Calibri" w:hAnsi="Calibri"/>
          <w:szCs w:val="22"/>
          <w:lang w:val="en-US"/>
        </w:rPr>
        <w:t>, 13, 1, 58-66.</w:t>
      </w:r>
    </w:p>
    <w:p w:rsidR="00140BE4" w:rsidRPr="00573903" w:rsidRDefault="00140BE4" w:rsidP="00E57D32">
      <w:pPr>
        <w:numPr>
          <w:ilvl w:val="0"/>
          <w:numId w:val="2"/>
        </w:numPr>
        <w:spacing w:line="480" w:lineRule="auto"/>
        <w:jc w:val="left"/>
        <w:rPr>
          <w:rFonts w:ascii="Calibri" w:hAnsi="Calibri"/>
          <w:szCs w:val="22"/>
          <w:lang w:val="en-US"/>
        </w:rPr>
      </w:pPr>
      <w:r w:rsidRPr="00573903">
        <w:rPr>
          <w:rFonts w:ascii="Calibri" w:hAnsi="Calibri"/>
          <w:szCs w:val="22"/>
          <w:lang w:val="en-US"/>
        </w:rPr>
        <w:t xml:space="preserve">Dubner, </w:t>
      </w:r>
      <w:smartTag w:uri="urn:schemas-microsoft-com:office:smarttags" w:element="place">
        <w:smartTag w:uri="urn:schemas-microsoft-com:office:smarttags" w:element="City">
          <w:r w:rsidRPr="00573903">
            <w:rPr>
              <w:rFonts w:ascii="Calibri" w:hAnsi="Calibri"/>
              <w:szCs w:val="22"/>
              <w:lang w:val="en-US"/>
            </w:rPr>
            <w:t>S.J.</w:t>
          </w:r>
        </w:smartTag>
        <w:r w:rsidRPr="00573903">
          <w:rPr>
            <w:rFonts w:ascii="Calibri" w:hAnsi="Calibri"/>
            <w:szCs w:val="22"/>
            <w:lang w:val="en-US"/>
          </w:rPr>
          <w:t xml:space="preserve"> </w:t>
        </w:r>
        <w:smartTag w:uri="urn:schemas-microsoft-com:office:smarttags" w:element="State">
          <w:r w:rsidR="003D6BB8" w:rsidRPr="00573903">
            <w:rPr>
              <w:rFonts w:ascii="Calibri" w:hAnsi="Calibri"/>
              <w:szCs w:val="22"/>
              <w:lang w:val="en-US"/>
            </w:rPr>
            <w:t>&amp;</w:t>
          </w:r>
        </w:smartTag>
        <w:r w:rsidRPr="00573903">
          <w:rPr>
            <w:rFonts w:ascii="Calibri" w:hAnsi="Calibri"/>
            <w:szCs w:val="22"/>
            <w:lang w:val="en-US"/>
          </w:rPr>
          <w:t xml:space="preserve"> </w:t>
        </w:r>
        <w:smartTag w:uri="urn:schemas-microsoft-com:office:smarttags" w:element="State">
          <w:r w:rsidRPr="00573903">
            <w:rPr>
              <w:rFonts w:ascii="Calibri" w:hAnsi="Calibri"/>
              <w:szCs w:val="22"/>
              <w:lang w:val="en-US"/>
            </w:rPr>
            <w:t>Levitt</w:t>
          </w:r>
        </w:smartTag>
        <w:r w:rsidRPr="00573903">
          <w:rPr>
            <w:rFonts w:ascii="Calibri" w:hAnsi="Calibri"/>
            <w:szCs w:val="22"/>
            <w:lang w:val="en-US"/>
          </w:rPr>
          <w:t xml:space="preserve">, </w:t>
        </w:r>
        <w:smartTag w:uri="urn:schemas-microsoft-com:office:smarttags" w:element="State">
          <w:r w:rsidR="003D6BB8" w:rsidRPr="00573903">
            <w:rPr>
              <w:rFonts w:ascii="Calibri" w:hAnsi="Calibri"/>
              <w:szCs w:val="22"/>
              <w:lang w:val="en-US"/>
            </w:rPr>
            <w:t>S.D.</w:t>
          </w:r>
        </w:smartTag>
      </w:smartTag>
      <w:r w:rsidRPr="00573903">
        <w:rPr>
          <w:rFonts w:ascii="Calibri" w:hAnsi="Calibri"/>
          <w:szCs w:val="22"/>
          <w:lang w:val="en-US"/>
        </w:rPr>
        <w:t xml:space="preserve"> </w:t>
      </w:r>
      <w:r w:rsidR="003D6BB8" w:rsidRPr="00573903">
        <w:rPr>
          <w:rFonts w:ascii="Calibri" w:hAnsi="Calibri"/>
          <w:szCs w:val="22"/>
          <w:lang w:val="en-US"/>
        </w:rPr>
        <w:t>(</w:t>
      </w:r>
      <w:r w:rsidRPr="00573903">
        <w:rPr>
          <w:rFonts w:ascii="Calibri" w:hAnsi="Calibri"/>
          <w:szCs w:val="22"/>
          <w:lang w:val="en-US"/>
        </w:rPr>
        <w:t>2008</w:t>
      </w:r>
      <w:r w:rsidR="003D6BB8" w:rsidRPr="00573903">
        <w:rPr>
          <w:rFonts w:ascii="Calibri" w:hAnsi="Calibri"/>
          <w:szCs w:val="22"/>
          <w:lang w:val="en-US"/>
        </w:rPr>
        <w:t>).</w:t>
      </w:r>
      <w:r w:rsidRPr="00573903">
        <w:rPr>
          <w:rFonts w:ascii="Calibri" w:hAnsi="Calibri"/>
          <w:szCs w:val="22"/>
          <w:lang w:val="en-US"/>
        </w:rPr>
        <w:t xml:space="preserve"> “Hoop Data Dreams”, </w:t>
      </w:r>
      <w:r w:rsidRPr="00573903">
        <w:rPr>
          <w:rFonts w:ascii="Calibri" w:hAnsi="Calibri"/>
          <w:i/>
          <w:szCs w:val="22"/>
          <w:lang w:val="en-US"/>
        </w:rPr>
        <w:t>The New York Times</w:t>
      </w:r>
      <w:r w:rsidRPr="00573903">
        <w:rPr>
          <w:rFonts w:ascii="Calibri" w:hAnsi="Calibri"/>
          <w:szCs w:val="22"/>
          <w:lang w:val="en-US"/>
        </w:rPr>
        <w:t>, May 4.</w:t>
      </w:r>
    </w:p>
    <w:p w:rsidR="00354736" w:rsidRPr="00573903" w:rsidRDefault="00354736" w:rsidP="00E57D32">
      <w:pPr>
        <w:numPr>
          <w:ilvl w:val="0"/>
          <w:numId w:val="2"/>
        </w:numPr>
        <w:spacing w:line="480" w:lineRule="auto"/>
        <w:jc w:val="left"/>
        <w:rPr>
          <w:rFonts w:ascii="Calibri" w:hAnsi="Calibri"/>
          <w:szCs w:val="22"/>
          <w:lang w:val="en-US"/>
        </w:rPr>
      </w:pPr>
      <w:r w:rsidRPr="00573903">
        <w:rPr>
          <w:rFonts w:ascii="Calibri" w:hAnsi="Calibri"/>
          <w:szCs w:val="22"/>
          <w:lang w:val="en-US"/>
        </w:rPr>
        <w:t xml:space="preserve">Dunwoody, P.T., Haarbauer, E., Mahan, R.P., Marino, C. </w:t>
      </w:r>
      <w:r w:rsidR="003D6BB8" w:rsidRPr="00573903">
        <w:rPr>
          <w:rFonts w:ascii="Calibri" w:hAnsi="Calibri"/>
          <w:szCs w:val="22"/>
          <w:lang w:val="en-US"/>
        </w:rPr>
        <w:t>&amp;</w:t>
      </w:r>
      <w:r w:rsidRPr="00573903">
        <w:rPr>
          <w:rFonts w:ascii="Calibri" w:hAnsi="Calibri"/>
          <w:szCs w:val="22"/>
          <w:lang w:val="en-US"/>
        </w:rPr>
        <w:t xml:space="preserve"> Tang, C.C. </w:t>
      </w:r>
      <w:r w:rsidR="003D6BB8" w:rsidRPr="00573903">
        <w:rPr>
          <w:rFonts w:ascii="Calibri" w:hAnsi="Calibri"/>
          <w:szCs w:val="22"/>
          <w:lang w:val="en-US"/>
        </w:rPr>
        <w:t>(</w:t>
      </w:r>
      <w:r w:rsidRPr="00573903">
        <w:rPr>
          <w:rFonts w:ascii="Calibri" w:hAnsi="Calibri"/>
          <w:szCs w:val="22"/>
          <w:lang w:val="en-US"/>
        </w:rPr>
        <w:t>2000</w:t>
      </w:r>
      <w:r w:rsidR="003D6BB8" w:rsidRPr="00573903">
        <w:rPr>
          <w:rFonts w:ascii="Calibri" w:hAnsi="Calibri"/>
          <w:szCs w:val="22"/>
          <w:lang w:val="en-US"/>
        </w:rPr>
        <w:t>).</w:t>
      </w:r>
      <w:r w:rsidRPr="00573903">
        <w:rPr>
          <w:rFonts w:ascii="Calibri" w:hAnsi="Calibri"/>
          <w:szCs w:val="22"/>
          <w:lang w:val="en-US"/>
        </w:rPr>
        <w:t xml:space="preserve"> “Cognitive adaptation and its consequences: A test of cognitive continuum theory”, </w:t>
      </w:r>
      <w:r w:rsidRPr="00573903">
        <w:rPr>
          <w:rFonts w:ascii="Calibri" w:hAnsi="Calibri"/>
          <w:i/>
          <w:szCs w:val="22"/>
          <w:lang w:val="en-US"/>
        </w:rPr>
        <w:t>Journal of Behavioral Decision Making</w:t>
      </w:r>
      <w:r w:rsidRPr="00573903">
        <w:rPr>
          <w:rFonts w:ascii="Calibri" w:hAnsi="Calibri"/>
          <w:szCs w:val="22"/>
          <w:lang w:val="en-US"/>
        </w:rPr>
        <w:t>, 13</w:t>
      </w:r>
      <w:r w:rsidR="00752654" w:rsidRPr="00573903">
        <w:rPr>
          <w:rFonts w:ascii="Calibri" w:hAnsi="Calibri"/>
          <w:szCs w:val="22"/>
          <w:lang w:val="en-US"/>
        </w:rPr>
        <w:t>,</w:t>
      </w:r>
      <w:r w:rsidRPr="00573903">
        <w:rPr>
          <w:rFonts w:ascii="Calibri" w:hAnsi="Calibri"/>
          <w:szCs w:val="22"/>
          <w:lang w:val="en-US"/>
        </w:rPr>
        <w:t xml:space="preserve"> 1, 35</w:t>
      </w:r>
      <w:r w:rsidR="0025474A" w:rsidRPr="00573903">
        <w:rPr>
          <w:rFonts w:ascii="Calibri" w:hAnsi="Calibri"/>
          <w:szCs w:val="22"/>
          <w:lang w:val="en-US"/>
        </w:rPr>
        <w:t>-</w:t>
      </w:r>
      <w:r w:rsidRPr="00573903">
        <w:rPr>
          <w:rFonts w:ascii="Calibri" w:hAnsi="Calibri"/>
          <w:szCs w:val="22"/>
          <w:lang w:val="en-US"/>
        </w:rPr>
        <w:t>54.</w:t>
      </w:r>
    </w:p>
    <w:p w:rsidR="00E95E12" w:rsidRPr="00573903" w:rsidRDefault="00AF29F2" w:rsidP="00E57D32">
      <w:pPr>
        <w:numPr>
          <w:ilvl w:val="0"/>
          <w:numId w:val="2"/>
        </w:numPr>
        <w:spacing w:line="480" w:lineRule="auto"/>
        <w:jc w:val="left"/>
        <w:rPr>
          <w:rFonts w:ascii="Calibri" w:hAnsi="Calibri"/>
          <w:szCs w:val="22"/>
          <w:lang w:val="en-US"/>
        </w:rPr>
      </w:pPr>
      <w:r w:rsidRPr="00573903">
        <w:rPr>
          <w:rFonts w:ascii="Calibri" w:hAnsi="Calibri"/>
          <w:szCs w:val="22"/>
          <w:lang w:val="en-US"/>
        </w:rPr>
        <w:t xml:space="preserve">Ghosh, A. </w:t>
      </w:r>
      <w:r w:rsidR="003D6BB8" w:rsidRPr="00573903">
        <w:rPr>
          <w:rFonts w:ascii="Calibri" w:hAnsi="Calibri"/>
          <w:szCs w:val="22"/>
          <w:lang w:val="en-US"/>
        </w:rPr>
        <w:t>&amp;</w:t>
      </w:r>
      <w:r w:rsidRPr="00573903">
        <w:rPr>
          <w:rFonts w:ascii="Calibri" w:hAnsi="Calibri"/>
          <w:szCs w:val="22"/>
          <w:lang w:val="en-US"/>
        </w:rPr>
        <w:t xml:space="preserve"> Steckel, J.H. </w:t>
      </w:r>
      <w:r w:rsidR="003D6BB8" w:rsidRPr="00573903">
        <w:rPr>
          <w:rFonts w:ascii="Calibri" w:hAnsi="Calibri"/>
          <w:szCs w:val="22"/>
          <w:lang w:val="en-US"/>
        </w:rPr>
        <w:t>(</w:t>
      </w:r>
      <w:r w:rsidRPr="00573903">
        <w:rPr>
          <w:rFonts w:ascii="Calibri" w:hAnsi="Calibri"/>
          <w:szCs w:val="22"/>
          <w:lang w:val="en-US"/>
        </w:rPr>
        <w:t>1993</w:t>
      </w:r>
      <w:r w:rsidR="003D6BB8" w:rsidRPr="00573903">
        <w:rPr>
          <w:rFonts w:ascii="Calibri" w:hAnsi="Calibri"/>
          <w:szCs w:val="22"/>
          <w:lang w:val="en-US"/>
        </w:rPr>
        <w:t>).</w:t>
      </w:r>
      <w:r w:rsidRPr="00573903">
        <w:rPr>
          <w:rFonts w:ascii="Calibri" w:hAnsi="Calibri"/>
          <w:szCs w:val="22"/>
          <w:lang w:val="en-US"/>
        </w:rPr>
        <w:t xml:space="preserve"> “</w:t>
      </w:r>
      <w:r w:rsidR="00E95E12" w:rsidRPr="00573903">
        <w:rPr>
          <w:rFonts w:ascii="Calibri" w:hAnsi="Calibri"/>
          <w:szCs w:val="22"/>
          <w:lang w:val="en-US"/>
        </w:rPr>
        <w:t xml:space="preserve">Roles in the NBA: </w:t>
      </w:r>
      <w:r w:rsidRPr="00573903">
        <w:rPr>
          <w:rFonts w:ascii="Calibri" w:hAnsi="Calibri"/>
          <w:szCs w:val="22"/>
          <w:lang w:val="en-US"/>
        </w:rPr>
        <w:t>t</w:t>
      </w:r>
      <w:r w:rsidR="00E95E12" w:rsidRPr="00573903">
        <w:rPr>
          <w:rFonts w:ascii="Calibri" w:hAnsi="Calibri"/>
          <w:szCs w:val="22"/>
          <w:lang w:val="en-US"/>
        </w:rPr>
        <w:t xml:space="preserve">here's </w:t>
      </w:r>
      <w:r w:rsidRPr="00573903">
        <w:rPr>
          <w:rFonts w:ascii="Calibri" w:hAnsi="Calibri"/>
          <w:szCs w:val="22"/>
          <w:lang w:val="en-US"/>
        </w:rPr>
        <w:t>a</w:t>
      </w:r>
      <w:r w:rsidR="00E95E12" w:rsidRPr="00573903">
        <w:rPr>
          <w:rFonts w:ascii="Calibri" w:hAnsi="Calibri"/>
          <w:szCs w:val="22"/>
          <w:lang w:val="en-US"/>
        </w:rPr>
        <w:t xml:space="preserve">lways </w:t>
      </w:r>
      <w:r w:rsidRPr="00573903">
        <w:rPr>
          <w:rFonts w:ascii="Calibri" w:hAnsi="Calibri"/>
          <w:szCs w:val="22"/>
          <w:lang w:val="en-US"/>
        </w:rPr>
        <w:t>r</w:t>
      </w:r>
      <w:r w:rsidR="00E95E12" w:rsidRPr="00573903">
        <w:rPr>
          <w:rFonts w:ascii="Calibri" w:hAnsi="Calibri"/>
          <w:szCs w:val="22"/>
          <w:lang w:val="en-US"/>
        </w:rPr>
        <w:t xml:space="preserve">oom for a </w:t>
      </w:r>
      <w:r w:rsidRPr="00573903">
        <w:rPr>
          <w:rFonts w:ascii="Calibri" w:hAnsi="Calibri"/>
          <w:szCs w:val="22"/>
          <w:lang w:val="en-US"/>
        </w:rPr>
        <w:t>b</w:t>
      </w:r>
      <w:r w:rsidR="00E95E12" w:rsidRPr="00573903">
        <w:rPr>
          <w:rFonts w:ascii="Calibri" w:hAnsi="Calibri"/>
          <w:szCs w:val="22"/>
          <w:lang w:val="en-US"/>
        </w:rPr>
        <w:t xml:space="preserve">ig </w:t>
      </w:r>
      <w:r w:rsidRPr="00573903">
        <w:rPr>
          <w:rFonts w:ascii="Calibri" w:hAnsi="Calibri"/>
          <w:szCs w:val="22"/>
          <w:lang w:val="en-US"/>
        </w:rPr>
        <w:t>m</w:t>
      </w:r>
      <w:r w:rsidR="00E95E12" w:rsidRPr="00573903">
        <w:rPr>
          <w:rFonts w:ascii="Calibri" w:hAnsi="Calibri"/>
          <w:szCs w:val="22"/>
          <w:lang w:val="en-US"/>
        </w:rPr>
        <w:t xml:space="preserve">an, </w:t>
      </w:r>
      <w:r w:rsidRPr="00573903">
        <w:rPr>
          <w:rFonts w:ascii="Calibri" w:hAnsi="Calibri"/>
          <w:szCs w:val="22"/>
          <w:lang w:val="en-US"/>
        </w:rPr>
        <w:t>b</w:t>
      </w:r>
      <w:r w:rsidR="00E95E12" w:rsidRPr="00573903">
        <w:rPr>
          <w:rFonts w:ascii="Calibri" w:hAnsi="Calibri"/>
          <w:szCs w:val="22"/>
          <w:lang w:val="en-US"/>
        </w:rPr>
        <w:t xml:space="preserve">ut </w:t>
      </w:r>
      <w:r w:rsidRPr="00573903">
        <w:rPr>
          <w:rFonts w:ascii="Calibri" w:hAnsi="Calibri"/>
          <w:szCs w:val="22"/>
          <w:lang w:val="en-US"/>
        </w:rPr>
        <w:t>h</w:t>
      </w:r>
      <w:r w:rsidR="00E95E12" w:rsidRPr="00573903">
        <w:rPr>
          <w:rFonts w:ascii="Calibri" w:hAnsi="Calibri"/>
          <w:szCs w:val="22"/>
          <w:lang w:val="en-US"/>
        </w:rPr>
        <w:t xml:space="preserve">is </w:t>
      </w:r>
      <w:r w:rsidRPr="00573903">
        <w:rPr>
          <w:rFonts w:ascii="Calibri" w:hAnsi="Calibri"/>
          <w:szCs w:val="22"/>
          <w:lang w:val="en-US"/>
        </w:rPr>
        <w:t>r</w:t>
      </w:r>
      <w:r w:rsidR="00E95E12" w:rsidRPr="00573903">
        <w:rPr>
          <w:rFonts w:ascii="Calibri" w:hAnsi="Calibri"/>
          <w:szCs w:val="22"/>
          <w:lang w:val="en-US"/>
        </w:rPr>
        <w:t xml:space="preserve">ole </w:t>
      </w:r>
      <w:r w:rsidRPr="00573903">
        <w:rPr>
          <w:rFonts w:ascii="Calibri" w:hAnsi="Calibri"/>
          <w:szCs w:val="22"/>
          <w:lang w:val="en-US"/>
        </w:rPr>
        <w:t>h</w:t>
      </w:r>
      <w:r w:rsidR="00E95E12" w:rsidRPr="00573903">
        <w:rPr>
          <w:rFonts w:ascii="Calibri" w:hAnsi="Calibri"/>
          <w:szCs w:val="22"/>
          <w:lang w:val="en-US"/>
        </w:rPr>
        <w:t xml:space="preserve">as </w:t>
      </w:r>
      <w:r w:rsidRPr="00573903">
        <w:rPr>
          <w:rFonts w:ascii="Calibri" w:hAnsi="Calibri"/>
          <w:szCs w:val="22"/>
          <w:lang w:val="en-US"/>
        </w:rPr>
        <w:t>c</w:t>
      </w:r>
      <w:r w:rsidR="00E95E12" w:rsidRPr="00573903">
        <w:rPr>
          <w:rFonts w:ascii="Calibri" w:hAnsi="Calibri"/>
          <w:szCs w:val="22"/>
          <w:lang w:val="en-US"/>
        </w:rPr>
        <w:t>hanged</w:t>
      </w:r>
      <w:r w:rsidRPr="00573903">
        <w:rPr>
          <w:rFonts w:ascii="Calibri" w:hAnsi="Calibri"/>
          <w:szCs w:val="22"/>
          <w:lang w:val="en-US"/>
        </w:rPr>
        <w:t xml:space="preserve">”, </w:t>
      </w:r>
      <w:r w:rsidRPr="00573903">
        <w:rPr>
          <w:rFonts w:ascii="Calibri" w:hAnsi="Calibri"/>
          <w:i/>
          <w:szCs w:val="22"/>
          <w:lang w:val="en-US"/>
        </w:rPr>
        <w:t>Interfaces</w:t>
      </w:r>
      <w:r w:rsidRPr="00573903">
        <w:rPr>
          <w:rFonts w:ascii="Calibri" w:hAnsi="Calibri"/>
          <w:szCs w:val="22"/>
          <w:lang w:val="en-US"/>
        </w:rPr>
        <w:t>, 23 (4), 43-55</w:t>
      </w:r>
    </w:p>
    <w:p w:rsidR="00CB361E" w:rsidRPr="00573903" w:rsidRDefault="00CB361E" w:rsidP="00E57D32">
      <w:pPr>
        <w:numPr>
          <w:ilvl w:val="0"/>
          <w:numId w:val="2"/>
        </w:numPr>
        <w:spacing w:line="480" w:lineRule="auto"/>
        <w:jc w:val="left"/>
        <w:rPr>
          <w:rFonts w:ascii="Calibri" w:hAnsi="Calibri"/>
          <w:szCs w:val="22"/>
          <w:lang w:val="en-US"/>
        </w:rPr>
      </w:pPr>
      <w:r w:rsidRPr="00573903">
        <w:rPr>
          <w:rFonts w:ascii="Calibri" w:hAnsi="Calibri"/>
          <w:szCs w:val="22"/>
          <w:lang w:val="en-US"/>
        </w:rPr>
        <w:t xml:space="preserve">Hammond, K. </w:t>
      </w:r>
      <w:r w:rsidR="003D6BB8" w:rsidRPr="00573903">
        <w:rPr>
          <w:rFonts w:ascii="Calibri" w:hAnsi="Calibri"/>
          <w:szCs w:val="22"/>
          <w:lang w:val="en-US"/>
        </w:rPr>
        <w:t>(</w:t>
      </w:r>
      <w:r w:rsidRPr="00573903">
        <w:rPr>
          <w:rFonts w:ascii="Calibri" w:hAnsi="Calibri"/>
          <w:szCs w:val="22"/>
          <w:lang w:val="en-US"/>
        </w:rPr>
        <w:t>1998</w:t>
      </w:r>
      <w:r w:rsidR="003D6BB8" w:rsidRPr="00573903">
        <w:rPr>
          <w:rFonts w:ascii="Calibri" w:hAnsi="Calibri"/>
          <w:szCs w:val="22"/>
          <w:lang w:val="en-US"/>
        </w:rPr>
        <w:t>).</w:t>
      </w:r>
      <w:r w:rsidRPr="00573903">
        <w:rPr>
          <w:rFonts w:ascii="Calibri" w:hAnsi="Calibri"/>
          <w:szCs w:val="22"/>
          <w:lang w:val="en-US"/>
        </w:rPr>
        <w:t xml:space="preserve"> “Judgment and decision making in dynamic tasks”, </w:t>
      </w:r>
      <w:r w:rsidRPr="00573903">
        <w:rPr>
          <w:rFonts w:ascii="Calibri" w:hAnsi="Calibri"/>
          <w:i/>
          <w:szCs w:val="22"/>
          <w:lang w:val="en-US"/>
        </w:rPr>
        <w:t>Information and Decision Technologies</w:t>
      </w:r>
      <w:r w:rsidRPr="00573903">
        <w:rPr>
          <w:rFonts w:ascii="Calibri" w:hAnsi="Calibri"/>
          <w:szCs w:val="22"/>
          <w:lang w:val="en-US"/>
        </w:rPr>
        <w:t>, 14, 3</w:t>
      </w:r>
      <w:r w:rsidR="0025474A" w:rsidRPr="00573903">
        <w:rPr>
          <w:rFonts w:ascii="Calibri" w:hAnsi="Calibri"/>
          <w:szCs w:val="22"/>
          <w:lang w:val="en-US"/>
        </w:rPr>
        <w:t>-</w:t>
      </w:r>
      <w:r w:rsidRPr="00573903">
        <w:rPr>
          <w:rFonts w:ascii="Calibri" w:hAnsi="Calibri"/>
          <w:szCs w:val="22"/>
          <w:lang w:val="en-US"/>
        </w:rPr>
        <w:t>14.</w:t>
      </w:r>
    </w:p>
    <w:p w:rsidR="005C0D31" w:rsidRPr="00573903" w:rsidRDefault="005C0D31" w:rsidP="00E57D32">
      <w:pPr>
        <w:numPr>
          <w:ilvl w:val="0"/>
          <w:numId w:val="2"/>
        </w:numPr>
        <w:spacing w:line="480" w:lineRule="auto"/>
        <w:jc w:val="left"/>
        <w:rPr>
          <w:rFonts w:ascii="Calibri" w:hAnsi="Calibri"/>
          <w:szCs w:val="22"/>
          <w:lang w:val="en-US"/>
        </w:rPr>
      </w:pPr>
      <w:r w:rsidRPr="00573903">
        <w:rPr>
          <w:rFonts w:ascii="Calibri" w:hAnsi="Calibri"/>
          <w:szCs w:val="22"/>
          <w:lang w:val="en-US"/>
        </w:rPr>
        <w:t xml:space="preserve">Khatri, N. </w:t>
      </w:r>
      <w:r w:rsidR="003D6BB8" w:rsidRPr="00573903">
        <w:rPr>
          <w:rFonts w:ascii="Calibri" w:hAnsi="Calibri"/>
          <w:szCs w:val="22"/>
          <w:lang w:val="en-US"/>
        </w:rPr>
        <w:t>&amp;</w:t>
      </w:r>
      <w:r w:rsidRPr="00573903">
        <w:rPr>
          <w:rFonts w:ascii="Calibri" w:hAnsi="Calibri"/>
          <w:szCs w:val="22"/>
          <w:lang w:val="en-US"/>
        </w:rPr>
        <w:t xml:space="preserve"> Ng, H.A. </w:t>
      </w:r>
      <w:r w:rsidR="003D6BB8" w:rsidRPr="00573903">
        <w:rPr>
          <w:rFonts w:ascii="Calibri" w:hAnsi="Calibri"/>
          <w:szCs w:val="22"/>
          <w:lang w:val="en-US"/>
        </w:rPr>
        <w:t>(</w:t>
      </w:r>
      <w:r w:rsidRPr="00573903">
        <w:rPr>
          <w:rFonts w:ascii="Calibri" w:hAnsi="Calibri"/>
          <w:szCs w:val="22"/>
          <w:lang w:val="en-US"/>
        </w:rPr>
        <w:t>2000</w:t>
      </w:r>
      <w:r w:rsidR="003D6BB8" w:rsidRPr="00573903">
        <w:rPr>
          <w:rFonts w:ascii="Calibri" w:hAnsi="Calibri"/>
          <w:szCs w:val="22"/>
          <w:lang w:val="en-US"/>
        </w:rPr>
        <w:t>).</w:t>
      </w:r>
      <w:r w:rsidRPr="00573903">
        <w:rPr>
          <w:rFonts w:ascii="Calibri" w:hAnsi="Calibri"/>
          <w:szCs w:val="22"/>
          <w:lang w:val="en-US"/>
        </w:rPr>
        <w:t xml:space="preserve"> The role of intuition in strategic decision making, </w:t>
      </w:r>
      <w:r w:rsidR="00987B62" w:rsidRPr="00573903">
        <w:rPr>
          <w:rFonts w:ascii="Calibri" w:hAnsi="Calibri"/>
          <w:i/>
          <w:szCs w:val="22"/>
          <w:lang w:val="en-US"/>
        </w:rPr>
        <w:t>Human Relations</w:t>
      </w:r>
      <w:r w:rsidRPr="00573903">
        <w:rPr>
          <w:rFonts w:ascii="Calibri" w:hAnsi="Calibri"/>
          <w:szCs w:val="22"/>
          <w:lang w:val="en-US"/>
        </w:rPr>
        <w:t>, 53 (1), 57-86.</w:t>
      </w:r>
    </w:p>
    <w:p w:rsidR="006E00FF" w:rsidRPr="00573903" w:rsidRDefault="006E00FF" w:rsidP="00E57D32">
      <w:pPr>
        <w:numPr>
          <w:ilvl w:val="0"/>
          <w:numId w:val="2"/>
        </w:numPr>
        <w:spacing w:line="480" w:lineRule="auto"/>
        <w:jc w:val="left"/>
        <w:rPr>
          <w:rFonts w:ascii="Calibri" w:hAnsi="Calibri"/>
          <w:szCs w:val="22"/>
          <w:lang w:val="en-US"/>
        </w:rPr>
      </w:pPr>
      <w:r w:rsidRPr="00573903">
        <w:rPr>
          <w:rFonts w:ascii="Calibri" w:hAnsi="Calibri"/>
          <w:szCs w:val="22"/>
          <w:lang w:val="en-US"/>
        </w:rPr>
        <w:t xml:space="preserve">Kubatko, J., Olivery, D., Pelton, K. </w:t>
      </w:r>
      <w:r w:rsidR="003D6BB8" w:rsidRPr="00573903">
        <w:rPr>
          <w:rFonts w:ascii="Calibri" w:hAnsi="Calibri"/>
          <w:szCs w:val="22"/>
          <w:lang w:val="en-US"/>
        </w:rPr>
        <w:t>&amp;</w:t>
      </w:r>
      <w:r w:rsidRPr="00573903">
        <w:rPr>
          <w:rFonts w:ascii="Calibri" w:hAnsi="Calibri"/>
          <w:szCs w:val="22"/>
          <w:lang w:val="en-US"/>
        </w:rPr>
        <w:t xml:space="preserve"> Rosenbaum, D.T. </w:t>
      </w:r>
      <w:r w:rsidR="003D6BB8" w:rsidRPr="00573903">
        <w:rPr>
          <w:rFonts w:ascii="Calibri" w:hAnsi="Calibri"/>
          <w:szCs w:val="22"/>
          <w:lang w:val="en-US"/>
        </w:rPr>
        <w:t>(</w:t>
      </w:r>
      <w:r w:rsidRPr="00573903">
        <w:rPr>
          <w:rFonts w:ascii="Calibri" w:hAnsi="Calibri"/>
          <w:szCs w:val="22"/>
          <w:lang w:val="en-US"/>
        </w:rPr>
        <w:t>2007</w:t>
      </w:r>
      <w:r w:rsidR="003D6BB8" w:rsidRPr="00573903">
        <w:rPr>
          <w:rFonts w:ascii="Calibri" w:hAnsi="Calibri"/>
          <w:szCs w:val="22"/>
          <w:lang w:val="en-US"/>
        </w:rPr>
        <w:t>).</w:t>
      </w:r>
      <w:r w:rsidRPr="00573903">
        <w:rPr>
          <w:rFonts w:ascii="Calibri" w:hAnsi="Calibri"/>
          <w:szCs w:val="22"/>
          <w:lang w:val="en-US"/>
        </w:rPr>
        <w:t xml:space="preserve"> “A Starting Point for Analyzing Basketball Statistics”, </w:t>
      </w:r>
      <w:r w:rsidRPr="00573903">
        <w:rPr>
          <w:rFonts w:ascii="Calibri" w:hAnsi="Calibri"/>
          <w:i/>
          <w:szCs w:val="22"/>
          <w:lang w:val="en-US"/>
        </w:rPr>
        <w:t>Journal of Quantitative Analysis in Sports</w:t>
      </w:r>
      <w:r w:rsidRPr="00573903">
        <w:rPr>
          <w:rFonts w:ascii="Calibri" w:hAnsi="Calibri"/>
          <w:szCs w:val="22"/>
          <w:lang w:val="en-US"/>
        </w:rPr>
        <w:t>, 3 (3), 1-22.</w:t>
      </w:r>
    </w:p>
    <w:p w:rsidR="009C3C20" w:rsidRPr="00573903" w:rsidRDefault="009C3C20" w:rsidP="00E57D32">
      <w:pPr>
        <w:numPr>
          <w:ilvl w:val="0"/>
          <w:numId w:val="2"/>
        </w:numPr>
        <w:spacing w:line="480" w:lineRule="auto"/>
        <w:jc w:val="left"/>
        <w:rPr>
          <w:rFonts w:ascii="Calibri" w:hAnsi="Calibri"/>
          <w:szCs w:val="22"/>
          <w:lang w:val="en-US"/>
        </w:rPr>
      </w:pPr>
      <w:r w:rsidRPr="00573903">
        <w:rPr>
          <w:rFonts w:ascii="Calibri" w:hAnsi="Calibri"/>
          <w:szCs w:val="22"/>
          <w:lang w:val="en-US"/>
        </w:rPr>
        <w:t xml:space="preserve">Kvam, P. </w:t>
      </w:r>
      <w:r w:rsidR="003D6BB8" w:rsidRPr="00573903">
        <w:rPr>
          <w:rFonts w:ascii="Calibri" w:hAnsi="Calibri"/>
          <w:szCs w:val="22"/>
          <w:lang w:val="en-US"/>
        </w:rPr>
        <w:t>&amp;</w:t>
      </w:r>
      <w:r w:rsidRPr="00573903">
        <w:rPr>
          <w:rFonts w:ascii="Calibri" w:hAnsi="Calibri"/>
          <w:szCs w:val="22"/>
          <w:lang w:val="en-US"/>
        </w:rPr>
        <w:t xml:space="preserve"> Sokol, J.S. </w:t>
      </w:r>
      <w:r w:rsidR="003D6BB8" w:rsidRPr="00573903">
        <w:rPr>
          <w:rFonts w:ascii="Calibri" w:hAnsi="Calibri"/>
          <w:szCs w:val="22"/>
          <w:lang w:val="en-US"/>
        </w:rPr>
        <w:t>(</w:t>
      </w:r>
      <w:r w:rsidRPr="00573903">
        <w:rPr>
          <w:rFonts w:ascii="Calibri" w:hAnsi="Calibri"/>
          <w:szCs w:val="22"/>
          <w:lang w:val="en-US"/>
        </w:rPr>
        <w:t>2006</w:t>
      </w:r>
      <w:r w:rsidR="003D6BB8" w:rsidRPr="00573903">
        <w:rPr>
          <w:rFonts w:ascii="Calibri" w:hAnsi="Calibri"/>
          <w:szCs w:val="22"/>
          <w:lang w:val="en-US"/>
        </w:rPr>
        <w:t>).</w:t>
      </w:r>
      <w:r w:rsidRPr="00573903">
        <w:rPr>
          <w:rFonts w:ascii="Calibri" w:hAnsi="Calibri"/>
          <w:szCs w:val="22"/>
          <w:lang w:val="en-US"/>
        </w:rPr>
        <w:t xml:space="preserve"> “A logistic regression/Markov chain model for NCAA basketball”, </w:t>
      </w:r>
      <w:r w:rsidRPr="00573903">
        <w:rPr>
          <w:rFonts w:ascii="Calibri" w:hAnsi="Calibri"/>
          <w:i/>
          <w:szCs w:val="22"/>
          <w:lang w:val="en-US"/>
        </w:rPr>
        <w:t>Naval Research Logistics</w:t>
      </w:r>
      <w:r w:rsidRPr="00573903">
        <w:rPr>
          <w:rFonts w:ascii="Calibri" w:hAnsi="Calibri"/>
          <w:szCs w:val="22"/>
          <w:lang w:val="en-US"/>
        </w:rPr>
        <w:t>, 53 (8), 788-803.</w:t>
      </w:r>
    </w:p>
    <w:p w:rsidR="002660EA" w:rsidRPr="00573903" w:rsidRDefault="002660EA" w:rsidP="00E57D32">
      <w:pPr>
        <w:numPr>
          <w:ilvl w:val="0"/>
          <w:numId w:val="2"/>
        </w:numPr>
        <w:spacing w:line="480" w:lineRule="auto"/>
        <w:jc w:val="left"/>
        <w:rPr>
          <w:rFonts w:ascii="Calibri" w:hAnsi="Calibri"/>
          <w:szCs w:val="22"/>
          <w:lang w:val="en-US"/>
        </w:rPr>
      </w:pPr>
      <w:r w:rsidRPr="00573903">
        <w:rPr>
          <w:rFonts w:ascii="Calibri" w:hAnsi="Calibri"/>
          <w:szCs w:val="22"/>
          <w:lang w:val="en-US"/>
        </w:rPr>
        <w:t xml:space="preserve">Morse, A.L., Shapiro, S.L., Mcevoy, C.D. </w:t>
      </w:r>
      <w:r w:rsidR="003D6BB8" w:rsidRPr="00573903">
        <w:rPr>
          <w:rFonts w:ascii="Calibri" w:hAnsi="Calibri"/>
          <w:szCs w:val="22"/>
          <w:lang w:val="en-US"/>
        </w:rPr>
        <w:t>&amp;</w:t>
      </w:r>
      <w:r w:rsidRPr="00573903">
        <w:rPr>
          <w:rFonts w:ascii="Calibri" w:hAnsi="Calibri"/>
          <w:szCs w:val="22"/>
          <w:lang w:val="en-US"/>
        </w:rPr>
        <w:t xml:space="preserve"> Rascher, D.A. </w:t>
      </w:r>
      <w:r w:rsidR="003D6BB8" w:rsidRPr="00573903">
        <w:rPr>
          <w:rFonts w:ascii="Calibri" w:hAnsi="Calibri"/>
          <w:szCs w:val="22"/>
          <w:lang w:val="en-US"/>
        </w:rPr>
        <w:t>(</w:t>
      </w:r>
      <w:r w:rsidRPr="00573903">
        <w:rPr>
          <w:rFonts w:ascii="Calibri" w:hAnsi="Calibri"/>
          <w:szCs w:val="22"/>
          <w:lang w:val="en-US"/>
        </w:rPr>
        <w:t>2008</w:t>
      </w:r>
      <w:r w:rsidR="003D6BB8" w:rsidRPr="00573903">
        <w:rPr>
          <w:rFonts w:ascii="Calibri" w:hAnsi="Calibri"/>
          <w:szCs w:val="22"/>
          <w:lang w:val="en-US"/>
        </w:rPr>
        <w:t>)</w:t>
      </w:r>
      <w:r w:rsidRPr="00573903">
        <w:rPr>
          <w:rFonts w:ascii="Calibri" w:hAnsi="Calibri"/>
          <w:szCs w:val="22"/>
          <w:lang w:val="en-US"/>
        </w:rPr>
        <w:t xml:space="preserve">. </w:t>
      </w:r>
      <w:r w:rsidR="009C3C20" w:rsidRPr="00573903">
        <w:rPr>
          <w:rFonts w:ascii="Calibri" w:hAnsi="Calibri"/>
          <w:szCs w:val="22"/>
          <w:lang w:val="en-US"/>
        </w:rPr>
        <w:t>“</w:t>
      </w:r>
      <w:r w:rsidRPr="00573903">
        <w:rPr>
          <w:rFonts w:ascii="Calibri" w:hAnsi="Calibri"/>
          <w:szCs w:val="22"/>
          <w:lang w:val="en-US"/>
        </w:rPr>
        <w:t>The effects of roster turnover on demand in the National Basketball Association</w:t>
      </w:r>
      <w:r w:rsidR="009C3C20" w:rsidRPr="00573903">
        <w:rPr>
          <w:rFonts w:ascii="Calibri" w:hAnsi="Calibri"/>
          <w:szCs w:val="22"/>
          <w:lang w:val="en-US"/>
        </w:rPr>
        <w:t>”</w:t>
      </w:r>
      <w:r w:rsidRPr="00573903">
        <w:rPr>
          <w:rFonts w:ascii="Calibri" w:hAnsi="Calibri"/>
          <w:szCs w:val="22"/>
          <w:lang w:val="en-US"/>
        </w:rPr>
        <w:t xml:space="preserve">, </w:t>
      </w:r>
      <w:r w:rsidRPr="00573903">
        <w:rPr>
          <w:rFonts w:ascii="Calibri" w:hAnsi="Calibri"/>
          <w:i/>
          <w:szCs w:val="22"/>
          <w:lang w:val="en-US"/>
        </w:rPr>
        <w:t>International Journal of Sport Finance</w:t>
      </w:r>
      <w:r w:rsidRPr="00573903">
        <w:rPr>
          <w:rFonts w:ascii="Calibri" w:hAnsi="Calibri"/>
          <w:szCs w:val="22"/>
          <w:lang w:val="en-US"/>
        </w:rPr>
        <w:t>, 3 (1),</w:t>
      </w:r>
      <w:r w:rsidR="009C3C20" w:rsidRPr="00573903">
        <w:rPr>
          <w:rFonts w:ascii="Calibri" w:hAnsi="Calibri"/>
          <w:szCs w:val="22"/>
          <w:lang w:val="en-US"/>
        </w:rPr>
        <w:t xml:space="preserve"> 8-18.</w:t>
      </w:r>
    </w:p>
    <w:p w:rsidR="008D104B" w:rsidRPr="00573903" w:rsidRDefault="008D104B" w:rsidP="00E57D32">
      <w:pPr>
        <w:numPr>
          <w:ilvl w:val="0"/>
          <w:numId w:val="2"/>
        </w:numPr>
        <w:spacing w:line="480" w:lineRule="auto"/>
        <w:jc w:val="left"/>
        <w:rPr>
          <w:rFonts w:ascii="Calibri" w:hAnsi="Calibri"/>
          <w:szCs w:val="22"/>
          <w:lang w:val="en-US"/>
        </w:rPr>
      </w:pPr>
      <w:r w:rsidRPr="00573903">
        <w:rPr>
          <w:rFonts w:ascii="Calibri" w:hAnsi="Calibri"/>
          <w:szCs w:val="22"/>
          <w:lang w:val="en-US"/>
        </w:rPr>
        <w:t xml:space="preserve">Oliver, D. (2004). </w:t>
      </w:r>
      <w:r w:rsidRPr="00573903">
        <w:rPr>
          <w:rFonts w:ascii="Calibri" w:hAnsi="Calibri"/>
          <w:i/>
          <w:szCs w:val="22"/>
          <w:lang w:val="en-US"/>
        </w:rPr>
        <w:t>Basketball on Paper: Rules and Tools for Performance Analysis</w:t>
      </w:r>
      <w:r w:rsidRPr="00573903">
        <w:rPr>
          <w:rFonts w:ascii="Calibri" w:hAnsi="Calibri"/>
          <w:szCs w:val="22"/>
          <w:lang w:val="en-US"/>
        </w:rPr>
        <w:t>, Potomac Books Inc.</w:t>
      </w:r>
    </w:p>
    <w:p w:rsidR="007B3088" w:rsidRPr="00573903" w:rsidRDefault="007B3088" w:rsidP="007B3088">
      <w:pPr>
        <w:numPr>
          <w:ilvl w:val="0"/>
          <w:numId w:val="2"/>
        </w:numPr>
        <w:spacing w:line="480" w:lineRule="auto"/>
        <w:jc w:val="left"/>
        <w:rPr>
          <w:rFonts w:ascii="Calibri" w:hAnsi="Calibri"/>
          <w:szCs w:val="22"/>
          <w:lang w:val="en-US"/>
        </w:rPr>
      </w:pPr>
      <w:r w:rsidRPr="00573903">
        <w:rPr>
          <w:rFonts w:ascii="Calibri" w:hAnsi="Calibri"/>
          <w:szCs w:val="22"/>
          <w:lang w:val="en-US"/>
        </w:rPr>
        <w:t xml:space="preserve">Popp, N., Pierce, D. &amp; Hums, M.A. (2010). A comparison of the college selection process for international and domestic student-athletes at NCAA Division I universities, </w:t>
      </w:r>
      <w:r w:rsidRPr="00573903">
        <w:rPr>
          <w:rFonts w:ascii="Calibri" w:hAnsi="Calibri"/>
          <w:i/>
          <w:szCs w:val="22"/>
          <w:lang w:val="en-US"/>
        </w:rPr>
        <w:t xml:space="preserve">Sport Management </w:t>
      </w:r>
      <w:r w:rsidRPr="00573903">
        <w:rPr>
          <w:rFonts w:ascii="Calibri" w:hAnsi="Calibri"/>
          <w:i/>
          <w:szCs w:val="22"/>
          <w:lang w:val="en-US"/>
        </w:rPr>
        <w:lastRenderedPageBreak/>
        <w:t>Review</w:t>
      </w:r>
      <w:r w:rsidRPr="00573903">
        <w:rPr>
          <w:rFonts w:ascii="Calibri" w:hAnsi="Calibri"/>
          <w:szCs w:val="22"/>
          <w:lang w:val="en-US"/>
        </w:rPr>
        <w:t>, In Press - Available online 2 October 2010</w:t>
      </w:r>
    </w:p>
    <w:p w:rsidR="00267045" w:rsidRPr="00573903" w:rsidRDefault="00267045" w:rsidP="00267045">
      <w:pPr>
        <w:numPr>
          <w:ilvl w:val="0"/>
          <w:numId w:val="2"/>
        </w:numPr>
        <w:spacing w:line="480" w:lineRule="auto"/>
        <w:jc w:val="left"/>
        <w:rPr>
          <w:rFonts w:ascii="Calibri" w:hAnsi="Calibri"/>
          <w:szCs w:val="22"/>
          <w:lang w:val="en-US"/>
        </w:rPr>
      </w:pPr>
      <w:r w:rsidRPr="00573903">
        <w:rPr>
          <w:rFonts w:ascii="Calibri" w:hAnsi="Calibri"/>
          <w:szCs w:val="22"/>
          <w:lang w:val="en-US"/>
        </w:rPr>
        <w:t xml:space="preserve">Sampaio, J., Janeira, M., Ibáñez, S. &amp; Lorenzo, A. (2006), “Discriminant analysis of game-related statistics between basketball guards, forwards and centers in three professional leagues”, </w:t>
      </w:r>
      <w:r w:rsidRPr="00573903">
        <w:rPr>
          <w:rFonts w:ascii="Calibri" w:hAnsi="Calibri"/>
          <w:i/>
          <w:szCs w:val="22"/>
          <w:lang w:val="en-US"/>
        </w:rPr>
        <w:t>European Journal of Sport Science</w:t>
      </w:r>
      <w:r w:rsidRPr="00573903">
        <w:rPr>
          <w:rFonts w:ascii="Calibri" w:hAnsi="Calibri"/>
          <w:szCs w:val="22"/>
          <w:lang w:val="en-US"/>
        </w:rPr>
        <w:t>, 6 (3), 173-178.</w:t>
      </w:r>
    </w:p>
    <w:p w:rsidR="00405DD3" w:rsidRPr="00573903" w:rsidRDefault="00D56A2B" w:rsidP="00E57D32">
      <w:pPr>
        <w:numPr>
          <w:ilvl w:val="0"/>
          <w:numId w:val="2"/>
        </w:numPr>
        <w:spacing w:line="480" w:lineRule="auto"/>
        <w:jc w:val="left"/>
        <w:rPr>
          <w:rFonts w:ascii="Calibri" w:hAnsi="Calibri"/>
          <w:szCs w:val="22"/>
          <w:lang w:val="en-US"/>
        </w:rPr>
      </w:pPr>
      <w:smartTag w:uri="urn:schemas-microsoft-com:office:smarttags" w:element="place">
        <w:smartTag w:uri="urn:schemas-microsoft-com:office:smarttags" w:element="City">
          <w:r w:rsidRPr="00573903">
            <w:rPr>
              <w:rFonts w:ascii="Calibri" w:hAnsi="Calibri"/>
              <w:szCs w:val="22"/>
              <w:lang w:val="en-US"/>
            </w:rPr>
            <w:t>Schwertman</w:t>
          </w:r>
        </w:smartTag>
        <w:r w:rsidRPr="00573903">
          <w:rPr>
            <w:rFonts w:ascii="Calibri" w:hAnsi="Calibri"/>
            <w:szCs w:val="22"/>
            <w:lang w:val="en-US"/>
          </w:rPr>
          <w:t xml:space="preserve">, </w:t>
        </w:r>
        <w:smartTag w:uri="urn:schemas-microsoft-com:office:smarttags" w:element="State">
          <w:r w:rsidRPr="00573903">
            <w:rPr>
              <w:rFonts w:ascii="Calibri" w:hAnsi="Calibri"/>
              <w:szCs w:val="22"/>
              <w:lang w:val="en-US"/>
            </w:rPr>
            <w:t>N.C.</w:t>
          </w:r>
        </w:smartTag>
      </w:smartTag>
      <w:r w:rsidRPr="00573903">
        <w:rPr>
          <w:rFonts w:ascii="Calibri" w:hAnsi="Calibri"/>
          <w:szCs w:val="22"/>
          <w:lang w:val="en-US"/>
        </w:rPr>
        <w:t xml:space="preserve">, McCready, T.A., </w:t>
      </w:r>
      <w:r w:rsidR="003D6BB8" w:rsidRPr="00573903">
        <w:rPr>
          <w:rFonts w:ascii="Calibri" w:hAnsi="Calibri"/>
          <w:szCs w:val="22"/>
          <w:lang w:val="en-US"/>
        </w:rPr>
        <w:t xml:space="preserve">&amp; </w:t>
      </w:r>
      <w:r w:rsidRPr="00573903">
        <w:rPr>
          <w:rFonts w:ascii="Calibri" w:hAnsi="Calibri"/>
          <w:szCs w:val="22"/>
          <w:lang w:val="en-US"/>
        </w:rPr>
        <w:t>Howard, L.</w:t>
      </w:r>
      <w:r w:rsidR="00354736" w:rsidRPr="00573903">
        <w:rPr>
          <w:rFonts w:ascii="Calibri" w:hAnsi="Calibri"/>
          <w:szCs w:val="22"/>
          <w:lang w:val="en-US"/>
        </w:rPr>
        <w:t xml:space="preserve"> </w:t>
      </w:r>
      <w:r w:rsidR="003D6BB8" w:rsidRPr="00573903">
        <w:rPr>
          <w:rFonts w:ascii="Calibri" w:hAnsi="Calibri"/>
          <w:szCs w:val="22"/>
          <w:lang w:val="en-US"/>
        </w:rPr>
        <w:t>(</w:t>
      </w:r>
      <w:r w:rsidRPr="00573903">
        <w:rPr>
          <w:rFonts w:ascii="Calibri" w:hAnsi="Calibri"/>
          <w:szCs w:val="22"/>
          <w:lang w:val="en-US"/>
        </w:rPr>
        <w:t>1991</w:t>
      </w:r>
      <w:r w:rsidR="003D6BB8" w:rsidRPr="00573903">
        <w:rPr>
          <w:rFonts w:ascii="Calibri" w:hAnsi="Calibri"/>
          <w:szCs w:val="22"/>
          <w:lang w:val="en-US"/>
        </w:rPr>
        <w:t>).</w:t>
      </w:r>
      <w:r w:rsidRPr="00573903">
        <w:rPr>
          <w:rFonts w:ascii="Calibri" w:hAnsi="Calibri"/>
          <w:szCs w:val="22"/>
          <w:lang w:val="en-US"/>
        </w:rPr>
        <w:t xml:space="preserve"> “Probability models for the NCAA regional basketball tournaments”, </w:t>
      </w:r>
      <w:r w:rsidRPr="00573903">
        <w:rPr>
          <w:rFonts w:ascii="Calibri" w:hAnsi="Calibri"/>
          <w:i/>
          <w:szCs w:val="22"/>
          <w:lang w:val="en-US"/>
        </w:rPr>
        <w:t>American Statistician</w:t>
      </w:r>
      <w:r w:rsidRPr="00573903">
        <w:rPr>
          <w:rFonts w:ascii="Calibri" w:hAnsi="Calibri"/>
          <w:szCs w:val="22"/>
          <w:lang w:val="en-US"/>
        </w:rPr>
        <w:t>, 45, 35-38.</w:t>
      </w:r>
    </w:p>
    <w:p w:rsidR="003F7E9A" w:rsidRPr="00573903" w:rsidRDefault="003F7E9A" w:rsidP="00E57D32">
      <w:pPr>
        <w:numPr>
          <w:ilvl w:val="0"/>
          <w:numId w:val="2"/>
        </w:numPr>
        <w:spacing w:line="480" w:lineRule="auto"/>
        <w:jc w:val="left"/>
        <w:rPr>
          <w:rFonts w:ascii="Calibri" w:hAnsi="Calibri"/>
          <w:szCs w:val="22"/>
          <w:lang w:val="en-US"/>
        </w:rPr>
      </w:pPr>
      <w:r w:rsidRPr="00573903">
        <w:rPr>
          <w:rFonts w:ascii="Calibri" w:hAnsi="Calibri"/>
          <w:szCs w:val="22"/>
          <w:lang w:val="en-US"/>
        </w:rPr>
        <w:t xml:space="preserve">Winston, W.L. (2009). </w:t>
      </w:r>
      <w:r w:rsidRPr="00573903">
        <w:rPr>
          <w:rFonts w:ascii="Calibri" w:hAnsi="Calibri"/>
          <w:i/>
          <w:szCs w:val="22"/>
          <w:lang w:val="en-US"/>
        </w:rPr>
        <w:t>Mathletics: How Gamblers, Managers, and Sports Enthusiasts Use Mathematics in Baseball, Basketball, and Football</w:t>
      </w:r>
      <w:r w:rsidRPr="00573903">
        <w:rPr>
          <w:rFonts w:ascii="Calibri" w:hAnsi="Calibri"/>
          <w:szCs w:val="22"/>
          <w:lang w:val="en-US"/>
        </w:rPr>
        <w:t xml:space="preserve">. </w:t>
      </w:r>
      <w:smartTag w:uri="urn:schemas-microsoft-com:office:smarttags" w:element="place">
        <w:smartTag w:uri="urn:schemas-microsoft-com:office:smarttags" w:element="PlaceName">
          <w:r w:rsidRPr="00573903">
            <w:rPr>
              <w:rFonts w:ascii="Calibri" w:hAnsi="Calibri"/>
              <w:szCs w:val="22"/>
              <w:lang w:val="en-US"/>
            </w:rPr>
            <w:t>Princeton</w:t>
          </w:r>
        </w:smartTag>
        <w:r w:rsidRPr="00573903">
          <w:rPr>
            <w:rFonts w:ascii="Calibri" w:hAnsi="Calibri"/>
            <w:szCs w:val="22"/>
            <w:lang w:val="en-US"/>
          </w:rPr>
          <w:t xml:space="preserve"> </w:t>
        </w:r>
        <w:smartTag w:uri="urn:schemas-microsoft-com:office:smarttags" w:element="PlaceType">
          <w:r w:rsidRPr="00573903">
            <w:rPr>
              <w:rFonts w:ascii="Calibri" w:hAnsi="Calibri"/>
              <w:szCs w:val="22"/>
              <w:lang w:val="en-US"/>
            </w:rPr>
            <w:t>University</w:t>
          </w:r>
        </w:smartTag>
      </w:smartTag>
      <w:r w:rsidRPr="00573903">
        <w:rPr>
          <w:rFonts w:ascii="Calibri" w:hAnsi="Calibri"/>
          <w:szCs w:val="22"/>
          <w:lang w:val="en-US"/>
        </w:rPr>
        <w:t xml:space="preserve"> Press</w:t>
      </w:r>
    </w:p>
    <w:p w:rsidR="00EF3B50" w:rsidRPr="00573903" w:rsidRDefault="00EF3B50" w:rsidP="00E57D32">
      <w:pPr>
        <w:numPr>
          <w:ilvl w:val="0"/>
          <w:numId w:val="2"/>
        </w:numPr>
        <w:spacing w:line="480" w:lineRule="auto"/>
        <w:jc w:val="left"/>
        <w:rPr>
          <w:rFonts w:ascii="Calibri" w:hAnsi="Calibri"/>
          <w:szCs w:val="22"/>
          <w:lang w:val="en-US"/>
        </w:rPr>
      </w:pPr>
      <w:r w:rsidRPr="00573903">
        <w:rPr>
          <w:rFonts w:ascii="Calibri" w:hAnsi="Calibri"/>
          <w:szCs w:val="22"/>
          <w:lang w:val="en-US"/>
        </w:rPr>
        <w:t xml:space="preserve">Zak, T.A., Huang, C.J., </w:t>
      </w:r>
      <w:r w:rsidR="003D6BB8" w:rsidRPr="00573903">
        <w:rPr>
          <w:rFonts w:ascii="Calibri" w:hAnsi="Calibri"/>
          <w:szCs w:val="22"/>
          <w:lang w:val="en-US"/>
        </w:rPr>
        <w:t>&amp;</w:t>
      </w:r>
      <w:r w:rsidRPr="00573903">
        <w:rPr>
          <w:rFonts w:ascii="Calibri" w:hAnsi="Calibri"/>
          <w:szCs w:val="22"/>
          <w:lang w:val="en-US"/>
        </w:rPr>
        <w:t xml:space="preserve"> Siegfried, J.J. </w:t>
      </w:r>
      <w:r w:rsidR="003D6BB8" w:rsidRPr="00573903">
        <w:rPr>
          <w:rFonts w:ascii="Calibri" w:hAnsi="Calibri"/>
          <w:szCs w:val="22"/>
          <w:lang w:val="en-US"/>
        </w:rPr>
        <w:t>(</w:t>
      </w:r>
      <w:r w:rsidRPr="00573903">
        <w:rPr>
          <w:rFonts w:ascii="Calibri" w:hAnsi="Calibri"/>
          <w:szCs w:val="22"/>
          <w:lang w:val="en-US"/>
        </w:rPr>
        <w:t>1979</w:t>
      </w:r>
      <w:r w:rsidR="003D6BB8" w:rsidRPr="00573903">
        <w:rPr>
          <w:rFonts w:ascii="Calibri" w:hAnsi="Calibri"/>
          <w:szCs w:val="22"/>
          <w:lang w:val="en-US"/>
        </w:rPr>
        <w:t>).</w:t>
      </w:r>
      <w:r w:rsidRPr="00573903">
        <w:rPr>
          <w:rFonts w:ascii="Calibri" w:hAnsi="Calibri"/>
          <w:szCs w:val="22"/>
          <w:lang w:val="en-US"/>
        </w:rPr>
        <w:t xml:space="preserve"> “Production efficiency: The case of professional basketball”, </w:t>
      </w:r>
      <w:r w:rsidRPr="00573903">
        <w:rPr>
          <w:rFonts w:ascii="Calibri" w:hAnsi="Calibri"/>
          <w:i/>
          <w:szCs w:val="22"/>
          <w:lang w:val="en-US"/>
        </w:rPr>
        <w:t>Journal of Business</w:t>
      </w:r>
      <w:r w:rsidRPr="00573903">
        <w:rPr>
          <w:rFonts w:ascii="Calibri" w:hAnsi="Calibri"/>
          <w:szCs w:val="22"/>
          <w:lang w:val="en-US"/>
        </w:rPr>
        <w:t>, 52, 379-392.</w:t>
      </w:r>
    </w:p>
    <w:p w:rsidR="00EF3B50" w:rsidRPr="00573903" w:rsidRDefault="00EF3B50" w:rsidP="00E57D32">
      <w:pPr>
        <w:numPr>
          <w:ilvl w:val="0"/>
          <w:numId w:val="2"/>
        </w:numPr>
        <w:spacing w:line="480" w:lineRule="auto"/>
        <w:jc w:val="left"/>
        <w:rPr>
          <w:rFonts w:ascii="Calibri" w:hAnsi="Calibri"/>
          <w:szCs w:val="22"/>
          <w:lang w:val="en-US"/>
        </w:rPr>
        <w:sectPr w:rsidR="00EF3B50" w:rsidRPr="00573903" w:rsidSect="00405DD3">
          <w:footerReference w:type="even" r:id="rId43"/>
          <w:footerReference w:type="default" r:id="rId44"/>
          <w:footerReference w:type="first" r:id="rId45"/>
          <w:pgSz w:w="11906" w:h="16838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:rsidR="00F245B5" w:rsidRPr="00573903" w:rsidRDefault="00F245B5" w:rsidP="005243CD">
      <w:pPr>
        <w:spacing w:line="480" w:lineRule="auto"/>
        <w:ind w:left="902" w:hanging="902"/>
        <w:rPr>
          <w:rFonts w:ascii="Calibri" w:hAnsi="Calibri"/>
          <w:lang w:val="en-US"/>
        </w:rPr>
      </w:pPr>
      <w:r w:rsidRPr="00573903">
        <w:rPr>
          <w:rFonts w:ascii="Calibri" w:hAnsi="Calibri"/>
          <w:b/>
          <w:bCs/>
          <w:iCs/>
          <w:lang w:val="en-US"/>
        </w:rPr>
        <w:lastRenderedPageBreak/>
        <w:t>Table 1:</w:t>
      </w:r>
      <w:r w:rsidRPr="00573903">
        <w:rPr>
          <w:rFonts w:ascii="Calibri" w:hAnsi="Calibri"/>
          <w:bCs/>
          <w:iCs/>
          <w:lang w:val="en-US"/>
        </w:rPr>
        <w:tab/>
      </w:r>
      <w:r w:rsidR="00AE3F3E" w:rsidRPr="00573903">
        <w:rPr>
          <w:rFonts w:ascii="Calibri" w:hAnsi="Calibri"/>
          <w:lang w:val="en-US"/>
        </w:rPr>
        <w:t>Basic statistic</w:t>
      </w:r>
      <w:r w:rsidR="00044C7E" w:rsidRPr="00573903">
        <w:rPr>
          <w:rFonts w:ascii="Calibri" w:hAnsi="Calibri"/>
          <w:lang w:val="en-US"/>
        </w:rPr>
        <w:t xml:space="preserve">al categories </w:t>
      </w:r>
      <w:r w:rsidR="00AE3F3E" w:rsidRPr="00573903">
        <w:rPr>
          <w:rFonts w:ascii="Calibri" w:hAnsi="Calibri"/>
          <w:szCs w:val="22"/>
          <w:lang w:val="en-US"/>
        </w:rPr>
        <w:t>of IRAKLIS during the first six games of the Greek championship of 1999-2000</w:t>
      </w:r>
    </w:p>
    <w:tbl>
      <w:tblPr>
        <w:tblW w:w="15434" w:type="dxa"/>
        <w:tblCellMar>
          <w:left w:w="0" w:type="dxa"/>
          <w:right w:w="0" w:type="dxa"/>
        </w:tblCellMar>
        <w:tblLook w:val="0000"/>
      </w:tblPr>
      <w:tblGrid>
        <w:gridCol w:w="953"/>
        <w:gridCol w:w="1182"/>
        <w:gridCol w:w="664"/>
        <w:gridCol w:w="647"/>
        <w:gridCol w:w="742"/>
        <w:gridCol w:w="632"/>
        <w:gridCol w:w="631"/>
        <w:gridCol w:w="710"/>
        <w:gridCol w:w="602"/>
        <w:gridCol w:w="516"/>
        <w:gridCol w:w="765"/>
        <w:gridCol w:w="522"/>
        <w:gridCol w:w="671"/>
        <w:gridCol w:w="594"/>
        <w:gridCol w:w="629"/>
        <w:gridCol w:w="654"/>
        <w:gridCol w:w="1108"/>
        <w:gridCol w:w="1052"/>
        <w:gridCol w:w="799"/>
        <w:gridCol w:w="701"/>
        <w:gridCol w:w="740"/>
      </w:tblGrid>
      <w:tr w:rsidR="008914C5" w:rsidRPr="00573903" w:rsidTr="0018292E">
        <w:trPr>
          <w:trHeight w:val="328"/>
        </w:trPr>
        <w:tc>
          <w:tcPr>
            <w:tcW w:w="95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2D38" w:rsidRPr="00573903" w:rsidRDefault="00D72D38" w:rsidP="007C5499">
            <w:pPr>
              <w:spacing w:line="240" w:lineRule="auto"/>
              <w:jc w:val="center"/>
              <w:rPr>
                <w:rFonts w:ascii="Calibri" w:hAnsi="Calibri" w:cs="Arial"/>
                <w:b/>
                <w:bCs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b/>
                <w:szCs w:val="22"/>
                <w:lang w:val="en-US"/>
              </w:rPr>
              <w:t>Game</w:t>
            </w:r>
            <w:r w:rsidRPr="00573903">
              <w:rPr>
                <w:rFonts w:ascii="Calibri" w:hAnsi="Calibri" w:cs="Arial"/>
                <w:b/>
                <w:szCs w:val="22"/>
                <w:lang w:val="en-US"/>
              </w:rPr>
              <w:br/>
              <w:t>vs</w:t>
            </w:r>
          </w:p>
        </w:tc>
        <w:tc>
          <w:tcPr>
            <w:tcW w:w="1182" w:type="dxa"/>
            <w:vMerge w:val="restart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2D38" w:rsidRPr="00573903" w:rsidRDefault="0018292E" w:rsidP="007C5499">
            <w:pPr>
              <w:spacing w:line="240" w:lineRule="auto"/>
              <w:jc w:val="center"/>
              <w:rPr>
                <w:rFonts w:ascii="Calibri" w:hAnsi="Calibri" w:cs="Arial"/>
                <w:b/>
                <w:bCs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b/>
                <w:bCs/>
                <w:szCs w:val="22"/>
                <w:lang w:val="en-US"/>
              </w:rPr>
              <w:t>Home/Away game</w:t>
            </w:r>
          </w:p>
        </w:tc>
        <w:tc>
          <w:tcPr>
            <w:tcW w:w="664" w:type="dxa"/>
            <w:vMerge w:val="restart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2D38" w:rsidRPr="00573903" w:rsidRDefault="00D72D38" w:rsidP="007C5499">
            <w:pPr>
              <w:spacing w:line="240" w:lineRule="auto"/>
              <w:jc w:val="center"/>
              <w:rPr>
                <w:rFonts w:ascii="Calibri" w:hAnsi="Calibri" w:cs="Arial"/>
                <w:b/>
                <w:bCs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b/>
                <w:bCs/>
                <w:szCs w:val="22"/>
                <w:lang w:val="en-US"/>
              </w:rPr>
              <w:t>Points</w:t>
            </w:r>
          </w:p>
        </w:tc>
        <w:tc>
          <w:tcPr>
            <w:tcW w:w="1997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72D38" w:rsidRPr="00573903" w:rsidRDefault="00D72D38" w:rsidP="007C5499">
            <w:pPr>
              <w:spacing w:line="240" w:lineRule="auto"/>
              <w:jc w:val="center"/>
              <w:rPr>
                <w:rFonts w:ascii="Calibri" w:hAnsi="Calibri" w:cs="Arial"/>
                <w:b/>
                <w:bCs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b/>
                <w:bCs/>
                <w:szCs w:val="22"/>
                <w:lang w:val="en-US"/>
              </w:rPr>
              <w:t>Free throws</w:t>
            </w:r>
          </w:p>
        </w:tc>
        <w:tc>
          <w:tcPr>
            <w:tcW w:w="1919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72D38" w:rsidRPr="00573903" w:rsidRDefault="00D72D38" w:rsidP="007C5499">
            <w:pPr>
              <w:spacing w:line="240" w:lineRule="auto"/>
              <w:jc w:val="center"/>
              <w:rPr>
                <w:rFonts w:ascii="Calibri" w:hAnsi="Calibri" w:cs="Arial"/>
                <w:b/>
                <w:bCs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b/>
                <w:bCs/>
                <w:szCs w:val="22"/>
                <w:lang w:val="en-US"/>
              </w:rPr>
              <w:t>2p shots</w:t>
            </w:r>
          </w:p>
        </w:tc>
        <w:tc>
          <w:tcPr>
            <w:tcW w:w="1803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2D38" w:rsidRPr="00573903" w:rsidRDefault="00D72D38" w:rsidP="007C5499">
            <w:pPr>
              <w:spacing w:line="240" w:lineRule="auto"/>
              <w:jc w:val="center"/>
              <w:rPr>
                <w:rFonts w:ascii="Calibri" w:hAnsi="Calibri" w:cs="Arial"/>
                <w:b/>
                <w:bCs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b/>
                <w:bCs/>
                <w:szCs w:val="22"/>
                <w:lang w:val="en-US"/>
              </w:rPr>
              <w:t>3p shots</w:t>
            </w:r>
          </w:p>
        </w:tc>
        <w:tc>
          <w:tcPr>
            <w:tcW w:w="671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5FE0" w:rsidRPr="00573903" w:rsidRDefault="00715FE0" w:rsidP="007C5499">
            <w:pPr>
              <w:spacing w:line="240" w:lineRule="auto"/>
              <w:jc w:val="center"/>
              <w:rPr>
                <w:rFonts w:ascii="Calibri" w:hAnsi="Calibri" w:cs="Arial"/>
                <w:b/>
                <w:bCs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b/>
                <w:bCs/>
                <w:szCs w:val="22"/>
                <w:lang w:val="en-US"/>
              </w:rPr>
              <w:t>Earned</w:t>
            </w:r>
          </w:p>
          <w:p w:rsidR="00D72D38" w:rsidRPr="00573903" w:rsidRDefault="00715FE0" w:rsidP="007C5499">
            <w:pPr>
              <w:spacing w:line="240" w:lineRule="auto"/>
              <w:jc w:val="center"/>
              <w:rPr>
                <w:rFonts w:ascii="Calibri" w:hAnsi="Calibri" w:cs="Arial"/>
                <w:b/>
                <w:bCs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b/>
                <w:bCs/>
                <w:szCs w:val="22"/>
                <w:lang w:val="en-US"/>
              </w:rPr>
              <w:t>f</w:t>
            </w:r>
            <w:r w:rsidR="00D72D38" w:rsidRPr="00573903">
              <w:rPr>
                <w:rFonts w:ascii="Calibri" w:hAnsi="Calibri" w:cs="Arial"/>
                <w:b/>
                <w:bCs/>
                <w:szCs w:val="22"/>
                <w:lang w:val="en-US"/>
              </w:rPr>
              <w:t>ouls</w:t>
            </w:r>
          </w:p>
        </w:tc>
        <w:tc>
          <w:tcPr>
            <w:tcW w:w="2953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72D38" w:rsidRPr="00573903" w:rsidRDefault="00D72D38" w:rsidP="007C5499">
            <w:pPr>
              <w:spacing w:line="240" w:lineRule="auto"/>
              <w:jc w:val="center"/>
              <w:rPr>
                <w:rFonts w:ascii="Calibri" w:hAnsi="Calibri" w:cs="Arial"/>
                <w:b/>
                <w:bCs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b/>
                <w:bCs/>
                <w:szCs w:val="22"/>
                <w:lang w:val="en-US"/>
              </w:rPr>
              <w:t>Rebounds</w:t>
            </w:r>
          </w:p>
        </w:tc>
        <w:tc>
          <w:tcPr>
            <w:tcW w:w="1052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2D38" w:rsidRPr="00573903" w:rsidRDefault="00D72D38" w:rsidP="007C5499">
            <w:pPr>
              <w:spacing w:line="240" w:lineRule="auto"/>
              <w:jc w:val="center"/>
              <w:rPr>
                <w:rFonts w:ascii="Calibri" w:hAnsi="Calibri" w:cs="Arial"/>
                <w:b/>
                <w:bCs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b/>
                <w:bCs/>
                <w:szCs w:val="22"/>
                <w:lang w:val="en-US"/>
              </w:rPr>
              <w:t>Turnovers</w:t>
            </w:r>
          </w:p>
        </w:tc>
        <w:tc>
          <w:tcPr>
            <w:tcW w:w="799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2D38" w:rsidRPr="00573903" w:rsidRDefault="00D72D38" w:rsidP="007C5499">
            <w:pPr>
              <w:spacing w:line="240" w:lineRule="auto"/>
              <w:jc w:val="center"/>
              <w:rPr>
                <w:rFonts w:ascii="Calibri" w:hAnsi="Calibri" w:cs="Arial"/>
                <w:b/>
                <w:bCs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b/>
                <w:bCs/>
                <w:szCs w:val="22"/>
                <w:lang w:val="en-US"/>
              </w:rPr>
              <w:t>Assists</w:t>
            </w:r>
          </w:p>
        </w:tc>
        <w:tc>
          <w:tcPr>
            <w:tcW w:w="701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2D38" w:rsidRPr="00573903" w:rsidRDefault="00D72D38" w:rsidP="007C5499">
            <w:pPr>
              <w:spacing w:line="240" w:lineRule="auto"/>
              <w:jc w:val="center"/>
              <w:rPr>
                <w:rFonts w:ascii="Calibri" w:hAnsi="Calibri" w:cs="Arial"/>
                <w:b/>
                <w:bCs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b/>
                <w:bCs/>
                <w:szCs w:val="22"/>
                <w:lang w:val="en-US"/>
              </w:rPr>
              <w:t>Steals</w:t>
            </w:r>
          </w:p>
        </w:tc>
        <w:tc>
          <w:tcPr>
            <w:tcW w:w="740" w:type="dxa"/>
            <w:vMerge w:val="restart"/>
            <w:tcBorders>
              <w:top w:val="single" w:sz="12" w:space="0" w:color="auto"/>
              <w:left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72D38" w:rsidRPr="00573903" w:rsidRDefault="00D72D38" w:rsidP="007C5499">
            <w:pPr>
              <w:spacing w:line="240" w:lineRule="auto"/>
              <w:jc w:val="center"/>
              <w:rPr>
                <w:rFonts w:ascii="Calibri" w:hAnsi="Calibri" w:cs="Arial"/>
                <w:b/>
                <w:bCs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b/>
                <w:bCs/>
                <w:szCs w:val="22"/>
                <w:lang w:val="en-US"/>
              </w:rPr>
              <w:t>Blocks</w:t>
            </w:r>
          </w:p>
        </w:tc>
      </w:tr>
      <w:tr w:rsidR="0018292E" w:rsidRPr="00573903" w:rsidTr="0018292E">
        <w:trPr>
          <w:trHeight w:val="297"/>
        </w:trPr>
        <w:tc>
          <w:tcPr>
            <w:tcW w:w="953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2D38" w:rsidRPr="00573903" w:rsidRDefault="00D72D38" w:rsidP="007C5499">
            <w:pPr>
              <w:spacing w:line="240" w:lineRule="auto"/>
              <w:jc w:val="center"/>
              <w:rPr>
                <w:rFonts w:ascii="Calibri" w:hAnsi="Calibri" w:cs="Arial"/>
                <w:b/>
                <w:bCs/>
                <w:szCs w:val="22"/>
                <w:lang w:val="en-US"/>
              </w:rPr>
            </w:pPr>
          </w:p>
        </w:tc>
        <w:tc>
          <w:tcPr>
            <w:tcW w:w="1182" w:type="dxa"/>
            <w:vMerge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2D38" w:rsidRPr="00573903" w:rsidRDefault="00D72D38" w:rsidP="007C5499">
            <w:pPr>
              <w:spacing w:line="240" w:lineRule="auto"/>
              <w:jc w:val="center"/>
              <w:rPr>
                <w:rFonts w:ascii="Calibri" w:hAnsi="Calibri" w:cs="Arial"/>
                <w:b/>
                <w:bCs/>
                <w:szCs w:val="22"/>
                <w:lang w:val="en-US"/>
              </w:rPr>
            </w:pPr>
          </w:p>
        </w:tc>
        <w:tc>
          <w:tcPr>
            <w:tcW w:w="664" w:type="dxa"/>
            <w:vMerge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2D38" w:rsidRPr="00573903" w:rsidRDefault="00D72D38" w:rsidP="007C5499">
            <w:pPr>
              <w:spacing w:line="240" w:lineRule="auto"/>
              <w:jc w:val="center"/>
              <w:rPr>
                <w:rFonts w:ascii="Calibri" w:hAnsi="Calibri" w:cs="Arial"/>
                <w:b/>
                <w:bCs/>
                <w:szCs w:val="22"/>
                <w:lang w:val="en-US"/>
              </w:rPr>
            </w:pPr>
          </w:p>
        </w:tc>
        <w:tc>
          <w:tcPr>
            <w:tcW w:w="639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D72D38" w:rsidRPr="00573903" w:rsidRDefault="00D72D38" w:rsidP="007C5499">
            <w:pPr>
              <w:spacing w:line="240" w:lineRule="auto"/>
              <w:jc w:val="center"/>
              <w:rPr>
                <w:rFonts w:ascii="Calibri" w:hAnsi="Calibri" w:cs="Arial"/>
                <w:bCs/>
                <w:sz w:val="16"/>
                <w:szCs w:val="16"/>
                <w:lang w:val="en-US"/>
              </w:rPr>
            </w:pPr>
            <w:r w:rsidRPr="00573903">
              <w:rPr>
                <w:rFonts w:ascii="Calibri" w:hAnsi="Calibri" w:cs="Arial"/>
                <w:bCs/>
                <w:sz w:val="16"/>
                <w:szCs w:val="16"/>
                <w:lang w:val="en-US"/>
              </w:rPr>
              <w:t>made</w:t>
            </w:r>
          </w:p>
        </w:tc>
        <w:tc>
          <w:tcPr>
            <w:tcW w:w="734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D72D38" w:rsidRPr="00573903" w:rsidRDefault="00D72D38" w:rsidP="007C5499">
            <w:pPr>
              <w:spacing w:line="240" w:lineRule="auto"/>
              <w:jc w:val="center"/>
              <w:rPr>
                <w:rFonts w:ascii="Calibri" w:hAnsi="Calibri" w:cs="Arial"/>
                <w:bCs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bCs/>
                <w:sz w:val="16"/>
                <w:szCs w:val="16"/>
                <w:lang w:val="en-US"/>
              </w:rPr>
              <w:t>attempts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2D38" w:rsidRPr="00573903" w:rsidRDefault="00D72D38" w:rsidP="007C5499">
            <w:pPr>
              <w:spacing w:line="240" w:lineRule="auto"/>
              <w:jc w:val="center"/>
              <w:rPr>
                <w:rFonts w:ascii="Calibri" w:hAnsi="Calibri" w:cs="Arial"/>
                <w:bCs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bCs/>
                <w:szCs w:val="22"/>
                <w:lang w:val="en-US"/>
              </w:rPr>
              <w:t>%</w:t>
            </w:r>
          </w:p>
        </w:tc>
        <w:tc>
          <w:tcPr>
            <w:tcW w:w="623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D72D38" w:rsidRPr="00573903" w:rsidRDefault="00D72D38" w:rsidP="007C5499">
            <w:pPr>
              <w:spacing w:line="240" w:lineRule="auto"/>
              <w:jc w:val="center"/>
              <w:rPr>
                <w:rFonts w:ascii="Calibri" w:hAnsi="Calibri" w:cs="Arial"/>
                <w:bCs/>
                <w:sz w:val="16"/>
                <w:szCs w:val="16"/>
                <w:lang w:val="en-US"/>
              </w:rPr>
            </w:pPr>
            <w:r w:rsidRPr="00573903">
              <w:rPr>
                <w:rFonts w:ascii="Calibri" w:hAnsi="Calibri" w:cs="Arial"/>
                <w:bCs/>
                <w:sz w:val="16"/>
                <w:szCs w:val="16"/>
                <w:lang w:val="en-US"/>
              </w:rPr>
              <w:t>made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D72D38" w:rsidRPr="00573903" w:rsidRDefault="00D72D38" w:rsidP="007C5499">
            <w:pPr>
              <w:spacing w:line="240" w:lineRule="auto"/>
              <w:jc w:val="center"/>
              <w:rPr>
                <w:rFonts w:ascii="Calibri" w:hAnsi="Calibri" w:cs="Arial"/>
                <w:bCs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bCs/>
                <w:sz w:val="16"/>
                <w:szCs w:val="16"/>
                <w:lang w:val="en-US"/>
              </w:rPr>
              <w:t>attempts</w:t>
            </w:r>
          </w:p>
        </w:tc>
        <w:tc>
          <w:tcPr>
            <w:tcW w:w="594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2D38" w:rsidRPr="00573903" w:rsidRDefault="00D72D38" w:rsidP="007C5499">
            <w:pPr>
              <w:spacing w:line="240" w:lineRule="auto"/>
              <w:jc w:val="center"/>
              <w:rPr>
                <w:rFonts w:ascii="Calibri" w:hAnsi="Calibri" w:cs="Arial"/>
                <w:bCs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bCs/>
                <w:szCs w:val="22"/>
                <w:lang w:val="en-US"/>
              </w:rPr>
              <w:t>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D72D38" w:rsidRPr="00573903" w:rsidRDefault="00D72D38" w:rsidP="007C5499">
            <w:pPr>
              <w:spacing w:line="240" w:lineRule="auto"/>
              <w:jc w:val="center"/>
              <w:rPr>
                <w:rFonts w:ascii="Calibri" w:hAnsi="Calibri" w:cs="Arial"/>
                <w:bCs/>
                <w:sz w:val="16"/>
                <w:szCs w:val="16"/>
                <w:lang w:val="en-US"/>
              </w:rPr>
            </w:pPr>
            <w:r w:rsidRPr="00573903">
              <w:rPr>
                <w:rFonts w:ascii="Calibri" w:hAnsi="Calibri" w:cs="Arial"/>
                <w:bCs/>
                <w:sz w:val="16"/>
                <w:szCs w:val="16"/>
                <w:lang w:val="en-US"/>
              </w:rPr>
              <w:t>made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D72D38" w:rsidRPr="00573903" w:rsidRDefault="00D72D38" w:rsidP="007C5499">
            <w:pPr>
              <w:spacing w:line="240" w:lineRule="auto"/>
              <w:jc w:val="center"/>
              <w:rPr>
                <w:rFonts w:ascii="Calibri" w:hAnsi="Calibri" w:cs="Arial"/>
                <w:bCs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bCs/>
                <w:sz w:val="16"/>
                <w:szCs w:val="16"/>
                <w:lang w:val="en-US"/>
              </w:rPr>
              <w:t>attempts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2D38" w:rsidRPr="00573903" w:rsidRDefault="00D72D38" w:rsidP="007C5499">
            <w:pPr>
              <w:spacing w:line="240" w:lineRule="auto"/>
              <w:jc w:val="center"/>
              <w:rPr>
                <w:rFonts w:ascii="Calibri" w:hAnsi="Calibri" w:cs="Arial"/>
                <w:bCs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bCs/>
                <w:szCs w:val="22"/>
                <w:lang w:val="en-US"/>
              </w:rPr>
              <w:t>%</w:t>
            </w:r>
          </w:p>
        </w:tc>
        <w:tc>
          <w:tcPr>
            <w:tcW w:w="671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2D38" w:rsidRPr="00573903" w:rsidRDefault="00D72D38" w:rsidP="007C5499">
            <w:pPr>
              <w:spacing w:line="240" w:lineRule="auto"/>
              <w:jc w:val="center"/>
              <w:rPr>
                <w:rFonts w:ascii="Calibri" w:hAnsi="Calibri" w:cs="Arial"/>
                <w:bCs/>
                <w:szCs w:val="22"/>
                <w:lang w:val="en-US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D72D38" w:rsidRPr="00573903" w:rsidRDefault="008D3127" w:rsidP="007C5499">
            <w:pPr>
              <w:spacing w:line="240" w:lineRule="auto"/>
              <w:jc w:val="center"/>
              <w:rPr>
                <w:rFonts w:ascii="Calibri" w:hAnsi="Calibri" w:cs="Arial"/>
                <w:b/>
                <w:bCs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b/>
                <w:bCs/>
                <w:szCs w:val="22"/>
                <w:lang w:val="en-US"/>
              </w:rPr>
              <w:t>Def.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D72D38" w:rsidRPr="00573903" w:rsidRDefault="008D3127" w:rsidP="007C5499">
            <w:pPr>
              <w:spacing w:line="240" w:lineRule="auto"/>
              <w:jc w:val="center"/>
              <w:rPr>
                <w:rFonts w:ascii="Calibri" w:hAnsi="Calibri" w:cs="Arial"/>
                <w:b/>
                <w:bCs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b/>
                <w:bCs/>
                <w:szCs w:val="22"/>
                <w:lang w:val="en-US"/>
              </w:rPr>
              <w:t>Off.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D72D38" w:rsidRPr="00573903" w:rsidRDefault="00D72D38" w:rsidP="007C5499">
            <w:pPr>
              <w:spacing w:line="240" w:lineRule="auto"/>
              <w:jc w:val="center"/>
              <w:rPr>
                <w:rFonts w:ascii="Calibri" w:hAnsi="Calibri" w:cs="Arial"/>
                <w:b/>
                <w:bCs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b/>
                <w:bCs/>
                <w:szCs w:val="22"/>
                <w:lang w:val="en-US"/>
              </w:rPr>
              <w:t>Total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2D38" w:rsidRPr="00573903" w:rsidRDefault="00D72D38" w:rsidP="007C5499">
            <w:pPr>
              <w:spacing w:line="240" w:lineRule="auto"/>
              <w:jc w:val="center"/>
              <w:rPr>
                <w:rFonts w:ascii="Calibri" w:hAnsi="Calibri" w:cs="Arial"/>
                <w:b/>
                <w:bCs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b/>
                <w:bCs/>
                <w:szCs w:val="22"/>
                <w:lang w:val="en-US"/>
              </w:rPr>
              <w:t>Opponent</w:t>
            </w:r>
          </w:p>
        </w:tc>
        <w:tc>
          <w:tcPr>
            <w:tcW w:w="0" w:type="auto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2D38" w:rsidRPr="00573903" w:rsidRDefault="00D72D38" w:rsidP="007C5499">
            <w:pPr>
              <w:spacing w:line="240" w:lineRule="auto"/>
              <w:jc w:val="center"/>
              <w:rPr>
                <w:rFonts w:ascii="Calibri" w:hAnsi="Calibri" w:cs="Arial"/>
                <w:b/>
                <w:bCs/>
                <w:szCs w:val="22"/>
                <w:lang w:val="en-US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2D38" w:rsidRPr="00573903" w:rsidRDefault="00D72D38" w:rsidP="007C5499">
            <w:pPr>
              <w:spacing w:line="240" w:lineRule="auto"/>
              <w:jc w:val="center"/>
              <w:rPr>
                <w:rFonts w:ascii="Calibri" w:hAnsi="Calibri" w:cs="Arial"/>
                <w:b/>
                <w:bCs/>
                <w:szCs w:val="22"/>
                <w:lang w:val="en-US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2D38" w:rsidRPr="00573903" w:rsidRDefault="00D72D38" w:rsidP="007C5499">
            <w:pPr>
              <w:spacing w:line="240" w:lineRule="auto"/>
              <w:jc w:val="center"/>
              <w:rPr>
                <w:rFonts w:ascii="Calibri" w:hAnsi="Calibri" w:cs="Arial"/>
                <w:b/>
                <w:bCs/>
                <w:szCs w:val="22"/>
                <w:lang w:val="en-US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72D38" w:rsidRPr="00573903" w:rsidRDefault="00D72D38" w:rsidP="007C5499">
            <w:pPr>
              <w:spacing w:line="240" w:lineRule="auto"/>
              <w:jc w:val="center"/>
              <w:rPr>
                <w:rFonts w:ascii="Calibri" w:hAnsi="Calibri" w:cs="Arial"/>
                <w:b/>
                <w:bCs/>
                <w:szCs w:val="22"/>
                <w:lang w:val="en-US"/>
              </w:rPr>
            </w:pPr>
          </w:p>
        </w:tc>
      </w:tr>
      <w:tr w:rsidR="0018292E" w:rsidRPr="00573903" w:rsidTr="0018292E">
        <w:trPr>
          <w:trHeight w:val="252"/>
        </w:trPr>
        <w:tc>
          <w:tcPr>
            <w:tcW w:w="953" w:type="dxa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auto"/>
            </w:tcBorders>
            <w:shd w:val="clear" w:color="auto" w:fill="FF00FF"/>
            <w:noWrap/>
            <w:vAlign w:val="center"/>
          </w:tcPr>
          <w:p w:rsidR="000F0931" w:rsidRPr="00573903" w:rsidRDefault="000F0931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Aris</w:t>
            </w:r>
          </w:p>
        </w:tc>
        <w:tc>
          <w:tcPr>
            <w:tcW w:w="1182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0931" w:rsidRPr="00573903" w:rsidRDefault="00044C7E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Home</w:t>
            </w:r>
          </w:p>
        </w:tc>
        <w:tc>
          <w:tcPr>
            <w:tcW w:w="664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0931" w:rsidRPr="00573903" w:rsidRDefault="000F0931" w:rsidP="007C5499">
            <w:pPr>
              <w:spacing w:line="240" w:lineRule="auto"/>
              <w:jc w:val="center"/>
              <w:rPr>
                <w:rFonts w:ascii="Calibri" w:hAnsi="Calibri" w:cs="Arial"/>
                <w:b/>
                <w:color w:val="FF0000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b/>
                <w:color w:val="FF0000"/>
                <w:szCs w:val="22"/>
                <w:lang w:val="en-US"/>
              </w:rPr>
              <w:t>81</w:t>
            </w:r>
          </w:p>
        </w:tc>
        <w:tc>
          <w:tcPr>
            <w:tcW w:w="639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F0931" w:rsidRPr="00573903" w:rsidRDefault="000F0931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19</w:t>
            </w:r>
          </w:p>
        </w:tc>
        <w:tc>
          <w:tcPr>
            <w:tcW w:w="734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F0931" w:rsidRPr="00573903" w:rsidRDefault="000F0931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28</w:t>
            </w:r>
          </w:p>
        </w:tc>
        <w:tc>
          <w:tcPr>
            <w:tcW w:w="624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0931" w:rsidRPr="00573903" w:rsidRDefault="000F0931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67.9</w:t>
            </w:r>
          </w:p>
        </w:tc>
        <w:tc>
          <w:tcPr>
            <w:tcW w:w="623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F0931" w:rsidRPr="00573903" w:rsidRDefault="000F0931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22</w:t>
            </w:r>
          </w:p>
        </w:tc>
        <w:tc>
          <w:tcPr>
            <w:tcW w:w="702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F0931" w:rsidRPr="00573903" w:rsidRDefault="000F0931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41</w:t>
            </w:r>
          </w:p>
        </w:tc>
        <w:tc>
          <w:tcPr>
            <w:tcW w:w="594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0931" w:rsidRPr="00573903" w:rsidRDefault="000F0931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53.7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F0931" w:rsidRPr="00573903" w:rsidRDefault="000F0931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F0931" w:rsidRPr="00573903" w:rsidRDefault="000F0931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13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0931" w:rsidRPr="00573903" w:rsidRDefault="000F0931" w:rsidP="007C5499">
            <w:pPr>
              <w:spacing w:line="240" w:lineRule="auto"/>
              <w:jc w:val="center"/>
              <w:rPr>
                <w:rFonts w:ascii="Calibri" w:hAnsi="Calibri" w:cs="Arial"/>
                <w:b/>
                <w:color w:val="FF0000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b/>
                <w:color w:val="FF0000"/>
                <w:szCs w:val="22"/>
                <w:lang w:val="en-US"/>
              </w:rPr>
              <w:t>46.2</w:t>
            </w:r>
          </w:p>
        </w:tc>
        <w:tc>
          <w:tcPr>
            <w:tcW w:w="671" w:type="dxa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0931" w:rsidRPr="00573903" w:rsidRDefault="000F0931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22</w:t>
            </w:r>
          </w:p>
        </w:tc>
        <w:tc>
          <w:tcPr>
            <w:tcW w:w="586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F0931" w:rsidRPr="00573903" w:rsidRDefault="000F0931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30</w:t>
            </w:r>
          </w:p>
        </w:tc>
        <w:tc>
          <w:tcPr>
            <w:tcW w:w="621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F0931" w:rsidRPr="00573903" w:rsidRDefault="000F0931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11</w:t>
            </w:r>
          </w:p>
        </w:tc>
        <w:tc>
          <w:tcPr>
            <w:tcW w:w="646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F0931" w:rsidRPr="00573903" w:rsidRDefault="000F0931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41</w:t>
            </w:r>
          </w:p>
        </w:tc>
        <w:tc>
          <w:tcPr>
            <w:tcW w:w="1100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0931" w:rsidRPr="00573903" w:rsidRDefault="000F0931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33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0931" w:rsidRPr="00573903" w:rsidRDefault="000F0931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15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0931" w:rsidRPr="00573903" w:rsidRDefault="000F0931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13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0931" w:rsidRPr="00573903" w:rsidRDefault="000F0931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0F0931" w:rsidRPr="00573903" w:rsidRDefault="000F0931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12</w:t>
            </w:r>
          </w:p>
        </w:tc>
      </w:tr>
      <w:tr w:rsidR="0018292E" w:rsidRPr="00573903" w:rsidTr="0018292E">
        <w:trPr>
          <w:trHeight w:val="252"/>
        </w:trPr>
        <w:tc>
          <w:tcPr>
            <w:tcW w:w="953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FFFF99"/>
            <w:noWrap/>
            <w:vAlign w:val="center"/>
          </w:tcPr>
          <w:p w:rsidR="000F0931" w:rsidRPr="00573903" w:rsidRDefault="000F0931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smartTag w:uri="urn:schemas-microsoft-com:office:smarttags" w:element="place">
              <w:r w:rsidRPr="00573903">
                <w:rPr>
                  <w:rFonts w:ascii="Calibri" w:hAnsi="Calibri" w:cs="Arial"/>
                  <w:szCs w:val="22"/>
                  <w:lang w:val="en-US"/>
                </w:rPr>
                <w:t>Near East</w:t>
              </w:r>
            </w:smartTag>
          </w:p>
        </w:tc>
        <w:tc>
          <w:tcPr>
            <w:tcW w:w="11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0931" w:rsidRPr="00573903" w:rsidRDefault="00044C7E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Away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0931" w:rsidRPr="00573903" w:rsidRDefault="000F0931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56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F0931" w:rsidRPr="00573903" w:rsidRDefault="000F0931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6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F0931" w:rsidRPr="00573903" w:rsidRDefault="000F0931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10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0931" w:rsidRPr="00573903" w:rsidRDefault="000F0931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60.0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F0931" w:rsidRPr="00573903" w:rsidRDefault="000F0931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19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F0931" w:rsidRPr="00573903" w:rsidRDefault="000F0931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43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0931" w:rsidRPr="00573903" w:rsidRDefault="000F0931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44.2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F0931" w:rsidRPr="00573903" w:rsidRDefault="000F0931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F0931" w:rsidRPr="00573903" w:rsidRDefault="000F0931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0931" w:rsidRPr="00573903" w:rsidRDefault="000F0931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21.1</w:t>
            </w:r>
          </w:p>
        </w:tc>
        <w:tc>
          <w:tcPr>
            <w:tcW w:w="6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0931" w:rsidRPr="00573903" w:rsidRDefault="000F0931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17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F0931" w:rsidRPr="00573903" w:rsidRDefault="000F0931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20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F0931" w:rsidRPr="00573903" w:rsidRDefault="000F0931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13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F0931" w:rsidRPr="00573903" w:rsidRDefault="000F0931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33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0931" w:rsidRPr="00573903" w:rsidRDefault="000F0931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0931" w:rsidRPr="00573903" w:rsidRDefault="000F0931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0931" w:rsidRPr="00573903" w:rsidRDefault="000F0931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0931" w:rsidRPr="00573903" w:rsidRDefault="000F0931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0F0931" w:rsidRPr="00573903" w:rsidRDefault="000F0931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3</w:t>
            </w:r>
          </w:p>
        </w:tc>
      </w:tr>
      <w:tr w:rsidR="0018292E" w:rsidRPr="00573903" w:rsidTr="0018292E">
        <w:trPr>
          <w:trHeight w:val="252"/>
        </w:trPr>
        <w:tc>
          <w:tcPr>
            <w:tcW w:w="953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FF00FF"/>
            <w:noWrap/>
            <w:vAlign w:val="center"/>
          </w:tcPr>
          <w:p w:rsidR="000F0931" w:rsidRPr="00573903" w:rsidRDefault="000F0931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Peristeri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0931" w:rsidRPr="00573903" w:rsidRDefault="00044C7E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Home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0931" w:rsidRPr="00573903" w:rsidRDefault="000F0931" w:rsidP="007C5499">
            <w:pPr>
              <w:spacing w:line="240" w:lineRule="auto"/>
              <w:jc w:val="center"/>
              <w:rPr>
                <w:rFonts w:ascii="Calibri" w:hAnsi="Calibri" w:cs="Arial"/>
                <w:b/>
                <w:color w:val="FF0000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b/>
                <w:color w:val="FF0000"/>
                <w:szCs w:val="22"/>
                <w:lang w:val="en-US"/>
              </w:rPr>
              <w:t>75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F0931" w:rsidRPr="00573903" w:rsidRDefault="000F0931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18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F0931" w:rsidRPr="00573903" w:rsidRDefault="000F0931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28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0931" w:rsidRPr="00573903" w:rsidRDefault="000F0931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64.3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F0931" w:rsidRPr="00573903" w:rsidRDefault="000F0931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15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F0931" w:rsidRPr="00573903" w:rsidRDefault="000F0931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35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0931" w:rsidRPr="00573903" w:rsidRDefault="000F0931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42.9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F0931" w:rsidRPr="00573903" w:rsidRDefault="000F0931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F0931" w:rsidRPr="00573903" w:rsidRDefault="000F0931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0931" w:rsidRPr="00573903" w:rsidRDefault="000F0931" w:rsidP="007C5499">
            <w:pPr>
              <w:spacing w:line="240" w:lineRule="auto"/>
              <w:jc w:val="center"/>
              <w:rPr>
                <w:rFonts w:ascii="Calibri" w:hAnsi="Calibri" w:cs="Arial"/>
                <w:b/>
                <w:color w:val="FF0000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b/>
                <w:color w:val="FF0000"/>
                <w:szCs w:val="22"/>
                <w:lang w:val="en-US"/>
              </w:rPr>
              <w:t>47.4</w:t>
            </w:r>
          </w:p>
        </w:tc>
        <w:tc>
          <w:tcPr>
            <w:tcW w:w="6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0931" w:rsidRPr="00573903" w:rsidRDefault="000F0931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26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F0931" w:rsidRPr="00573903" w:rsidRDefault="000F0931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18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F0931" w:rsidRPr="00573903" w:rsidRDefault="000F0931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16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F0931" w:rsidRPr="00573903" w:rsidRDefault="000F0931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34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0931" w:rsidRPr="00573903" w:rsidRDefault="000F0931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0931" w:rsidRPr="00573903" w:rsidRDefault="000F0931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0931" w:rsidRPr="00573903" w:rsidRDefault="000F0931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0931" w:rsidRPr="00573903" w:rsidRDefault="000F0931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0F0931" w:rsidRPr="00573903" w:rsidRDefault="000F0931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1</w:t>
            </w:r>
          </w:p>
        </w:tc>
      </w:tr>
      <w:tr w:rsidR="0018292E" w:rsidRPr="00573903" w:rsidTr="0018292E">
        <w:trPr>
          <w:trHeight w:val="252"/>
        </w:trPr>
        <w:tc>
          <w:tcPr>
            <w:tcW w:w="953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FFFF99"/>
            <w:noWrap/>
            <w:vAlign w:val="center"/>
          </w:tcPr>
          <w:p w:rsidR="000F0931" w:rsidRPr="00573903" w:rsidRDefault="000F0931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AEK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0931" w:rsidRPr="00573903" w:rsidRDefault="00044C7E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Away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0931" w:rsidRPr="00573903" w:rsidRDefault="000F0931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60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F0931" w:rsidRPr="00573903" w:rsidRDefault="000F0931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7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F0931" w:rsidRPr="00573903" w:rsidRDefault="000F0931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10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0931" w:rsidRPr="00573903" w:rsidRDefault="000F0931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70.0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F0931" w:rsidRPr="00573903" w:rsidRDefault="000F0931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22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F0931" w:rsidRPr="00573903" w:rsidRDefault="000F0931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45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0931" w:rsidRPr="00573903" w:rsidRDefault="000F0931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48.9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F0931" w:rsidRPr="00573903" w:rsidRDefault="000F0931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F0931" w:rsidRPr="00573903" w:rsidRDefault="000F0931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0931" w:rsidRPr="00573903" w:rsidRDefault="000F0931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23.1</w:t>
            </w:r>
          </w:p>
        </w:tc>
        <w:tc>
          <w:tcPr>
            <w:tcW w:w="6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0931" w:rsidRPr="00573903" w:rsidRDefault="000F0931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17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F0931" w:rsidRPr="00573903" w:rsidRDefault="000F0931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20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F0931" w:rsidRPr="00573903" w:rsidRDefault="000F0931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9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F0931" w:rsidRPr="00573903" w:rsidRDefault="000F0931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29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0931" w:rsidRPr="00573903" w:rsidRDefault="000F0931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0931" w:rsidRPr="00573903" w:rsidRDefault="000F0931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0931" w:rsidRPr="00573903" w:rsidRDefault="000F0931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0931" w:rsidRPr="00573903" w:rsidRDefault="000F0931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0F0931" w:rsidRPr="00573903" w:rsidRDefault="000F0931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4</w:t>
            </w:r>
          </w:p>
        </w:tc>
      </w:tr>
      <w:tr w:rsidR="0018292E" w:rsidRPr="00573903" w:rsidTr="0018292E">
        <w:trPr>
          <w:trHeight w:val="252"/>
        </w:trPr>
        <w:tc>
          <w:tcPr>
            <w:tcW w:w="953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FFFF99"/>
            <w:noWrap/>
            <w:vAlign w:val="center"/>
          </w:tcPr>
          <w:p w:rsidR="000F0931" w:rsidRPr="00573903" w:rsidRDefault="000F0931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Panionios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0931" w:rsidRPr="00573903" w:rsidRDefault="00044C7E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Home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0931" w:rsidRPr="00573903" w:rsidRDefault="000F0931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63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F0931" w:rsidRPr="00573903" w:rsidRDefault="000F0931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15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F0931" w:rsidRPr="00573903" w:rsidRDefault="000F0931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19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0931" w:rsidRPr="00573903" w:rsidRDefault="000F0931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78.9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F0931" w:rsidRPr="00573903" w:rsidRDefault="000F0931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15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F0931" w:rsidRPr="00573903" w:rsidRDefault="000F0931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33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0931" w:rsidRPr="00573903" w:rsidRDefault="000F0931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45.5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F0931" w:rsidRPr="00573903" w:rsidRDefault="000F0931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F0931" w:rsidRPr="00573903" w:rsidRDefault="000F0931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0931" w:rsidRPr="00573903" w:rsidRDefault="000F0931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30.0</w:t>
            </w:r>
          </w:p>
        </w:tc>
        <w:tc>
          <w:tcPr>
            <w:tcW w:w="6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0931" w:rsidRPr="00573903" w:rsidRDefault="000F0931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19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F0931" w:rsidRPr="00573903" w:rsidRDefault="000F0931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28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F0931" w:rsidRPr="00573903" w:rsidRDefault="000F0931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8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F0931" w:rsidRPr="00573903" w:rsidRDefault="000F0931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36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0931" w:rsidRPr="00573903" w:rsidRDefault="000F0931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0931" w:rsidRPr="00573903" w:rsidRDefault="000F0931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0931" w:rsidRPr="00573903" w:rsidRDefault="000F0931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0931" w:rsidRPr="00573903" w:rsidRDefault="000F0931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0F0931" w:rsidRPr="00573903" w:rsidRDefault="000F0931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1</w:t>
            </w:r>
          </w:p>
        </w:tc>
      </w:tr>
      <w:tr w:rsidR="0018292E" w:rsidRPr="00573903" w:rsidTr="0018292E">
        <w:trPr>
          <w:trHeight w:val="267"/>
        </w:trPr>
        <w:tc>
          <w:tcPr>
            <w:tcW w:w="953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00FF"/>
            <w:noWrap/>
            <w:vAlign w:val="center"/>
          </w:tcPr>
          <w:p w:rsidR="000F0931" w:rsidRPr="00573903" w:rsidRDefault="000F0931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Dafni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0931" w:rsidRPr="00573903" w:rsidRDefault="00044C7E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Away</w:t>
            </w:r>
          </w:p>
        </w:tc>
        <w:tc>
          <w:tcPr>
            <w:tcW w:w="66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0931" w:rsidRPr="00573903" w:rsidRDefault="000F0931" w:rsidP="007C5499">
            <w:pPr>
              <w:spacing w:line="240" w:lineRule="auto"/>
              <w:jc w:val="center"/>
              <w:rPr>
                <w:rFonts w:ascii="Calibri" w:hAnsi="Calibri" w:cs="Arial"/>
                <w:b/>
                <w:color w:val="FF0000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b/>
                <w:color w:val="FF0000"/>
                <w:szCs w:val="22"/>
                <w:lang w:val="en-US"/>
              </w:rPr>
              <w:t>81</w:t>
            </w:r>
          </w:p>
        </w:tc>
        <w:tc>
          <w:tcPr>
            <w:tcW w:w="63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0F0931" w:rsidRPr="00573903" w:rsidRDefault="000F0931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14</w:t>
            </w:r>
          </w:p>
        </w:tc>
        <w:tc>
          <w:tcPr>
            <w:tcW w:w="73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0F0931" w:rsidRPr="00573903" w:rsidRDefault="000F0931" w:rsidP="007C5499">
            <w:pPr>
              <w:spacing w:line="240" w:lineRule="auto"/>
              <w:jc w:val="center"/>
              <w:rPr>
                <w:rFonts w:ascii="Calibri" w:hAnsi="Calibri" w:cs="Arial"/>
                <w:b/>
                <w:color w:val="FF0000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b/>
                <w:color w:val="FF0000"/>
                <w:szCs w:val="22"/>
                <w:lang w:val="en-US"/>
              </w:rPr>
              <w:t>19</w:t>
            </w:r>
          </w:p>
        </w:tc>
        <w:tc>
          <w:tcPr>
            <w:tcW w:w="62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0931" w:rsidRPr="00573903" w:rsidRDefault="000F0931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73.7</w:t>
            </w:r>
          </w:p>
        </w:tc>
        <w:tc>
          <w:tcPr>
            <w:tcW w:w="62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0F0931" w:rsidRPr="00573903" w:rsidRDefault="000F0931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20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0F0931" w:rsidRPr="00573903" w:rsidRDefault="000F0931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35</w:t>
            </w:r>
          </w:p>
        </w:tc>
        <w:tc>
          <w:tcPr>
            <w:tcW w:w="59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0931" w:rsidRPr="00573903" w:rsidRDefault="000F0931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57.1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0F0931" w:rsidRPr="00573903" w:rsidRDefault="000F0931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0F0931" w:rsidRPr="00573903" w:rsidRDefault="000F0931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0931" w:rsidRPr="00573903" w:rsidRDefault="000F0931" w:rsidP="007C5499">
            <w:pPr>
              <w:spacing w:line="240" w:lineRule="auto"/>
              <w:jc w:val="center"/>
              <w:rPr>
                <w:rFonts w:ascii="Calibri" w:hAnsi="Calibri" w:cs="Arial"/>
                <w:b/>
                <w:color w:val="FF0000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b/>
                <w:color w:val="FF0000"/>
                <w:szCs w:val="22"/>
                <w:lang w:val="en-US"/>
              </w:rPr>
              <w:t>45.0</w:t>
            </w:r>
          </w:p>
        </w:tc>
        <w:tc>
          <w:tcPr>
            <w:tcW w:w="671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0931" w:rsidRPr="00573903" w:rsidRDefault="000F0931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23</w:t>
            </w:r>
          </w:p>
        </w:tc>
        <w:tc>
          <w:tcPr>
            <w:tcW w:w="58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0F0931" w:rsidRPr="00573903" w:rsidRDefault="000F0931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29</w:t>
            </w:r>
          </w:p>
        </w:tc>
        <w:tc>
          <w:tcPr>
            <w:tcW w:w="62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0F0931" w:rsidRPr="00573903" w:rsidRDefault="000F0931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8</w:t>
            </w:r>
          </w:p>
        </w:tc>
        <w:tc>
          <w:tcPr>
            <w:tcW w:w="64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0F0931" w:rsidRPr="00573903" w:rsidRDefault="000F0931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37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0931" w:rsidRPr="00573903" w:rsidRDefault="000F0931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0931" w:rsidRPr="00573903" w:rsidRDefault="000F0931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0931" w:rsidRPr="00573903" w:rsidRDefault="000F0931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0931" w:rsidRPr="00573903" w:rsidRDefault="000F0931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0F0931" w:rsidRPr="00573903" w:rsidRDefault="000F0931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1</w:t>
            </w:r>
          </w:p>
        </w:tc>
      </w:tr>
      <w:tr w:rsidR="0018292E" w:rsidRPr="00573903" w:rsidTr="0018292E">
        <w:trPr>
          <w:trHeight w:val="267"/>
        </w:trPr>
        <w:tc>
          <w:tcPr>
            <w:tcW w:w="213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0931" w:rsidRPr="00573903" w:rsidRDefault="000F0931" w:rsidP="007C5499">
            <w:pPr>
              <w:spacing w:line="240" w:lineRule="auto"/>
              <w:jc w:val="center"/>
              <w:rPr>
                <w:rFonts w:ascii="Calibri" w:hAnsi="Calibri" w:cs="Arial"/>
                <w:b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b/>
                <w:szCs w:val="22"/>
                <w:lang w:val="en-US"/>
              </w:rPr>
              <w:t>Total</w:t>
            </w:r>
          </w:p>
        </w:tc>
        <w:tc>
          <w:tcPr>
            <w:tcW w:w="66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0931" w:rsidRPr="00573903" w:rsidRDefault="000F0931" w:rsidP="007C5499">
            <w:pPr>
              <w:spacing w:line="240" w:lineRule="auto"/>
              <w:jc w:val="center"/>
              <w:rPr>
                <w:rFonts w:ascii="Calibri" w:hAnsi="Calibri" w:cs="Arial"/>
                <w:b/>
                <w:bCs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b/>
                <w:bCs/>
                <w:szCs w:val="22"/>
                <w:lang w:val="en-US"/>
              </w:rPr>
              <w:t>416</w:t>
            </w:r>
          </w:p>
        </w:tc>
        <w:tc>
          <w:tcPr>
            <w:tcW w:w="63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0F0931" w:rsidRPr="00573903" w:rsidRDefault="000F0931" w:rsidP="007C5499">
            <w:pPr>
              <w:spacing w:line="240" w:lineRule="auto"/>
              <w:jc w:val="center"/>
              <w:rPr>
                <w:rFonts w:ascii="Calibri" w:hAnsi="Calibri" w:cs="Arial"/>
                <w:b/>
                <w:bCs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b/>
                <w:bCs/>
                <w:szCs w:val="22"/>
                <w:lang w:val="en-US"/>
              </w:rPr>
              <w:t>79</w:t>
            </w:r>
          </w:p>
        </w:tc>
        <w:tc>
          <w:tcPr>
            <w:tcW w:w="73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0931" w:rsidRPr="00573903" w:rsidRDefault="000F0931" w:rsidP="007C5499">
            <w:pPr>
              <w:spacing w:line="240" w:lineRule="auto"/>
              <w:jc w:val="center"/>
              <w:rPr>
                <w:rFonts w:ascii="Calibri" w:hAnsi="Calibri" w:cs="Arial"/>
                <w:b/>
                <w:bCs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b/>
                <w:bCs/>
                <w:szCs w:val="22"/>
                <w:lang w:val="en-US"/>
              </w:rPr>
              <w:t>114</w:t>
            </w:r>
          </w:p>
        </w:tc>
        <w:tc>
          <w:tcPr>
            <w:tcW w:w="624" w:type="dxa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0931" w:rsidRPr="00573903" w:rsidRDefault="000F0931" w:rsidP="007C5499">
            <w:pPr>
              <w:spacing w:line="240" w:lineRule="auto"/>
              <w:jc w:val="center"/>
              <w:rPr>
                <w:rFonts w:ascii="Calibri" w:hAnsi="Calibri" w:cs="Arial"/>
                <w:b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b/>
                <w:bCs/>
                <w:szCs w:val="22"/>
                <w:lang w:val="en-US"/>
              </w:rPr>
              <w:t>69.3</w:t>
            </w:r>
          </w:p>
        </w:tc>
        <w:tc>
          <w:tcPr>
            <w:tcW w:w="62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0F0931" w:rsidRPr="00573903" w:rsidRDefault="000F0931" w:rsidP="007C5499">
            <w:pPr>
              <w:spacing w:line="240" w:lineRule="auto"/>
              <w:jc w:val="center"/>
              <w:rPr>
                <w:rFonts w:ascii="Calibri" w:hAnsi="Calibri" w:cs="Arial"/>
                <w:b/>
                <w:bCs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b/>
                <w:bCs/>
                <w:szCs w:val="22"/>
                <w:lang w:val="en-US"/>
              </w:rPr>
              <w:t>113</w:t>
            </w:r>
          </w:p>
        </w:tc>
        <w:tc>
          <w:tcPr>
            <w:tcW w:w="70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0931" w:rsidRPr="00573903" w:rsidRDefault="000F0931" w:rsidP="007C5499">
            <w:pPr>
              <w:spacing w:line="240" w:lineRule="auto"/>
              <w:jc w:val="center"/>
              <w:rPr>
                <w:rFonts w:ascii="Calibri" w:hAnsi="Calibri" w:cs="Arial"/>
                <w:b/>
                <w:bCs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b/>
                <w:bCs/>
                <w:szCs w:val="22"/>
                <w:lang w:val="en-US"/>
              </w:rPr>
              <w:t>232</w:t>
            </w:r>
          </w:p>
        </w:tc>
        <w:tc>
          <w:tcPr>
            <w:tcW w:w="594" w:type="dxa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0931" w:rsidRPr="00573903" w:rsidRDefault="000F0931" w:rsidP="007C5499">
            <w:pPr>
              <w:spacing w:line="240" w:lineRule="auto"/>
              <w:jc w:val="center"/>
              <w:rPr>
                <w:rFonts w:ascii="Calibri" w:hAnsi="Calibri" w:cs="Arial"/>
                <w:b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b/>
                <w:szCs w:val="22"/>
                <w:lang w:val="en-US"/>
              </w:rPr>
              <w:t>48.7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0F0931" w:rsidRPr="00573903" w:rsidRDefault="000F0931" w:rsidP="007C5499">
            <w:pPr>
              <w:spacing w:line="240" w:lineRule="auto"/>
              <w:jc w:val="center"/>
              <w:rPr>
                <w:rFonts w:ascii="Calibri" w:hAnsi="Calibri" w:cs="Arial"/>
                <w:b/>
                <w:bCs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b/>
                <w:bCs/>
                <w:szCs w:val="22"/>
                <w:lang w:val="en-US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0931" w:rsidRPr="00573903" w:rsidRDefault="000F0931" w:rsidP="007C5499">
            <w:pPr>
              <w:spacing w:line="240" w:lineRule="auto"/>
              <w:jc w:val="center"/>
              <w:rPr>
                <w:rFonts w:ascii="Calibri" w:hAnsi="Calibri" w:cs="Arial"/>
                <w:b/>
                <w:bCs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b/>
                <w:bCs/>
                <w:szCs w:val="22"/>
                <w:lang w:val="en-US"/>
              </w:rPr>
              <w:t>104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0931" w:rsidRPr="00573903" w:rsidRDefault="000F0931" w:rsidP="007C5499">
            <w:pPr>
              <w:spacing w:line="240" w:lineRule="auto"/>
              <w:jc w:val="center"/>
              <w:rPr>
                <w:rFonts w:ascii="Calibri" w:hAnsi="Calibri" w:cs="Arial"/>
                <w:b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b/>
                <w:szCs w:val="22"/>
                <w:lang w:val="en-US"/>
              </w:rPr>
              <w:t>35.6</w:t>
            </w:r>
          </w:p>
        </w:tc>
        <w:tc>
          <w:tcPr>
            <w:tcW w:w="67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0931" w:rsidRPr="00573903" w:rsidRDefault="000F0931" w:rsidP="007C5499">
            <w:pPr>
              <w:spacing w:line="240" w:lineRule="auto"/>
              <w:jc w:val="center"/>
              <w:rPr>
                <w:rFonts w:ascii="Calibri" w:hAnsi="Calibri" w:cs="Arial"/>
                <w:b/>
                <w:bCs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b/>
                <w:bCs/>
                <w:szCs w:val="22"/>
                <w:lang w:val="en-US"/>
              </w:rPr>
              <w:t>124</w:t>
            </w:r>
          </w:p>
        </w:tc>
        <w:tc>
          <w:tcPr>
            <w:tcW w:w="58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0F0931" w:rsidRPr="00573903" w:rsidRDefault="000F0931" w:rsidP="007C5499">
            <w:pPr>
              <w:spacing w:line="240" w:lineRule="auto"/>
              <w:jc w:val="center"/>
              <w:rPr>
                <w:rFonts w:ascii="Calibri" w:hAnsi="Calibri" w:cs="Arial"/>
                <w:b/>
                <w:bCs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b/>
                <w:bCs/>
                <w:szCs w:val="22"/>
                <w:lang w:val="en-US"/>
              </w:rPr>
              <w:t>145</w:t>
            </w:r>
          </w:p>
        </w:tc>
        <w:tc>
          <w:tcPr>
            <w:tcW w:w="62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0F0931" w:rsidRPr="00573903" w:rsidRDefault="000F0931" w:rsidP="007C5499">
            <w:pPr>
              <w:spacing w:line="240" w:lineRule="auto"/>
              <w:jc w:val="center"/>
              <w:rPr>
                <w:rFonts w:ascii="Calibri" w:hAnsi="Calibri" w:cs="Arial"/>
                <w:b/>
                <w:bCs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b/>
                <w:bCs/>
                <w:szCs w:val="22"/>
                <w:lang w:val="en-US"/>
              </w:rPr>
              <w:t>65</w:t>
            </w:r>
          </w:p>
        </w:tc>
        <w:tc>
          <w:tcPr>
            <w:tcW w:w="64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0F0931" w:rsidRPr="00573903" w:rsidRDefault="000F0931" w:rsidP="007C5499">
            <w:pPr>
              <w:spacing w:line="240" w:lineRule="auto"/>
              <w:jc w:val="center"/>
              <w:rPr>
                <w:rFonts w:ascii="Calibri" w:hAnsi="Calibri" w:cs="Arial"/>
                <w:b/>
                <w:bCs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b/>
                <w:bCs/>
                <w:szCs w:val="22"/>
                <w:lang w:val="en-US"/>
              </w:rPr>
              <w:t>210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0931" w:rsidRPr="00573903" w:rsidRDefault="000F0931" w:rsidP="007C5499">
            <w:pPr>
              <w:spacing w:line="240" w:lineRule="auto"/>
              <w:jc w:val="center"/>
              <w:rPr>
                <w:rFonts w:ascii="Calibri" w:hAnsi="Calibri" w:cs="Arial"/>
                <w:b/>
                <w:bCs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b/>
                <w:bCs/>
                <w:szCs w:val="22"/>
                <w:lang w:val="en-US"/>
              </w:rPr>
              <w:t>205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0931" w:rsidRPr="00573903" w:rsidRDefault="000F0931" w:rsidP="007C5499">
            <w:pPr>
              <w:spacing w:line="240" w:lineRule="auto"/>
              <w:jc w:val="center"/>
              <w:rPr>
                <w:rFonts w:ascii="Calibri" w:hAnsi="Calibri" w:cs="Arial"/>
                <w:b/>
                <w:bCs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b/>
                <w:bCs/>
                <w:szCs w:val="22"/>
                <w:lang w:val="en-US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0931" w:rsidRPr="00573903" w:rsidRDefault="000F0931" w:rsidP="007C5499">
            <w:pPr>
              <w:spacing w:line="240" w:lineRule="auto"/>
              <w:jc w:val="center"/>
              <w:rPr>
                <w:rFonts w:ascii="Calibri" w:hAnsi="Calibri" w:cs="Arial"/>
                <w:b/>
                <w:bCs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b/>
                <w:bCs/>
                <w:szCs w:val="22"/>
                <w:lang w:val="en-US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0931" w:rsidRPr="00573903" w:rsidRDefault="000F0931" w:rsidP="007C5499">
            <w:pPr>
              <w:spacing w:line="240" w:lineRule="auto"/>
              <w:jc w:val="center"/>
              <w:rPr>
                <w:rFonts w:ascii="Calibri" w:hAnsi="Calibri" w:cs="Arial"/>
                <w:b/>
                <w:bCs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b/>
                <w:bCs/>
                <w:szCs w:val="22"/>
                <w:lang w:val="en-US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0F0931" w:rsidRPr="00573903" w:rsidRDefault="000F0931" w:rsidP="007C5499">
            <w:pPr>
              <w:spacing w:line="240" w:lineRule="auto"/>
              <w:jc w:val="center"/>
              <w:rPr>
                <w:rFonts w:ascii="Calibri" w:hAnsi="Calibri" w:cs="Arial"/>
                <w:b/>
                <w:bCs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b/>
                <w:bCs/>
                <w:szCs w:val="22"/>
                <w:lang w:val="en-US"/>
              </w:rPr>
              <w:t>22</w:t>
            </w:r>
          </w:p>
        </w:tc>
      </w:tr>
      <w:tr w:rsidR="0018292E" w:rsidRPr="00573903" w:rsidTr="0018292E">
        <w:trPr>
          <w:trHeight w:val="267"/>
        </w:trPr>
        <w:tc>
          <w:tcPr>
            <w:tcW w:w="213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0931" w:rsidRPr="00573903" w:rsidRDefault="000F0931" w:rsidP="007C5499">
            <w:pPr>
              <w:spacing w:line="240" w:lineRule="auto"/>
              <w:jc w:val="center"/>
              <w:rPr>
                <w:rFonts w:ascii="Calibri" w:hAnsi="Calibri" w:cs="Arial"/>
                <w:b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b/>
                <w:szCs w:val="22"/>
                <w:lang w:val="en-US"/>
              </w:rPr>
              <w:t>Averages</w:t>
            </w:r>
          </w:p>
        </w:tc>
        <w:tc>
          <w:tcPr>
            <w:tcW w:w="66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0931" w:rsidRPr="00573903" w:rsidRDefault="000F0931" w:rsidP="007C5499">
            <w:pPr>
              <w:spacing w:line="240" w:lineRule="auto"/>
              <w:jc w:val="center"/>
              <w:rPr>
                <w:rFonts w:ascii="Calibri" w:hAnsi="Calibri" w:cs="Arial"/>
                <w:b/>
                <w:bCs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b/>
                <w:bCs/>
                <w:szCs w:val="22"/>
                <w:lang w:val="en-US"/>
              </w:rPr>
              <w:t>69.33</w:t>
            </w:r>
          </w:p>
        </w:tc>
        <w:tc>
          <w:tcPr>
            <w:tcW w:w="63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0F0931" w:rsidRPr="00573903" w:rsidRDefault="000F0931" w:rsidP="007C5499">
            <w:pPr>
              <w:spacing w:line="240" w:lineRule="auto"/>
              <w:jc w:val="center"/>
              <w:rPr>
                <w:rFonts w:ascii="Calibri" w:hAnsi="Calibri" w:cs="Arial"/>
                <w:b/>
                <w:bCs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b/>
                <w:bCs/>
                <w:szCs w:val="22"/>
                <w:lang w:val="en-US"/>
              </w:rPr>
              <w:t>13</w:t>
            </w:r>
            <w:r w:rsidR="00014C7B" w:rsidRPr="00573903">
              <w:rPr>
                <w:rFonts w:ascii="Calibri" w:hAnsi="Calibri" w:cs="Arial"/>
                <w:b/>
                <w:bCs/>
                <w:szCs w:val="22"/>
                <w:lang w:val="en-US"/>
              </w:rPr>
              <w:t>.17</w:t>
            </w:r>
          </w:p>
        </w:tc>
        <w:tc>
          <w:tcPr>
            <w:tcW w:w="73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0931" w:rsidRPr="00573903" w:rsidRDefault="000F0931" w:rsidP="007C5499">
            <w:pPr>
              <w:spacing w:line="240" w:lineRule="auto"/>
              <w:jc w:val="center"/>
              <w:rPr>
                <w:rFonts w:ascii="Calibri" w:hAnsi="Calibri" w:cs="Arial"/>
                <w:b/>
                <w:bCs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b/>
                <w:bCs/>
                <w:szCs w:val="22"/>
                <w:lang w:val="en-US"/>
              </w:rPr>
              <w:t>19</w:t>
            </w:r>
          </w:p>
        </w:tc>
        <w:tc>
          <w:tcPr>
            <w:tcW w:w="624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0931" w:rsidRPr="00573903" w:rsidRDefault="000F0931" w:rsidP="007C5499">
            <w:pPr>
              <w:spacing w:line="240" w:lineRule="auto"/>
              <w:jc w:val="center"/>
              <w:rPr>
                <w:rFonts w:ascii="Calibri" w:hAnsi="Calibri" w:cs="Arial"/>
                <w:b/>
                <w:szCs w:val="22"/>
                <w:lang w:val="en-US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0F0931" w:rsidRPr="00573903" w:rsidRDefault="000F0931" w:rsidP="007C5499">
            <w:pPr>
              <w:spacing w:line="240" w:lineRule="auto"/>
              <w:jc w:val="center"/>
              <w:rPr>
                <w:rFonts w:ascii="Calibri" w:hAnsi="Calibri" w:cs="Arial"/>
                <w:b/>
                <w:bCs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b/>
                <w:bCs/>
                <w:szCs w:val="22"/>
                <w:lang w:val="en-US"/>
              </w:rPr>
              <w:t>1</w:t>
            </w:r>
            <w:r w:rsidR="00014C7B" w:rsidRPr="00573903">
              <w:rPr>
                <w:rFonts w:ascii="Calibri" w:hAnsi="Calibri" w:cs="Arial"/>
                <w:b/>
                <w:bCs/>
                <w:szCs w:val="22"/>
                <w:lang w:val="en-US"/>
              </w:rPr>
              <w:t>8.83</w:t>
            </w:r>
          </w:p>
        </w:tc>
        <w:tc>
          <w:tcPr>
            <w:tcW w:w="70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0931" w:rsidRPr="00573903" w:rsidRDefault="000F0931" w:rsidP="007C5499">
            <w:pPr>
              <w:spacing w:line="240" w:lineRule="auto"/>
              <w:jc w:val="center"/>
              <w:rPr>
                <w:rFonts w:ascii="Calibri" w:hAnsi="Calibri" w:cs="Arial"/>
                <w:b/>
                <w:bCs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b/>
                <w:bCs/>
                <w:szCs w:val="22"/>
                <w:lang w:val="en-US"/>
              </w:rPr>
              <w:t>3</w:t>
            </w:r>
            <w:r w:rsidR="00014C7B" w:rsidRPr="00573903">
              <w:rPr>
                <w:rFonts w:ascii="Calibri" w:hAnsi="Calibri" w:cs="Arial"/>
                <w:b/>
                <w:bCs/>
                <w:szCs w:val="22"/>
                <w:lang w:val="en-US"/>
              </w:rPr>
              <w:t>8.67</w:t>
            </w:r>
          </w:p>
        </w:tc>
        <w:tc>
          <w:tcPr>
            <w:tcW w:w="594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0931" w:rsidRPr="00573903" w:rsidRDefault="000F0931" w:rsidP="007C5499">
            <w:pPr>
              <w:spacing w:line="240" w:lineRule="auto"/>
              <w:jc w:val="center"/>
              <w:rPr>
                <w:rFonts w:ascii="Calibri" w:hAnsi="Calibri" w:cs="Arial"/>
                <w:b/>
                <w:szCs w:val="22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0F0931" w:rsidRPr="00573903" w:rsidRDefault="00014C7B" w:rsidP="007C5499">
            <w:pPr>
              <w:spacing w:line="240" w:lineRule="auto"/>
              <w:jc w:val="center"/>
              <w:rPr>
                <w:rFonts w:ascii="Calibri" w:hAnsi="Calibri" w:cs="Arial"/>
                <w:b/>
                <w:bCs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b/>
                <w:bCs/>
                <w:szCs w:val="22"/>
                <w:lang w:val="en-US"/>
              </w:rPr>
              <w:t>6.17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0931" w:rsidRPr="00573903" w:rsidRDefault="000F0931" w:rsidP="007C5499">
            <w:pPr>
              <w:spacing w:line="240" w:lineRule="auto"/>
              <w:jc w:val="center"/>
              <w:rPr>
                <w:rFonts w:ascii="Calibri" w:hAnsi="Calibri" w:cs="Arial"/>
                <w:b/>
                <w:bCs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b/>
                <w:bCs/>
                <w:szCs w:val="22"/>
                <w:lang w:val="en-US"/>
              </w:rPr>
              <w:t>17</w:t>
            </w:r>
            <w:r w:rsidR="00014C7B" w:rsidRPr="00573903">
              <w:rPr>
                <w:rFonts w:ascii="Calibri" w:hAnsi="Calibri" w:cs="Arial"/>
                <w:b/>
                <w:bCs/>
                <w:szCs w:val="22"/>
                <w:lang w:val="en-US"/>
              </w:rPr>
              <w:t>.33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0931" w:rsidRPr="00573903" w:rsidRDefault="000F0931" w:rsidP="007C5499">
            <w:pPr>
              <w:spacing w:line="240" w:lineRule="auto"/>
              <w:jc w:val="center"/>
              <w:rPr>
                <w:rFonts w:ascii="Calibri" w:hAnsi="Calibri" w:cs="Arial"/>
                <w:b/>
                <w:szCs w:val="22"/>
                <w:lang w:val="en-US"/>
              </w:rPr>
            </w:pPr>
          </w:p>
        </w:tc>
        <w:tc>
          <w:tcPr>
            <w:tcW w:w="67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0931" w:rsidRPr="00573903" w:rsidRDefault="000F0931" w:rsidP="007C5499">
            <w:pPr>
              <w:spacing w:line="240" w:lineRule="auto"/>
              <w:jc w:val="center"/>
              <w:rPr>
                <w:rFonts w:ascii="Calibri" w:hAnsi="Calibri" w:cs="Arial"/>
                <w:b/>
                <w:bCs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b/>
                <w:bCs/>
                <w:szCs w:val="22"/>
                <w:lang w:val="en-US"/>
              </w:rPr>
              <w:t>20.67</w:t>
            </w:r>
          </w:p>
        </w:tc>
        <w:tc>
          <w:tcPr>
            <w:tcW w:w="58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0F0931" w:rsidRPr="00573903" w:rsidRDefault="000F0931" w:rsidP="007C5499">
            <w:pPr>
              <w:spacing w:line="240" w:lineRule="auto"/>
              <w:jc w:val="center"/>
              <w:rPr>
                <w:rFonts w:ascii="Calibri" w:hAnsi="Calibri" w:cs="Arial"/>
                <w:b/>
                <w:bCs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b/>
                <w:bCs/>
                <w:szCs w:val="22"/>
                <w:lang w:val="en-US"/>
              </w:rPr>
              <w:t>24.17</w:t>
            </w:r>
          </w:p>
        </w:tc>
        <w:tc>
          <w:tcPr>
            <w:tcW w:w="62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0F0931" w:rsidRPr="00573903" w:rsidRDefault="000F0931" w:rsidP="007C5499">
            <w:pPr>
              <w:spacing w:line="240" w:lineRule="auto"/>
              <w:jc w:val="center"/>
              <w:rPr>
                <w:rFonts w:ascii="Calibri" w:hAnsi="Calibri" w:cs="Arial"/>
                <w:b/>
                <w:bCs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b/>
                <w:bCs/>
                <w:szCs w:val="22"/>
                <w:lang w:val="en-US"/>
              </w:rPr>
              <w:t>10.83</w:t>
            </w:r>
          </w:p>
        </w:tc>
        <w:tc>
          <w:tcPr>
            <w:tcW w:w="64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0F0931" w:rsidRPr="00573903" w:rsidRDefault="000F0931" w:rsidP="007C5499">
            <w:pPr>
              <w:spacing w:line="240" w:lineRule="auto"/>
              <w:jc w:val="center"/>
              <w:rPr>
                <w:rFonts w:ascii="Calibri" w:hAnsi="Calibri" w:cs="Arial"/>
                <w:b/>
                <w:bCs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b/>
                <w:bCs/>
                <w:szCs w:val="22"/>
                <w:lang w:val="en-US"/>
              </w:rPr>
              <w:t>35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0931" w:rsidRPr="00573903" w:rsidRDefault="000F0931" w:rsidP="007C5499">
            <w:pPr>
              <w:spacing w:line="240" w:lineRule="auto"/>
              <w:jc w:val="center"/>
              <w:rPr>
                <w:rFonts w:ascii="Calibri" w:hAnsi="Calibri" w:cs="Arial"/>
                <w:b/>
                <w:bCs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b/>
                <w:bCs/>
                <w:szCs w:val="22"/>
                <w:lang w:val="en-US"/>
              </w:rPr>
              <w:t>34.17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0931" w:rsidRPr="00573903" w:rsidRDefault="000F0931" w:rsidP="007C5499">
            <w:pPr>
              <w:spacing w:line="240" w:lineRule="auto"/>
              <w:jc w:val="center"/>
              <w:rPr>
                <w:rFonts w:ascii="Calibri" w:hAnsi="Calibri" w:cs="Arial"/>
                <w:b/>
                <w:bCs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b/>
                <w:bCs/>
                <w:szCs w:val="22"/>
                <w:lang w:val="en-US"/>
              </w:rPr>
              <w:t>13.17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0931" w:rsidRPr="00573903" w:rsidRDefault="000F0931" w:rsidP="007C5499">
            <w:pPr>
              <w:spacing w:line="240" w:lineRule="auto"/>
              <w:jc w:val="center"/>
              <w:rPr>
                <w:rFonts w:ascii="Calibri" w:hAnsi="Calibri" w:cs="Arial"/>
                <w:b/>
                <w:bCs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b/>
                <w:bCs/>
                <w:szCs w:val="22"/>
                <w:lang w:val="en-US"/>
              </w:rPr>
              <w:t>11.67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0931" w:rsidRPr="00573903" w:rsidRDefault="000F0931" w:rsidP="007C5499">
            <w:pPr>
              <w:spacing w:line="240" w:lineRule="auto"/>
              <w:jc w:val="center"/>
              <w:rPr>
                <w:rFonts w:ascii="Calibri" w:hAnsi="Calibri" w:cs="Arial"/>
                <w:b/>
                <w:bCs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b/>
                <w:bCs/>
                <w:szCs w:val="22"/>
                <w:lang w:val="en-US"/>
              </w:rPr>
              <w:t>6.83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0F0931" w:rsidRPr="00573903" w:rsidRDefault="000F0931" w:rsidP="007C5499">
            <w:pPr>
              <w:spacing w:line="240" w:lineRule="auto"/>
              <w:jc w:val="center"/>
              <w:rPr>
                <w:rFonts w:ascii="Calibri" w:hAnsi="Calibri" w:cs="Arial"/>
                <w:b/>
                <w:bCs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b/>
                <w:bCs/>
                <w:szCs w:val="22"/>
                <w:lang w:val="en-US"/>
              </w:rPr>
              <w:t>3.67</w:t>
            </w:r>
          </w:p>
        </w:tc>
      </w:tr>
    </w:tbl>
    <w:p w:rsidR="000F0931" w:rsidRPr="00573903" w:rsidRDefault="000F0931" w:rsidP="006C77D6">
      <w:pPr>
        <w:spacing w:before="120"/>
        <w:ind w:left="540" w:hanging="540"/>
        <w:rPr>
          <w:rFonts w:ascii="Calibri" w:hAnsi="Calibri"/>
          <w:sz w:val="18"/>
          <w:szCs w:val="22"/>
          <w:lang w:val="en-US"/>
        </w:rPr>
      </w:pPr>
      <w:r w:rsidRPr="00573903">
        <w:rPr>
          <w:rFonts w:ascii="Calibri" w:hAnsi="Calibri"/>
          <w:sz w:val="18"/>
          <w:szCs w:val="22"/>
          <w:lang w:val="en-US"/>
        </w:rPr>
        <w:t>Note:</w:t>
      </w:r>
      <w:r w:rsidR="00CC1310" w:rsidRPr="00573903">
        <w:rPr>
          <w:rFonts w:ascii="Calibri" w:hAnsi="Calibri"/>
          <w:sz w:val="18"/>
          <w:szCs w:val="22"/>
          <w:lang w:val="en-US"/>
        </w:rPr>
        <w:tab/>
        <w:t>t</w:t>
      </w:r>
      <w:r w:rsidRPr="00573903">
        <w:rPr>
          <w:rFonts w:ascii="Calibri" w:hAnsi="Calibri"/>
          <w:sz w:val="18"/>
          <w:szCs w:val="22"/>
          <w:lang w:val="en-US"/>
        </w:rPr>
        <w:t xml:space="preserve">he </w:t>
      </w:r>
      <w:r w:rsidR="00573903" w:rsidRPr="00573903">
        <w:rPr>
          <w:rFonts w:ascii="Calibri" w:hAnsi="Calibri"/>
          <w:sz w:val="18"/>
          <w:szCs w:val="22"/>
          <w:lang w:val="en-US"/>
        </w:rPr>
        <w:t>colours</w:t>
      </w:r>
      <w:r w:rsidRPr="00573903">
        <w:rPr>
          <w:rFonts w:ascii="Calibri" w:hAnsi="Calibri"/>
          <w:sz w:val="18"/>
          <w:szCs w:val="22"/>
          <w:lang w:val="en-US"/>
        </w:rPr>
        <w:t xml:space="preserve"> </w:t>
      </w:r>
      <w:r w:rsidR="00652A16" w:rsidRPr="00573903">
        <w:rPr>
          <w:rFonts w:ascii="Calibri" w:hAnsi="Calibri"/>
          <w:sz w:val="18"/>
          <w:szCs w:val="22"/>
          <w:lang w:val="en-US"/>
        </w:rPr>
        <w:t>i</w:t>
      </w:r>
      <w:r w:rsidRPr="00573903">
        <w:rPr>
          <w:rFonts w:ascii="Calibri" w:hAnsi="Calibri"/>
          <w:sz w:val="18"/>
          <w:szCs w:val="22"/>
          <w:lang w:val="en-US"/>
        </w:rPr>
        <w:t>n the 1</w:t>
      </w:r>
      <w:r w:rsidRPr="00573903">
        <w:rPr>
          <w:rFonts w:ascii="Calibri" w:hAnsi="Calibri"/>
          <w:sz w:val="18"/>
          <w:szCs w:val="22"/>
          <w:vertAlign w:val="superscript"/>
          <w:lang w:val="en-US"/>
        </w:rPr>
        <w:t>st</w:t>
      </w:r>
      <w:r w:rsidRPr="00573903">
        <w:rPr>
          <w:rFonts w:ascii="Calibri" w:hAnsi="Calibri"/>
          <w:sz w:val="18"/>
          <w:szCs w:val="22"/>
          <w:lang w:val="en-US"/>
        </w:rPr>
        <w:t xml:space="preserve"> column represent the result of the specific game</w:t>
      </w:r>
      <w:r w:rsidR="00CC1310" w:rsidRPr="00573903">
        <w:rPr>
          <w:rFonts w:ascii="Calibri" w:hAnsi="Calibri"/>
          <w:sz w:val="18"/>
          <w:szCs w:val="22"/>
          <w:lang w:val="en-US"/>
        </w:rPr>
        <w:t xml:space="preserve"> according to the </w:t>
      </w:r>
      <w:r w:rsidR="00573903" w:rsidRPr="00573903">
        <w:rPr>
          <w:rFonts w:ascii="Calibri" w:hAnsi="Calibri"/>
          <w:sz w:val="18"/>
          <w:szCs w:val="22"/>
          <w:lang w:val="en-US"/>
        </w:rPr>
        <w:t>colours</w:t>
      </w:r>
      <w:r w:rsidR="00CC1310" w:rsidRPr="00573903">
        <w:rPr>
          <w:rFonts w:ascii="Calibri" w:hAnsi="Calibri"/>
          <w:sz w:val="18"/>
          <w:szCs w:val="22"/>
          <w:lang w:val="en-US"/>
        </w:rPr>
        <w:t xml:space="preserve"> of the score sheet given to winning and losing team respectively</w:t>
      </w:r>
      <w:r w:rsidRPr="00573903">
        <w:rPr>
          <w:rFonts w:ascii="Calibri" w:hAnsi="Calibri"/>
          <w:sz w:val="18"/>
          <w:szCs w:val="22"/>
          <w:lang w:val="en-US"/>
        </w:rPr>
        <w:t>: for example IRAKLIS has won the game versus Aris</w:t>
      </w:r>
      <w:r w:rsidR="006C77D6" w:rsidRPr="00573903">
        <w:rPr>
          <w:rFonts w:ascii="Calibri" w:hAnsi="Calibri"/>
          <w:sz w:val="18"/>
          <w:szCs w:val="22"/>
          <w:lang w:val="en-US"/>
        </w:rPr>
        <w:t xml:space="preserve"> and has</w:t>
      </w:r>
      <w:r w:rsidRPr="00573903">
        <w:rPr>
          <w:rFonts w:ascii="Calibri" w:hAnsi="Calibri"/>
          <w:sz w:val="18"/>
          <w:szCs w:val="22"/>
          <w:lang w:val="en-US"/>
        </w:rPr>
        <w:t xml:space="preserve"> lost the game versus Near East etc.</w:t>
      </w:r>
    </w:p>
    <w:p w:rsidR="00246BEA" w:rsidRPr="00573903" w:rsidRDefault="00F245B5" w:rsidP="005243CD">
      <w:pPr>
        <w:spacing w:line="480" w:lineRule="auto"/>
        <w:ind w:left="902" w:hanging="902"/>
        <w:rPr>
          <w:rFonts w:ascii="Calibri" w:hAnsi="Calibri"/>
          <w:szCs w:val="22"/>
          <w:lang w:val="en-US"/>
        </w:rPr>
      </w:pPr>
      <w:r w:rsidRPr="00573903">
        <w:rPr>
          <w:rFonts w:ascii="Calibri" w:hAnsi="Calibri"/>
          <w:sz w:val="20"/>
          <w:szCs w:val="22"/>
          <w:highlight w:val="yellow"/>
          <w:lang w:val="en-US"/>
        </w:rPr>
        <w:br w:type="page"/>
      </w:r>
      <w:r w:rsidR="00246BEA" w:rsidRPr="00573903">
        <w:rPr>
          <w:rFonts w:ascii="Calibri" w:hAnsi="Calibri"/>
          <w:b/>
          <w:bCs/>
          <w:iCs/>
          <w:lang w:val="en-US"/>
        </w:rPr>
        <w:lastRenderedPageBreak/>
        <w:t>Table 2:</w:t>
      </w:r>
      <w:r w:rsidR="00246BEA" w:rsidRPr="00573903">
        <w:rPr>
          <w:rFonts w:ascii="Calibri" w:hAnsi="Calibri"/>
          <w:bCs/>
          <w:iCs/>
          <w:lang w:val="en-US"/>
        </w:rPr>
        <w:tab/>
      </w:r>
      <w:r w:rsidR="00AE3F3E" w:rsidRPr="00573903">
        <w:rPr>
          <w:rFonts w:ascii="Calibri" w:hAnsi="Calibri"/>
          <w:lang w:val="en-US"/>
        </w:rPr>
        <w:t xml:space="preserve">Basic statistics describing </w:t>
      </w:r>
      <w:r w:rsidR="00AE3F3E" w:rsidRPr="00573903">
        <w:rPr>
          <w:rFonts w:ascii="Calibri" w:hAnsi="Calibri"/>
          <w:szCs w:val="22"/>
          <w:lang w:val="en-US"/>
        </w:rPr>
        <w:t>the performance of IRAKLIS’ opponents during the first six games of the Greek championship of 1999-2000</w:t>
      </w:r>
    </w:p>
    <w:tbl>
      <w:tblPr>
        <w:tblW w:w="15111" w:type="dxa"/>
        <w:tblCellMar>
          <w:left w:w="0" w:type="dxa"/>
          <w:right w:w="0" w:type="dxa"/>
        </w:tblCellMar>
        <w:tblLook w:val="0000"/>
      </w:tblPr>
      <w:tblGrid>
        <w:gridCol w:w="939"/>
        <w:gridCol w:w="965"/>
        <w:gridCol w:w="654"/>
        <w:gridCol w:w="718"/>
        <w:gridCol w:w="784"/>
        <w:gridCol w:w="609"/>
        <w:gridCol w:w="738"/>
        <w:gridCol w:w="846"/>
        <w:gridCol w:w="602"/>
        <w:gridCol w:w="500"/>
        <w:gridCol w:w="748"/>
        <w:gridCol w:w="506"/>
        <w:gridCol w:w="671"/>
        <w:gridCol w:w="448"/>
        <w:gridCol w:w="613"/>
        <w:gridCol w:w="597"/>
        <w:gridCol w:w="1081"/>
        <w:gridCol w:w="1032"/>
        <w:gridCol w:w="786"/>
        <w:gridCol w:w="625"/>
        <w:gridCol w:w="729"/>
      </w:tblGrid>
      <w:tr w:rsidR="003C0D3F" w:rsidRPr="00573903">
        <w:trPr>
          <w:trHeight w:val="330"/>
        </w:trPr>
        <w:tc>
          <w:tcPr>
            <w:tcW w:w="93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338A" w:rsidRPr="00573903" w:rsidRDefault="001E338A" w:rsidP="007C5499">
            <w:pPr>
              <w:spacing w:line="240" w:lineRule="auto"/>
              <w:jc w:val="center"/>
              <w:rPr>
                <w:rFonts w:ascii="Calibri" w:hAnsi="Calibri" w:cs="Arial"/>
                <w:b/>
                <w:bCs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b/>
                <w:szCs w:val="22"/>
                <w:lang w:val="en-US"/>
              </w:rPr>
              <w:t>Game</w:t>
            </w:r>
            <w:r w:rsidRPr="00573903">
              <w:rPr>
                <w:rFonts w:ascii="Calibri" w:hAnsi="Calibri" w:cs="Arial"/>
                <w:b/>
                <w:szCs w:val="22"/>
                <w:lang w:val="en-US"/>
              </w:rPr>
              <w:br/>
              <w:t>vs</w:t>
            </w:r>
          </w:p>
        </w:tc>
        <w:tc>
          <w:tcPr>
            <w:tcW w:w="965" w:type="dxa"/>
            <w:vMerge w:val="restart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338A" w:rsidRPr="00573903" w:rsidRDefault="001E338A" w:rsidP="007C5499">
            <w:pPr>
              <w:spacing w:line="240" w:lineRule="auto"/>
              <w:jc w:val="center"/>
              <w:rPr>
                <w:rFonts w:ascii="Calibri" w:hAnsi="Calibri" w:cs="Arial"/>
                <w:b/>
                <w:bCs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b/>
                <w:bCs/>
                <w:szCs w:val="22"/>
                <w:lang w:val="en-US"/>
              </w:rPr>
              <w:t>Power of</w:t>
            </w:r>
            <w:r w:rsidRPr="00573903">
              <w:rPr>
                <w:rFonts w:ascii="Calibri" w:hAnsi="Calibri" w:cs="Arial"/>
                <w:b/>
                <w:bCs/>
                <w:szCs w:val="22"/>
                <w:lang w:val="en-US"/>
              </w:rPr>
              <w:br/>
              <w:t>opponent</w:t>
            </w:r>
          </w:p>
        </w:tc>
        <w:tc>
          <w:tcPr>
            <w:tcW w:w="654" w:type="dxa"/>
            <w:vMerge w:val="restart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338A" w:rsidRPr="00573903" w:rsidRDefault="001E338A" w:rsidP="007C5499">
            <w:pPr>
              <w:spacing w:line="240" w:lineRule="auto"/>
              <w:jc w:val="center"/>
              <w:rPr>
                <w:rFonts w:ascii="Calibri" w:hAnsi="Calibri" w:cs="Arial"/>
                <w:b/>
                <w:bCs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b/>
                <w:bCs/>
                <w:szCs w:val="22"/>
                <w:lang w:val="en-US"/>
              </w:rPr>
              <w:t>Points</w:t>
            </w:r>
          </w:p>
        </w:tc>
        <w:tc>
          <w:tcPr>
            <w:tcW w:w="2087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1E338A" w:rsidRPr="00573903" w:rsidRDefault="001E338A" w:rsidP="007C5499">
            <w:pPr>
              <w:spacing w:line="240" w:lineRule="auto"/>
              <w:jc w:val="center"/>
              <w:rPr>
                <w:rFonts w:ascii="Calibri" w:hAnsi="Calibri" w:cs="Arial"/>
                <w:b/>
                <w:bCs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b/>
                <w:bCs/>
                <w:szCs w:val="22"/>
                <w:lang w:val="en-US"/>
              </w:rPr>
              <w:t>Free throws</w:t>
            </w:r>
          </w:p>
        </w:tc>
        <w:tc>
          <w:tcPr>
            <w:tcW w:w="2162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1E338A" w:rsidRPr="00573903" w:rsidRDefault="001E338A" w:rsidP="007C5499">
            <w:pPr>
              <w:spacing w:line="240" w:lineRule="auto"/>
              <w:jc w:val="center"/>
              <w:rPr>
                <w:rFonts w:ascii="Calibri" w:hAnsi="Calibri" w:cs="Arial"/>
                <w:b/>
                <w:bCs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b/>
                <w:bCs/>
                <w:szCs w:val="22"/>
                <w:lang w:val="en-US"/>
              </w:rPr>
              <w:t>2p shots</w:t>
            </w:r>
          </w:p>
        </w:tc>
        <w:tc>
          <w:tcPr>
            <w:tcW w:w="1754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338A" w:rsidRPr="00573903" w:rsidRDefault="001E338A" w:rsidP="007C5499">
            <w:pPr>
              <w:spacing w:line="240" w:lineRule="auto"/>
              <w:jc w:val="center"/>
              <w:rPr>
                <w:rFonts w:ascii="Calibri" w:hAnsi="Calibri" w:cs="Arial"/>
                <w:b/>
                <w:bCs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b/>
                <w:bCs/>
                <w:szCs w:val="22"/>
                <w:lang w:val="en-US"/>
              </w:rPr>
              <w:t>3p shots</w:t>
            </w:r>
          </w:p>
        </w:tc>
        <w:tc>
          <w:tcPr>
            <w:tcW w:w="671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5FE0" w:rsidRPr="00573903" w:rsidRDefault="00715FE0" w:rsidP="00715FE0">
            <w:pPr>
              <w:spacing w:line="240" w:lineRule="auto"/>
              <w:jc w:val="center"/>
              <w:rPr>
                <w:rFonts w:ascii="Calibri" w:hAnsi="Calibri" w:cs="Arial"/>
                <w:b/>
                <w:bCs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b/>
                <w:bCs/>
                <w:szCs w:val="22"/>
                <w:lang w:val="en-US"/>
              </w:rPr>
              <w:t>Earned</w:t>
            </w:r>
          </w:p>
          <w:p w:rsidR="001E338A" w:rsidRPr="00573903" w:rsidRDefault="00715FE0" w:rsidP="00715FE0">
            <w:pPr>
              <w:spacing w:line="240" w:lineRule="auto"/>
              <w:jc w:val="center"/>
              <w:rPr>
                <w:rFonts w:ascii="Calibri" w:hAnsi="Calibri" w:cs="Arial"/>
                <w:b/>
                <w:bCs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b/>
                <w:bCs/>
                <w:szCs w:val="22"/>
                <w:lang w:val="en-US"/>
              </w:rPr>
              <w:t>fouls</w:t>
            </w:r>
          </w:p>
        </w:tc>
        <w:tc>
          <w:tcPr>
            <w:tcW w:w="2707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1E338A" w:rsidRPr="00573903" w:rsidRDefault="001E338A" w:rsidP="007C5499">
            <w:pPr>
              <w:spacing w:line="240" w:lineRule="auto"/>
              <w:jc w:val="center"/>
              <w:rPr>
                <w:rFonts w:ascii="Calibri" w:hAnsi="Calibri" w:cs="Arial"/>
                <w:b/>
                <w:bCs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b/>
                <w:bCs/>
                <w:szCs w:val="22"/>
                <w:lang w:val="en-US"/>
              </w:rPr>
              <w:t>Rebounds</w:t>
            </w:r>
          </w:p>
        </w:tc>
        <w:tc>
          <w:tcPr>
            <w:tcW w:w="1032" w:type="dxa"/>
            <w:vMerge w:val="restart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338A" w:rsidRPr="00573903" w:rsidRDefault="001E338A" w:rsidP="007C5499">
            <w:pPr>
              <w:spacing w:line="240" w:lineRule="auto"/>
              <w:jc w:val="center"/>
              <w:rPr>
                <w:rFonts w:ascii="Calibri" w:hAnsi="Calibri" w:cs="Arial"/>
                <w:b/>
                <w:bCs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b/>
                <w:bCs/>
                <w:szCs w:val="22"/>
                <w:lang w:val="en-US"/>
              </w:rPr>
              <w:t>Turnovers</w:t>
            </w:r>
          </w:p>
        </w:tc>
        <w:tc>
          <w:tcPr>
            <w:tcW w:w="786" w:type="dxa"/>
            <w:vMerge w:val="restart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338A" w:rsidRPr="00573903" w:rsidRDefault="001E338A" w:rsidP="007C5499">
            <w:pPr>
              <w:spacing w:line="240" w:lineRule="auto"/>
              <w:jc w:val="center"/>
              <w:rPr>
                <w:rFonts w:ascii="Calibri" w:hAnsi="Calibri" w:cs="Arial"/>
                <w:b/>
                <w:bCs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b/>
                <w:bCs/>
                <w:szCs w:val="22"/>
                <w:lang w:val="en-US"/>
              </w:rPr>
              <w:t>Assists</w:t>
            </w:r>
          </w:p>
        </w:tc>
        <w:tc>
          <w:tcPr>
            <w:tcW w:w="625" w:type="dxa"/>
            <w:vMerge w:val="restart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338A" w:rsidRPr="00573903" w:rsidRDefault="001E338A" w:rsidP="007C5499">
            <w:pPr>
              <w:spacing w:line="240" w:lineRule="auto"/>
              <w:jc w:val="center"/>
              <w:rPr>
                <w:rFonts w:ascii="Calibri" w:hAnsi="Calibri" w:cs="Arial"/>
                <w:b/>
                <w:bCs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b/>
                <w:bCs/>
                <w:szCs w:val="22"/>
                <w:lang w:val="en-US"/>
              </w:rPr>
              <w:t>Steals</w:t>
            </w:r>
          </w:p>
        </w:tc>
        <w:tc>
          <w:tcPr>
            <w:tcW w:w="729" w:type="dxa"/>
            <w:vMerge w:val="restar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1E338A" w:rsidRPr="00573903" w:rsidRDefault="001E338A" w:rsidP="007C5499">
            <w:pPr>
              <w:spacing w:line="240" w:lineRule="auto"/>
              <w:jc w:val="center"/>
              <w:rPr>
                <w:rFonts w:ascii="Calibri" w:hAnsi="Calibri" w:cs="Arial"/>
                <w:b/>
                <w:bCs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b/>
                <w:bCs/>
                <w:szCs w:val="22"/>
                <w:lang w:val="en-US"/>
              </w:rPr>
              <w:t>Blocks</w:t>
            </w:r>
          </w:p>
        </w:tc>
      </w:tr>
      <w:tr w:rsidR="003C0D3F" w:rsidRPr="00573903">
        <w:trPr>
          <w:trHeight w:val="298"/>
        </w:trPr>
        <w:tc>
          <w:tcPr>
            <w:tcW w:w="939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338A" w:rsidRPr="00573903" w:rsidRDefault="001E338A" w:rsidP="007C5499">
            <w:pPr>
              <w:spacing w:line="240" w:lineRule="auto"/>
              <w:jc w:val="center"/>
              <w:rPr>
                <w:rFonts w:ascii="Calibri" w:hAnsi="Calibri" w:cs="Arial"/>
                <w:b/>
                <w:bCs/>
                <w:szCs w:val="22"/>
                <w:lang w:val="en-US"/>
              </w:rPr>
            </w:pPr>
          </w:p>
        </w:tc>
        <w:tc>
          <w:tcPr>
            <w:tcW w:w="965" w:type="dxa"/>
            <w:vMerge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338A" w:rsidRPr="00573903" w:rsidRDefault="001E338A" w:rsidP="007C5499">
            <w:pPr>
              <w:spacing w:line="240" w:lineRule="auto"/>
              <w:jc w:val="center"/>
              <w:rPr>
                <w:rFonts w:ascii="Calibri" w:hAnsi="Calibri" w:cs="Arial"/>
                <w:b/>
                <w:bCs/>
                <w:szCs w:val="22"/>
                <w:lang w:val="en-US"/>
              </w:rPr>
            </w:pPr>
          </w:p>
        </w:tc>
        <w:tc>
          <w:tcPr>
            <w:tcW w:w="654" w:type="dxa"/>
            <w:vMerge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338A" w:rsidRPr="00573903" w:rsidRDefault="001E338A" w:rsidP="007C5499">
            <w:pPr>
              <w:spacing w:line="240" w:lineRule="auto"/>
              <w:jc w:val="center"/>
              <w:rPr>
                <w:rFonts w:ascii="Calibri" w:hAnsi="Calibri" w:cs="Arial"/>
                <w:b/>
                <w:bCs/>
                <w:szCs w:val="22"/>
                <w:lang w:val="en-US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1E338A" w:rsidRPr="00573903" w:rsidRDefault="001E338A" w:rsidP="007C5499">
            <w:pPr>
              <w:spacing w:line="240" w:lineRule="auto"/>
              <w:jc w:val="center"/>
              <w:rPr>
                <w:rFonts w:ascii="Calibri" w:hAnsi="Calibri" w:cs="Arial"/>
                <w:bCs/>
                <w:sz w:val="16"/>
                <w:szCs w:val="16"/>
                <w:lang w:val="en-US"/>
              </w:rPr>
            </w:pPr>
            <w:r w:rsidRPr="00573903">
              <w:rPr>
                <w:rFonts w:ascii="Calibri" w:hAnsi="Calibri" w:cs="Arial"/>
                <w:bCs/>
                <w:sz w:val="16"/>
                <w:szCs w:val="16"/>
                <w:lang w:val="en-US"/>
              </w:rPr>
              <w:t>made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338A" w:rsidRPr="00573903" w:rsidRDefault="001E338A" w:rsidP="007C5499">
            <w:pPr>
              <w:spacing w:line="240" w:lineRule="auto"/>
              <w:jc w:val="center"/>
              <w:rPr>
                <w:rFonts w:ascii="Calibri" w:hAnsi="Calibri" w:cs="Arial"/>
                <w:b/>
                <w:bCs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bCs/>
                <w:sz w:val="16"/>
                <w:szCs w:val="16"/>
                <w:lang w:val="en-US"/>
              </w:rPr>
              <w:t>attempts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338A" w:rsidRPr="00573903" w:rsidRDefault="001E338A" w:rsidP="007C5499">
            <w:pPr>
              <w:spacing w:line="240" w:lineRule="auto"/>
              <w:jc w:val="center"/>
              <w:rPr>
                <w:rFonts w:ascii="Calibri" w:hAnsi="Calibri" w:cs="Arial"/>
                <w:bCs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bCs/>
                <w:szCs w:val="22"/>
                <w:lang w:val="en-US"/>
              </w:rPr>
              <w:t>%</w:t>
            </w:r>
          </w:p>
        </w:tc>
        <w:tc>
          <w:tcPr>
            <w:tcW w:w="73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1E338A" w:rsidRPr="00573903" w:rsidRDefault="001E338A" w:rsidP="007C5499">
            <w:pPr>
              <w:spacing w:line="240" w:lineRule="auto"/>
              <w:jc w:val="center"/>
              <w:rPr>
                <w:rFonts w:ascii="Calibri" w:hAnsi="Calibri" w:cs="Arial"/>
                <w:bCs/>
                <w:sz w:val="16"/>
                <w:szCs w:val="16"/>
                <w:lang w:val="en-US"/>
              </w:rPr>
            </w:pPr>
            <w:r w:rsidRPr="00573903">
              <w:rPr>
                <w:rFonts w:ascii="Calibri" w:hAnsi="Calibri" w:cs="Arial"/>
                <w:bCs/>
                <w:sz w:val="16"/>
                <w:szCs w:val="16"/>
                <w:lang w:val="en-US"/>
              </w:rPr>
              <w:t>made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338A" w:rsidRPr="00573903" w:rsidRDefault="001E338A" w:rsidP="007C5499">
            <w:pPr>
              <w:spacing w:line="240" w:lineRule="auto"/>
              <w:jc w:val="center"/>
              <w:rPr>
                <w:rFonts w:ascii="Calibri" w:hAnsi="Calibri" w:cs="Arial"/>
                <w:bCs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bCs/>
                <w:sz w:val="16"/>
                <w:szCs w:val="16"/>
                <w:lang w:val="en-US"/>
              </w:rPr>
              <w:t>attempts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338A" w:rsidRPr="00573903" w:rsidRDefault="001E338A" w:rsidP="007C5499">
            <w:pPr>
              <w:spacing w:line="240" w:lineRule="auto"/>
              <w:jc w:val="center"/>
              <w:rPr>
                <w:rFonts w:ascii="Calibri" w:hAnsi="Calibri" w:cs="Arial"/>
                <w:bCs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bCs/>
                <w:szCs w:val="22"/>
                <w:lang w:val="en-US"/>
              </w:rPr>
              <w:t>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1E338A" w:rsidRPr="00573903" w:rsidRDefault="001E338A" w:rsidP="007C5499">
            <w:pPr>
              <w:spacing w:line="240" w:lineRule="auto"/>
              <w:jc w:val="center"/>
              <w:rPr>
                <w:rFonts w:ascii="Calibri" w:hAnsi="Calibri" w:cs="Arial"/>
                <w:bCs/>
                <w:sz w:val="16"/>
                <w:szCs w:val="16"/>
                <w:lang w:val="en-US"/>
              </w:rPr>
            </w:pPr>
            <w:r w:rsidRPr="00573903">
              <w:rPr>
                <w:rFonts w:ascii="Calibri" w:hAnsi="Calibri" w:cs="Arial"/>
                <w:bCs/>
                <w:sz w:val="16"/>
                <w:szCs w:val="16"/>
                <w:lang w:val="en-US"/>
              </w:rPr>
              <w:t>made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338A" w:rsidRPr="00573903" w:rsidRDefault="001E338A" w:rsidP="007C5499">
            <w:pPr>
              <w:spacing w:line="240" w:lineRule="auto"/>
              <w:jc w:val="center"/>
              <w:rPr>
                <w:rFonts w:ascii="Calibri" w:hAnsi="Calibri" w:cs="Arial"/>
                <w:b/>
                <w:bCs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bCs/>
                <w:sz w:val="16"/>
                <w:szCs w:val="16"/>
                <w:lang w:val="en-US"/>
              </w:rPr>
              <w:t>attempts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338A" w:rsidRPr="00573903" w:rsidRDefault="001E338A" w:rsidP="007C5499">
            <w:pPr>
              <w:spacing w:line="240" w:lineRule="auto"/>
              <w:jc w:val="center"/>
              <w:rPr>
                <w:rFonts w:ascii="Calibri" w:hAnsi="Calibri" w:cs="Arial"/>
                <w:bCs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bCs/>
                <w:szCs w:val="22"/>
                <w:lang w:val="en-US"/>
              </w:rPr>
              <w:t>%</w:t>
            </w:r>
          </w:p>
        </w:tc>
        <w:tc>
          <w:tcPr>
            <w:tcW w:w="671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338A" w:rsidRPr="00573903" w:rsidRDefault="001E338A" w:rsidP="007C5499">
            <w:pPr>
              <w:spacing w:line="240" w:lineRule="auto"/>
              <w:jc w:val="center"/>
              <w:rPr>
                <w:rFonts w:ascii="Calibri" w:hAnsi="Calibri" w:cs="Arial"/>
                <w:b/>
                <w:bCs/>
                <w:szCs w:val="22"/>
                <w:lang w:val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1E338A" w:rsidRPr="00573903" w:rsidRDefault="008D3127" w:rsidP="007C5499">
            <w:pPr>
              <w:spacing w:line="240" w:lineRule="auto"/>
              <w:jc w:val="center"/>
              <w:rPr>
                <w:rFonts w:ascii="Calibri" w:hAnsi="Calibri" w:cs="Arial"/>
                <w:b/>
                <w:bCs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b/>
                <w:bCs/>
                <w:szCs w:val="22"/>
                <w:lang w:val="en-US"/>
              </w:rPr>
              <w:t>Def.</w:t>
            </w:r>
          </w:p>
        </w:tc>
        <w:tc>
          <w:tcPr>
            <w:tcW w:w="605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1E338A" w:rsidRPr="00573903" w:rsidRDefault="008D3127" w:rsidP="007C5499">
            <w:pPr>
              <w:spacing w:line="240" w:lineRule="auto"/>
              <w:jc w:val="center"/>
              <w:rPr>
                <w:rFonts w:ascii="Calibri" w:hAnsi="Calibri" w:cs="Arial"/>
                <w:b/>
                <w:bCs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b/>
                <w:bCs/>
                <w:szCs w:val="22"/>
                <w:lang w:val="en-US"/>
              </w:rPr>
              <w:t>Off.</w:t>
            </w:r>
          </w:p>
        </w:tc>
        <w:tc>
          <w:tcPr>
            <w:tcW w:w="589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1E338A" w:rsidRPr="00573903" w:rsidRDefault="001E338A" w:rsidP="007C5499">
            <w:pPr>
              <w:spacing w:line="240" w:lineRule="auto"/>
              <w:jc w:val="center"/>
              <w:rPr>
                <w:rFonts w:ascii="Calibri" w:hAnsi="Calibri" w:cs="Arial"/>
                <w:b/>
                <w:bCs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b/>
                <w:bCs/>
                <w:szCs w:val="22"/>
                <w:lang w:val="en-US"/>
              </w:rPr>
              <w:t>Total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1E338A" w:rsidRPr="00573903" w:rsidRDefault="001E338A" w:rsidP="007C5499">
            <w:pPr>
              <w:spacing w:line="240" w:lineRule="auto"/>
              <w:jc w:val="center"/>
              <w:rPr>
                <w:rFonts w:ascii="Calibri" w:hAnsi="Calibri" w:cs="Arial"/>
                <w:b/>
                <w:bCs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b/>
                <w:bCs/>
                <w:szCs w:val="22"/>
                <w:lang w:val="en-US"/>
              </w:rPr>
              <w:t>IRAKLIS</w:t>
            </w:r>
          </w:p>
        </w:tc>
        <w:tc>
          <w:tcPr>
            <w:tcW w:w="1032" w:type="dxa"/>
            <w:vMerge/>
            <w:tcBorders>
              <w:top w:val="single" w:sz="4" w:space="0" w:color="auto"/>
              <w:left w:val="single" w:sz="4" w:space="0" w:color="000000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338A" w:rsidRPr="00573903" w:rsidRDefault="001E338A" w:rsidP="007C5499">
            <w:pPr>
              <w:spacing w:line="240" w:lineRule="auto"/>
              <w:jc w:val="center"/>
              <w:rPr>
                <w:rFonts w:ascii="Calibri" w:hAnsi="Calibri" w:cs="Arial"/>
                <w:b/>
                <w:bCs/>
                <w:szCs w:val="22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338A" w:rsidRPr="00573903" w:rsidRDefault="001E338A" w:rsidP="007C5499">
            <w:pPr>
              <w:spacing w:line="240" w:lineRule="auto"/>
              <w:jc w:val="center"/>
              <w:rPr>
                <w:rFonts w:ascii="Calibri" w:hAnsi="Calibri" w:cs="Arial"/>
                <w:b/>
                <w:bCs/>
                <w:szCs w:val="22"/>
                <w:lang w:val="en-US"/>
              </w:rPr>
            </w:pPr>
          </w:p>
        </w:tc>
        <w:tc>
          <w:tcPr>
            <w:tcW w:w="625" w:type="dxa"/>
            <w:vMerge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338A" w:rsidRPr="00573903" w:rsidRDefault="001E338A" w:rsidP="007C5499">
            <w:pPr>
              <w:spacing w:line="240" w:lineRule="auto"/>
              <w:jc w:val="center"/>
              <w:rPr>
                <w:rFonts w:ascii="Calibri" w:hAnsi="Calibri" w:cs="Arial"/>
                <w:b/>
                <w:bCs/>
                <w:szCs w:val="22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1E338A" w:rsidRPr="00573903" w:rsidRDefault="001E338A" w:rsidP="007C5499">
            <w:pPr>
              <w:spacing w:line="240" w:lineRule="auto"/>
              <w:jc w:val="center"/>
              <w:rPr>
                <w:rFonts w:ascii="Calibri" w:hAnsi="Calibri" w:cs="Arial"/>
                <w:b/>
                <w:bCs/>
                <w:szCs w:val="22"/>
                <w:lang w:val="en-US"/>
              </w:rPr>
            </w:pPr>
          </w:p>
        </w:tc>
      </w:tr>
      <w:tr w:rsidR="003C0D3F" w:rsidRPr="00573903">
        <w:trPr>
          <w:trHeight w:val="253"/>
        </w:trPr>
        <w:tc>
          <w:tcPr>
            <w:tcW w:w="939" w:type="dxa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auto"/>
            </w:tcBorders>
            <w:shd w:val="clear" w:color="auto" w:fill="FF00FF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Aris</w:t>
            </w:r>
          </w:p>
        </w:tc>
        <w:tc>
          <w:tcPr>
            <w:tcW w:w="965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Medium</w:t>
            </w:r>
          </w:p>
        </w:tc>
        <w:tc>
          <w:tcPr>
            <w:tcW w:w="654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69</w:t>
            </w:r>
          </w:p>
        </w:tc>
        <w:tc>
          <w:tcPr>
            <w:tcW w:w="71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11</w:t>
            </w:r>
          </w:p>
        </w:tc>
        <w:tc>
          <w:tcPr>
            <w:tcW w:w="776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18</w:t>
            </w:r>
          </w:p>
        </w:tc>
        <w:tc>
          <w:tcPr>
            <w:tcW w:w="601" w:type="dxa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61.1</w:t>
            </w:r>
          </w:p>
        </w:tc>
        <w:tc>
          <w:tcPr>
            <w:tcW w:w="73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23</w:t>
            </w:r>
          </w:p>
        </w:tc>
        <w:tc>
          <w:tcPr>
            <w:tcW w:w="838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47</w:t>
            </w:r>
          </w:p>
        </w:tc>
        <w:tc>
          <w:tcPr>
            <w:tcW w:w="594" w:type="dxa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48.9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12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33.3</w:t>
            </w:r>
          </w:p>
        </w:tc>
        <w:tc>
          <w:tcPr>
            <w:tcW w:w="671" w:type="dxa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17</w:t>
            </w:r>
          </w:p>
        </w:tc>
        <w:tc>
          <w:tcPr>
            <w:tcW w:w="4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22</w:t>
            </w:r>
          </w:p>
        </w:tc>
        <w:tc>
          <w:tcPr>
            <w:tcW w:w="605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11</w:t>
            </w:r>
          </w:p>
        </w:tc>
        <w:tc>
          <w:tcPr>
            <w:tcW w:w="589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33</w:t>
            </w:r>
          </w:p>
        </w:tc>
        <w:tc>
          <w:tcPr>
            <w:tcW w:w="1073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41</w:t>
            </w:r>
          </w:p>
        </w:tc>
        <w:tc>
          <w:tcPr>
            <w:tcW w:w="1032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12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10</w:t>
            </w:r>
          </w:p>
        </w:tc>
        <w:tc>
          <w:tcPr>
            <w:tcW w:w="625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2</w:t>
            </w:r>
          </w:p>
        </w:tc>
      </w:tr>
      <w:tr w:rsidR="003C0D3F" w:rsidRPr="00573903">
        <w:trPr>
          <w:trHeight w:val="253"/>
        </w:trPr>
        <w:tc>
          <w:tcPr>
            <w:tcW w:w="939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FFFF99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smartTag w:uri="urn:schemas-microsoft-com:office:smarttags" w:element="place">
              <w:r w:rsidRPr="00573903">
                <w:rPr>
                  <w:rFonts w:ascii="Calibri" w:hAnsi="Calibri" w:cs="Arial"/>
                  <w:szCs w:val="22"/>
                  <w:lang w:val="en-US"/>
                </w:rPr>
                <w:t>Near East</w:t>
              </w:r>
            </w:smartTag>
          </w:p>
        </w:tc>
        <w:tc>
          <w:tcPr>
            <w:tcW w:w="9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Small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67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17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28</w:t>
            </w:r>
          </w:p>
        </w:tc>
        <w:tc>
          <w:tcPr>
            <w:tcW w:w="6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60.7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22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38</w:t>
            </w:r>
          </w:p>
        </w:tc>
        <w:tc>
          <w:tcPr>
            <w:tcW w:w="5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57.9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14.3</w:t>
            </w:r>
          </w:p>
        </w:tc>
        <w:tc>
          <w:tcPr>
            <w:tcW w:w="6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21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28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15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43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33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11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3</w:t>
            </w:r>
          </w:p>
        </w:tc>
      </w:tr>
      <w:tr w:rsidR="003C0D3F" w:rsidRPr="00573903">
        <w:trPr>
          <w:trHeight w:val="253"/>
        </w:trPr>
        <w:tc>
          <w:tcPr>
            <w:tcW w:w="939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FF00FF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Peristeri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Medium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72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24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38</w:t>
            </w:r>
          </w:p>
        </w:tc>
        <w:tc>
          <w:tcPr>
            <w:tcW w:w="6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63.2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18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33</w:t>
            </w:r>
          </w:p>
        </w:tc>
        <w:tc>
          <w:tcPr>
            <w:tcW w:w="5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54.5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11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36.4</w:t>
            </w:r>
          </w:p>
        </w:tc>
        <w:tc>
          <w:tcPr>
            <w:tcW w:w="6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25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20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11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31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34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10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3</w:t>
            </w:r>
          </w:p>
        </w:tc>
      </w:tr>
      <w:tr w:rsidR="003C0D3F" w:rsidRPr="00573903">
        <w:trPr>
          <w:trHeight w:val="253"/>
        </w:trPr>
        <w:tc>
          <w:tcPr>
            <w:tcW w:w="939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FFFF99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AEK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Large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68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22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31</w:t>
            </w:r>
          </w:p>
        </w:tc>
        <w:tc>
          <w:tcPr>
            <w:tcW w:w="6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71.0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17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38</w:t>
            </w:r>
          </w:p>
        </w:tc>
        <w:tc>
          <w:tcPr>
            <w:tcW w:w="5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44.7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11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36.4</w:t>
            </w:r>
          </w:p>
        </w:tc>
        <w:tc>
          <w:tcPr>
            <w:tcW w:w="6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24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24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11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35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29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10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7</w:t>
            </w:r>
          </w:p>
        </w:tc>
      </w:tr>
      <w:tr w:rsidR="003C0D3F" w:rsidRPr="00573903">
        <w:trPr>
          <w:trHeight w:val="253"/>
        </w:trPr>
        <w:tc>
          <w:tcPr>
            <w:tcW w:w="939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FFFF99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Panionios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Medium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67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10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15</w:t>
            </w:r>
          </w:p>
        </w:tc>
        <w:tc>
          <w:tcPr>
            <w:tcW w:w="6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66.7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21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49</w:t>
            </w:r>
          </w:p>
        </w:tc>
        <w:tc>
          <w:tcPr>
            <w:tcW w:w="5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42.9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12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41.7</w:t>
            </w:r>
          </w:p>
        </w:tc>
        <w:tc>
          <w:tcPr>
            <w:tcW w:w="6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18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25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10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35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36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15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1</w:t>
            </w:r>
          </w:p>
        </w:tc>
      </w:tr>
      <w:tr w:rsidR="003C0D3F" w:rsidRPr="00573903">
        <w:trPr>
          <w:trHeight w:val="268"/>
        </w:trPr>
        <w:tc>
          <w:tcPr>
            <w:tcW w:w="939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00FF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Dafni</w:t>
            </w:r>
          </w:p>
        </w:tc>
        <w:tc>
          <w:tcPr>
            <w:tcW w:w="96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Small</w:t>
            </w:r>
          </w:p>
        </w:tc>
        <w:tc>
          <w:tcPr>
            <w:tcW w:w="65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color w:val="FF0000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color w:val="FF0000"/>
                <w:szCs w:val="22"/>
                <w:lang w:val="en-US"/>
              </w:rPr>
              <w:t>59</w:t>
            </w:r>
          </w:p>
        </w:tc>
        <w:tc>
          <w:tcPr>
            <w:tcW w:w="71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10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14</w:t>
            </w:r>
          </w:p>
        </w:tc>
        <w:tc>
          <w:tcPr>
            <w:tcW w:w="601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71.4</w:t>
            </w:r>
          </w:p>
        </w:tc>
        <w:tc>
          <w:tcPr>
            <w:tcW w:w="73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20</w:t>
            </w:r>
          </w:p>
        </w:tc>
        <w:tc>
          <w:tcPr>
            <w:tcW w:w="83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43</w:t>
            </w:r>
          </w:p>
        </w:tc>
        <w:tc>
          <w:tcPr>
            <w:tcW w:w="594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46.5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color w:val="FF0000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color w:val="FF0000"/>
                <w:szCs w:val="22"/>
                <w:lang w:val="en-US"/>
              </w:rPr>
              <w:t>16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18.8</w:t>
            </w:r>
          </w:p>
        </w:tc>
        <w:tc>
          <w:tcPr>
            <w:tcW w:w="671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19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19</w:t>
            </w:r>
          </w:p>
        </w:tc>
        <w:tc>
          <w:tcPr>
            <w:tcW w:w="605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9</w:t>
            </w:r>
          </w:p>
        </w:tc>
        <w:tc>
          <w:tcPr>
            <w:tcW w:w="58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28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37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10</w:t>
            </w:r>
          </w:p>
        </w:tc>
        <w:tc>
          <w:tcPr>
            <w:tcW w:w="62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szCs w:val="22"/>
                <w:lang w:val="en-US"/>
              </w:rPr>
              <w:t>3</w:t>
            </w:r>
          </w:p>
        </w:tc>
      </w:tr>
      <w:tr w:rsidR="003C0D3F" w:rsidRPr="00573903">
        <w:trPr>
          <w:trHeight w:val="268"/>
        </w:trPr>
        <w:tc>
          <w:tcPr>
            <w:tcW w:w="190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b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b/>
                <w:szCs w:val="22"/>
                <w:lang w:val="en-US"/>
              </w:rPr>
              <w:t>Total</w:t>
            </w:r>
          </w:p>
        </w:tc>
        <w:tc>
          <w:tcPr>
            <w:tcW w:w="65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b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b/>
                <w:szCs w:val="22"/>
                <w:lang w:val="en-US"/>
              </w:rPr>
              <w:t>402</w:t>
            </w:r>
          </w:p>
        </w:tc>
        <w:tc>
          <w:tcPr>
            <w:tcW w:w="71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b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b/>
                <w:szCs w:val="22"/>
                <w:lang w:val="en-US"/>
              </w:rPr>
              <w:t>94</w:t>
            </w:r>
          </w:p>
        </w:tc>
        <w:tc>
          <w:tcPr>
            <w:tcW w:w="7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b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b/>
                <w:szCs w:val="22"/>
                <w:lang w:val="en-US"/>
              </w:rPr>
              <w:t>144</w:t>
            </w:r>
          </w:p>
        </w:tc>
        <w:tc>
          <w:tcPr>
            <w:tcW w:w="601" w:type="dxa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b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b/>
                <w:szCs w:val="22"/>
                <w:lang w:val="en-US"/>
              </w:rPr>
              <w:t>65.3</w:t>
            </w:r>
          </w:p>
        </w:tc>
        <w:tc>
          <w:tcPr>
            <w:tcW w:w="73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b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b/>
                <w:szCs w:val="22"/>
                <w:lang w:val="en-US"/>
              </w:rPr>
              <w:t>121</w:t>
            </w:r>
          </w:p>
        </w:tc>
        <w:tc>
          <w:tcPr>
            <w:tcW w:w="83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b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b/>
                <w:szCs w:val="22"/>
                <w:lang w:val="en-US"/>
              </w:rPr>
              <w:t>248</w:t>
            </w:r>
          </w:p>
        </w:tc>
        <w:tc>
          <w:tcPr>
            <w:tcW w:w="594" w:type="dxa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b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b/>
                <w:szCs w:val="22"/>
                <w:lang w:val="en-US"/>
              </w:rPr>
              <w:t>48.8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b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b/>
                <w:szCs w:val="22"/>
                <w:lang w:val="en-US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b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b/>
                <w:szCs w:val="22"/>
                <w:lang w:val="en-US"/>
              </w:rPr>
              <w:t>76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b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b/>
                <w:szCs w:val="22"/>
                <w:lang w:val="en-US"/>
              </w:rPr>
              <w:t>28.9</w:t>
            </w:r>
          </w:p>
        </w:tc>
        <w:tc>
          <w:tcPr>
            <w:tcW w:w="67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b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b/>
                <w:szCs w:val="22"/>
                <w:lang w:val="en-US"/>
              </w:rPr>
              <w:t>124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b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b/>
                <w:szCs w:val="22"/>
                <w:lang w:val="en-US"/>
              </w:rPr>
              <w:t>138</w:t>
            </w:r>
          </w:p>
        </w:tc>
        <w:tc>
          <w:tcPr>
            <w:tcW w:w="605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b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b/>
                <w:szCs w:val="22"/>
                <w:lang w:val="en-US"/>
              </w:rPr>
              <w:t>67</w:t>
            </w:r>
          </w:p>
        </w:tc>
        <w:tc>
          <w:tcPr>
            <w:tcW w:w="58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b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b/>
                <w:szCs w:val="22"/>
                <w:lang w:val="en-US"/>
              </w:rPr>
              <w:t>205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b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b/>
                <w:szCs w:val="22"/>
                <w:lang w:val="en-US"/>
              </w:rPr>
              <w:t>210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b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b/>
                <w:szCs w:val="22"/>
                <w:lang w:val="en-US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b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b/>
                <w:szCs w:val="22"/>
                <w:lang w:val="en-US"/>
              </w:rPr>
              <w:t>66</w:t>
            </w:r>
          </w:p>
        </w:tc>
        <w:tc>
          <w:tcPr>
            <w:tcW w:w="62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b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b/>
                <w:szCs w:val="22"/>
                <w:lang w:val="en-US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b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b/>
                <w:szCs w:val="22"/>
                <w:lang w:val="en-US"/>
              </w:rPr>
              <w:t>19</w:t>
            </w:r>
          </w:p>
        </w:tc>
      </w:tr>
      <w:tr w:rsidR="003C0D3F" w:rsidRPr="00573903">
        <w:trPr>
          <w:trHeight w:val="268"/>
        </w:trPr>
        <w:tc>
          <w:tcPr>
            <w:tcW w:w="190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b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b/>
                <w:szCs w:val="22"/>
                <w:lang w:val="en-US"/>
              </w:rPr>
              <w:t>Averages</w:t>
            </w:r>
          </w:p>
        </w:tc>
        <w:tc>
          <w:tcPr>
            <w:tcW w:w="65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b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b/>
                <w:szCs w:val="22"/>
                <w:lang w:val="en-US"/>
              </w:rPr>
              <w:t>67</w:t>
            </w:r>
          </w:p>
        </w:tc>
        <w:tc>
          <w:tcPr>
            <w:tcW w:w="71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BD3E7C" w:rsidRPr="00573903" w:rsidRDefault="00BA2D88" w:rsidP="007C5499">
            <w:pPr>
              <w:spacing w:line="240" w:lineRule="auto"/>
              <w:jc w:val="center"/>
              <w:rPr>
                <w:rFonts w:ascii="Calibri" w:hAnsi="Calibri" w:cs="Arial"/>
                <w:b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b/>
                <w:szCs w:val="22"/>
                <w:lang w:val="en-US"/>
              </w:rPr>
              <w:t>15.67</w:t>
            </w:r>
          </w:p>
        </w:tc>
        <w:tc>
          <w:tcPr>
            <w:tcW w:w="7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b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b/>
                <w:szCs w:val="22"/>
                <w:lang w:val="en-US"/>
              </w:rPr>
              <w:t>24</w:t>
            </w:r>
          </w:p>
        </w:tc>
        <w:tc>
          <w:tcPr>
            <w:tcW w:w="601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b/>
                <w:szCs w:val="22"/>
                <w:lang w:val="en-US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b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b/>
                <w:szCs w:val="22"/>
                <w:lang w:val="en-US"/>
              </w:rPr>
              <w:t>20</w:t>
            </w:r>
            <w:r w:rsidR="00BA2D88" w:rsidRPr="00573903">
              <w:rPr>
                <w:rFonts w:ascii="Calibri" w:hAnsi="Calibri" w:cs="Arial"/>
                <w:b/>
                <w:szCs w:val="22"/>
                <w:lang w:val="en-US"/>
              </w:rPr>
              <w:t>.17</w:t>
            </w:r>
          </w:p>
        </w:tc>
        <w:tc>
          <w:tcPr>
            <w:tcW w:w="83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b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b/>
                <w:szCs w:val="22"/>
                <w:lang w:val="en-US"/>
              </w:rPr>
              <w:t>41</w:t>
            </w:r>
            <w:r w:rsidR="00BA2D88" w:rsidRPr="00573903">
              <w:rPr>
                <w:rFonts w:ascii="Calibri" w:hAnsi="Calibri" w:cs="Arial"/>
                <w:b/>
                <w:szCs w:val="22"/>
                <w:lang w:val="en-US"/>
              </w:rPr>
              <w:t>.33</w:t>
            </w:r>
          </w:p>
        </w:tc>
        <w:tc>
          <w:tcPr>
            <w:tcW w:w="594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b/>
                <w:szCs w:val="22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b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b/>
                <w:szCs w:val="22"/>
                <w:lang w:val="en-US"/>
              </w:rPr>
              <w:t>3.</w:t>
            </w:r>
            <w:r w:rsidR="00BA2D88" w:rsidRPr="00573903">
              <w:rPr>
                <w:rFonts w:ascii="Calibri" w:hAnsi="Calibri" w:cs="Arial"/>
                <w:b/>
                <w:szCs w:val="22"/>
                <w:lang w:val="en-US"/>
              </w:rPr>
              <w:t>6</w:t>
            </w:r>
            <w:r w:rsidRPr="00573903">
              <w:rPr>
                <w:rFonts w:ascii="Calibri" w:hAnsi="Calibri" w:cs="Arial"/>
                <w:b/>
                <w:szCs w:val="22"/>
                <w:lang w:val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3E7C" w:rsidRPr="00573903" w:rsidRDefault="00BA2D88" w:rsidP="007C5499">
            <w:pPr>
              <w:spacing w:line="240" w:lineRule="auto"/>
              <w:jc w:val="center"/>
              <w:rPr>
                <w:rFonts w:ascii="Calibri" w:hAnsi="Calibri" w:cs="Arial"/>
                <w:b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b/>
                <w:szCs w:val="22"/>
                <w:lang w:val="en-US"/>
              </w:rPr>
              <w:t>12.67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b/>
                <w:szCs w:val="22"/>
                <w:lang w:val="en-US"/>
              </w:rPr>
            </w:pPr>
          </w:p>
        </w:tc>
        <w:tc>
          <w:tcPr>
            <w:tcW w:w="67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b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b/>
                <w:szCs w:val="22"/>
                <w:lang w:val="en-US"/>
              </w:rPr>
              <w:t>20.67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b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b/>
                <w:szCs w:val="22"/>
                <w:lang w:val="en-US"/>
              </w:rPr>
              <w:t>23</w:t>
            </w:r>
          </w:p>
        </w:tc>
        <w:tc>
          <w:tcPr>
            <w:tcW w:w="605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b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b/>
                <w:szCs w:val="22"/>
                <w:lang w:val="en-US"/>
              </w:rPr>
              <w:t>11.17</w:t>
            </w:r>
          </w:p>
        </w:tc>
        <w:tc>
          <w:tcPr>
            <w:tcW w:w="58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b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b/>
                <w:szCs w:val="22"/>
                <w:lang w:val="en-US"/>
              </w:rPr>
              <w:t>34.17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b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b/>
                <w:szCs w:val="22"/>
                <w:lang w:val="en-US"/>
              </w:rPr>
              <w:t>35.00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b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b/>
                <w:szCs w:val="22"/>
                <w:lang w:val="en-US"/>
              </w:rPr>
              <w:t>13.33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b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b/>
                <w:szCs w:val="22"/>
                <w:lang w:val="en-US"/>
              </w:rPr>
              <w:t>11.00</w:t>
            </w:r>
          </w:p>
        </w:tc>
        <w:tc>
          <w:tcPr>
            <w:tcW w:w="62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b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b/>
                <w:szCs w:val="22"/>
                <w:lang w:val="en-US"/>
              </w:rPr>
              <w:t>5.67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BD3E7C" w:rsidRPr="00573903" w:rsidRDefault="00BD3E7C" w:rsidP="007C5499">
            <w:pPr>
              <w:spacing w:line="240" w:lineRule="auto"/>
              <w:jc w:val="center"/>
              <w:rPr>
                <w:rFonts w:ascii="Calibri" w:hAnsi="Calibri" w:cs="Arial"/>
                <w:b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b/>
                <w:szCs w:val="22"/>
                <w:lang w:val="en-US"/>
              </w:rPr>
              <w:t>3.17</w:t>
            </w:r>
          </w:p>
        </w:tc>
      </w:tr>
    </w:tbl>
    <w:p w:rsidR="00432CBB" w:rsidRPr="00573903" w:rsidRDefault="00C96796" w:rsidP="005243CD">
      <w:pPr>
        <w:spacing w:line="480" w:lineRule="auto"/>
        <w:ind w:left="902" w:hanging="902"/>
        <w:rPr>
          <w:rFonts w:ascii="Calibri" w:hAnsi="Calibri"/>
          <w:lang w:val="en-US"/>
        </w:rPr>
      </w:pPr>
      <w:r w:rsidRPr="00573903">
        <w:rPr>
          <w:rFonts w:ascii="Calibri" w:hAnsi="Calibri"/>
          <w:sz w:val="20"/>
          <w:szCs w:val="22"/>
          <w:highlight w:val="yellow"/>
          <w:lang w:val="en-US"/>
        </w:rPr>
        <w:br w:type="page"/>
      </w:r>
      <w:r w:rsidR="00432CBB" w:rsidRPr="00573903">
        <w:rPr>
          <w:rFonts w:ascii="Calibri" w:hAnsi="Calibri"/>
          <w:b/>
          <w:bCs/>
          <w:iCs/>
          <w:lang w:val="en-US"/>
        </w:rPr>
        <w:lastRenderedPageBreak/>
        <w:t>Table 3:</w:t>
      </w:r>
      <w:r w:rsidR="00432CBB" w:rsidRPr="00573903">
        <w:rPr>
          <w:rFonts w:ascii="Calibri" w:hAnsi="Calibri"/>
          <w:bCs/>
          <w:iCs/>
          <w:lang w:val="en-US"/>
        </w:rPr>
        <w:tab/>
      </w:r>
      <w:r w:rsidR="00432CBB" w:rsidRPr="00573903">
        <w:rPr>
          <w:rFonts w:ascii="Calibri" w:hAnsi="Calibri"/>
          <w:lang w:val="en-US"/>
        </w:rPr>
        <w:t xml:space="preserve">Box score of the </w:t>
      </w:r>
      <w:r w:rsidR="00432CBB" w:rsidRPr="00573903">
        <w:rPr>
          <w:rFonts w:ascii="Calibri" w:hAnsi="Calibri"/>
          <w:szCs w:val="22"/>
          <w:lang w:val="en-US"/>
        </w:rPr>
        <w:t>first six games of Maroussi in the Greek championship of 1999-2000</w:t>
      </w:r>
    </w:p>
    <w:tbl>
      <w:tblPr>
        <w:tblW w:w="15653" w:type="dxa"/>
        <w:tblInd w:w="-612" w:type="dxa"/>
        <w:tblLayout w:type="fixed"/>
        <w:tblLook w:val="0000"/>
      </w:tblPr>
      <w:tblGrid>
        <w:gridCol w:w="1689"/>
        <w:gridCol w:w="1391"/>
        <w:gridCol w:w="893"/>
        <w:gridCol w:w="660"/>
        <w:gridCol w:w="913"/>
        <w:gridCol w:w="660"/>
        <w:gridCol w:w="913"/>
        <w:gridCol w:w="604"/>
        <w:gridCol w:w="913"/>
        <w:gridCol w:w="904"/>
        <w:gridCol w:w="785"/>
        <w:gridCol w:w="667"/>
        <w:gridCol w:w="1241"/>
        <w:gridCol w:w="936"/>
        <w:gridCol w:w="862"/>
        <w:gridCol w:w="620"/>
        <w:gridCol w:w="1002"/>
      </w:tblGrid>
      <w:tr w:rsidR="00A463E0" w:rsidRPr="00573903">
        <w:trPr>
          <w:trHeight w:val="362"/>
        </w:trPr>
        <w:tc>
          <w:tcPr>
            <w:tcW w:w="1689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A0247" w:rsidRPr="00573903" w:rsidRDefault="00AA0247" w:rsidP="00A463E0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</w:p>
        </w:tc>
        <w:tc>
          <w:tcPr>
            <w:tcW w:w="139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A0247" w:rsidRPr="00573903" w:rsidRDefault="00AA0247" w:rsidP="00A463E0">
            <w:pPr>
              <w:widowControl/>
              <w:spacing w:line="240" w:lineRule="auto"/>
              <w:jc w:val="center"/>
              <w:rPr>
                <w:rFonts w:ascii="Calibri" w:hAnsi="Calibri" w:cs="Arial"/>
                <w:b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b/>
                <w:szCs w:val="22"/>
                <w:lang w:val="en-US" w:eastAsia="el-GR"/>
              </w:rPr>
              <w:t>Minutes of</w:t>
            </w:r>
            <w:r w:rsidRPr="00573903">
              <w:rPr>
                <w:rFonts w:ascii="Calibri" w:hAnsi="Calibri" w:cs="Arial"/>
                <w:b/>
                <w:szCs w:val="22"/>
                <w:lang w:val="en-US" w:eastAsia="el-GR"/>
              </w:rPr>
              <w:br/>
              <w:t>participation</w:t>
            </w:r>
          </w:p>
        </w:tc>
        <w:tc>
          <w:tcPr>
            <w:tcW w:w="89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A0247" w:rsidRPr="00573903" w:rsidRDefault="00AA0247" w:rsidP="00A463E0">
            <w:pPr>
              <w:widowControl/>
              <w:spacing w:line="240" w:lineRule="auto"/>
              <w:jc w:val="center"/>
              <w:rPr>
                <w:rFonts w:ascii="Calibri" w:hAnsi="Calibri" w:cs="Arial"/>
                <w:b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b/>
                <w:szCs w:val="22"/>
                <w:lang w:val="en-US" w:eastAsia="el-GR"/>
              </w:rPr>
              <w:t>Points</w:t>
            </w:r>
          </w:p>
        </w:tc>
        <w:tc>
          <w:tcPr>
            <w:tcW w:w="157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A0247" w:rsidRPr="00573903" w:rsidRDefault="00AA0247" w:rsidP="00A463E0">
            <w:pPr>
              <w:widowControl/>
              <w:spacing w:line="240" w:lineRule="auto"/>
              <w:jc w:val="center"/>
              <w:rPr>
                <w:rFonts w:ascii="Calibri" w:hAnsi="Calibri" w:cs="Arial"/>
                <w:b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b/>
                <w:szCs w:val="22"/>
                <w:lang w:val="en-US" w:eastAsia="el-GR"/>
              </w:rPr>
              <w:t>Free throws</w:t>
            </w:r>
          </w:p>
        </w:tc>
        <w:tc>
          <w:tcPr>
            <w:tcW w:w="157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A0247" w:rsidRPr="00573903" w:rsidRDefault="00AA0247" w:rsidP="00A463E0">
            <w:pPr>
              <w:widowControl/>
              <w:spacing w:line="240" w:lineRule="auto"/>
              <w:jc w:val="center"/>
              <w:rPr>
                <w:rFonts w:ascii="Calibri" w:hAnsi="Calibri" w:cs="Arial"/>
                <w:b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b/>
                <w:szCs w:val="22"/>
                <w:lang w:val="en-US" w:eastAsia="el-GR"/>
              </w:rPr>
              <w:t>2p shots</w:t>
            </w:r>
          </w:p>
        </w:tc>
        <w:tc>
          <w:tcPr>
            <w:tcW w:w="151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A0247" w:rsidRPr="00573903" w:rsidRDefault="00AA0247" w:rsidP="00A463E0">
            <w:pPr>
              <w:widowControl/>
              <w:spacing w:line="240" w:lineRule="auto"/>
              <w:jc w:val="center"/>
              <w:rPr>
                <w:rFonts w:ascii="Calibri" w:hAnsi="Calibri" w:cs="Arial"/>
                <w:b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b/>
                <w:szCs w:val="22"/>
                <w:lang w:val="en-US" w:eastAsia="el-GR"/>
              </w:rPr>
              <w:t>3p shots</w:t>
            </w:r>
          </w:p>
        </w:tc>
        <w:tc>
          <w:tcPr>
            <w:tcW w:w="90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15FE0" w:rsidRPr="00573903" w:rsidRDefault="00715FE0" w:rsidP="00715FE0">
            <w:pPr>
              <w:spacing w:line="240" w:lineRule="auto"/>
              <w:jc w:val="center"/>
              <w:rPr>
                <w:rFonts w:ascii="Calibri" w:hAnsi="Calibri" w:cs="Arial"/>
                <w:b/>
                <w:bCs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b/>
                <w:bCs/>
                <w:szCs w:val="22"/>
                <w:lang w:val="en-US"/>
              </w:rPr>
              <w:t>Earned</w:t>
            </w:r>
          </w:p>
          <w:p w:rsidR="00AA0247" w:rsidRPr="00573903" w:rsidRDefault="00715FE0" w:rsidP="00715FE0">
            <w:pPr>
              <w:widowControl/>
              <w:spacing w:line="240" w:lineRule="auto"/>
              <w:jc w:val="center"/>
              <w:rPr>
                <w:rFonts w:ascii="Calibri" w:hAnsi="Calibri" w:cs="Arial"/>
                <w:b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b/>
                <w:bCs/>
                <w:szCs w:val="22"/>
                <w:lang w:val="en-US"/>
              </w:rPr>
              <w:t>fouls</w:t>
            </w:r>
          </w:p>
        </w:tc>
        <w:tc>
          <w:tcPr>
            <w:tcW w:w="145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A0247" w:rsidRPr="00573903" w:rsidRDefault="00AA0247" w:rsidP="00A463E0">
            <w:pPr>
              <w:widowControl/>
              <w:spacing w:line="240" w:lineRule="auto"/>
              <w:jc w:val="center"/>
              <w:rPr>
                <w:rFonts w:ascii="Calibri" w:hAnsi="Calibri" w:cs="Arial"/>
                <w:b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b/>
                <w:szCs w:val="22"/>
                <w:lang w:val="en-US" w:eastAsia="el-GR"/>
              </w:rPr>
              <w:t>Rebounds</w:t>
            </w:r>
          </w:p>
        </w:tc>
        <w:tc>
          <w:tcPr>
            <w:tcW w:w="124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A0247" w:rsidRPr="00573903" w:rsidRDefault="00AA0247" w:rsidP="00A463E0">
            <w:pPr>
              <w:widowControl/>
              <w:spacing w:line="240" w:lineRule="auto"/>
              <w:jc w:val="center"/>
              <w:rPr>
                <w:rFonts w:ascii="Calibri" w:hAnsi="Calibri" w:cs="Arial"/>
                <w:b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b/>
                <w:szCs w:val="22"/>
                <w:lang w:val="en-US" w:eastAsia="el-GR"/>
              </w:rPr>
              <w:t>Turnovers</w:t>
            </w:r>
          </w:p>
        </w:tc>
        <w:tc>
          <w:tcPr>
            <w:tcW w:w="93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A0247" w:rsidRPr="00573903" w:rsidRDefault="00AA0247" w:rsidP="00A463E0">
            <w:pPr>
              <w:widowControl/>
              <w:spacing w:line="240" w:lineRule="auto"/>
              <w:jc w:val="center"/>
              <w:rPr>
                <w:rFonts w:ascii="Calibri" w:hAnsi="Calibri" w:cs="Arial"/>
                <w:b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b/>
                <w:szCs w:val="22"/>
                <w:lang w:val="en-US" w:eastAsia="el-GR"/>
              </w:rPr>
              <w:t>Assists</w:t>
            </w:r>
          </w:p>
        </w:tc>
        <w:tc>
          <w:tcPr>
            <w:tcW w:w="86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A0247" w:rsidRPr="00573903" w:rsidRDefault="00AA0247" w:rsidP="00A463E0">
            <w:pPr>
              <w:widowControl/>
              <w:spacing w:line="240" w:lineRule="auto"/>
              <w:jc w:val="center"/>
              <w:rPr>
                <w:rFonts w:ascii="Calibri" w:hAnsi="Calibri" w:cs="Arial"/>
                <w:b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b/>
                <w:szCs w:val="22"/>
                <w:lang w:val="en-US" w:eastAsia="el-GR"/>
              </w:rPr>
              <w:t>Steals</w:t>
            </w:r>
          </w:p>
        </w:tc>
        <w:tc>
          <w:tcPr>
            <w:tcW w:w="16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A0247" w:rsidRPr="00573903" w:rsidRDefault="00AA0247" w:rsidP="00A463E0">
            <w:pPr>
              <w:widowControl/>
              <w:spacing w:line="240" w:lineRule="auto"/>
              <w:jc w:val="center"/>
              <w:rPr>
                <w:rFonts w:ascii="Calibri" w:hAnsi="Calibri" w:cs="Arial"/>
                <w:b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b/>
                <w:szCs w:val="22"/>
                <w:lang w:val="en-US" w:eastAsia="el-GR"/>
              </w:rPr>
              <w:t>Blocks</w:t>
            </w:r>
          </w:p>
        </w:tc>
      </w:tr>
      <w:tr w:rsidR="00A463E0" w:rsidRPr="00573903">
        <w:trPr>
          <w:trHeight w:val="374"/>
        </w:trPr>
        <w:tc>
          <w:tcPr>
            <w:tcW w:w="1689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A0247" w:rsidRPr="00573903" w:rsidRDefault="00AA0247" w:rsidP="00A463E0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</w:p>
        </w:tc>
        <w:tc>
          <w:tcPr>
            <w:tcW w:w="139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A0247" w:rsidRPr="00573903" w:rsidRDefault="00AA0247" w:rsidP="00A463E0">
            <w:pPr>
              <w:widowControl/>
              <w:spacing w:line="240" w:lineRule="auto"/>
              <w:jc w:val="center"/>
              <w:rPr>
                <w:rFonts w:ascii="Calibri" w:hAnsi="Calibri" w:cs="Arial"/>
                <w:b/>
                <w:szCs w:val="22"/>
                <w:lang w:val="en-US" w:eastAsia="el-GR"/>
              </w:rPr>
            </w:pPr>
          </w:p>
        </w:tc>
        <w:tc>
          <w:tcPr>
            <w:tcW w:w="89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A0247" w:rsidRPr="00573903" w:rsidRDefault="00AA0247" w:rsidP="00A463E0">
            <w:pPr>
              <w:widowControl/>
              <w:spacing w:line="240" w:lineRule="auto"/>
              <w:jc w:val="center"/>
              <w:rPr>
                <w:rFonts w:ascii="Calibri" w:hAnsi="Calibri" w:cs="Arial"/>
                <w:b/>
                <w:szCs w:val="22"/>
                <w:lang w:val="en-US" w:eastAsia="el-GR"/>
              </w:rPr>
            </w:pPr>
          </w:p>
        </w:tc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A0247" w:rsidRPr="00573903" w:rsidRDefault="00AA0247" w:rsidP="00A463E0">
            <w:pPr>
              <w:spacing w:line="240" w:lineRule="auto"/>
              <w:jc w:val="center"/>
              <w:rPr>
                <w:rFonts w:ascii="Calibri" w:hAnsi="Calibri" w:cs="Arial"/>
                <w:bCs/>
                <w:sz w:val="16"/>
                <w:szCs w:val="16"/>
                <w:lang w:val="en-US"/>
              </w:rPr>
            </w:pPr>
            <w:r w:rsidRPr="00573903">
              <w:rPr>
                <w:rFonts w:ascii="Calibri" w:hAnsi="Calibri" w:cs="Arial"/>
                <w:bCs/>
                <w:sz w:val="16"/>
                <w:szCs w:val="16"/>
                <w:lang w:val="en-US"/>
              </w:rPr>
              <w:t>made</w:t>
            </w:r>
          </w:p>
        </w:tc>
        <w:tc>
          <w:tcPr>
            <w:tcW w:w="9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A0247" w:rsidRPr="00573903" w:rsidRDefault="00AA0247" w:rsidP="00A463E0">
            <w:pPr>
              <w:spacing w:line="240" w:lineRule="auto"/>
              <w:jc w:val="center"/>
              <w:rPr>
                <w:rFonts w:ascii="Calibri" w:hAnsi="Calibri" w:cs="Arial"/>
                <w:bCs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bCs/>
                <w:sz w:val="16"/>
                <w:szCs w:val="16"/>
                <w:lang w:val="en-US"/>
              </w:rPr>
              <w:t>attempts</w:t>
            </w:r>
          </w:p>
        </w:tc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A0247" w:rsidRPr="00573903" w:rsidRDefault="00AA0247" w:rsidP="00A463E0">
            <w:pPr>
              <w:spacing w:line="240" w:lineRule="auto"/>
              <w:jc w:val="center"/>
              <w:rPr>
                <w:rFonts w:ascii="Calibri" w:hAnsi="Calibri" w:cs="Arial"/>
                <w:bCs/>
                <w:sz w:val="16"/>
                <w:szCs w:val="16"/>
                <w:lang w:val="en-US"/>
              </w:rPr>
            </w:pPr>
            <w:r w:rsidRPr="00573903">
              <w:rPr>
                <w:rFonts w:ascii="Calibri" w:hAnsi="Calibri" w:cs="Arial"/>
                <w:bCs/>
                <w:sz w:val="16"/>
                <w:szCs w:val="16"/>
                <w:lang w:val="en-US"/>
              </w:rPr>
              <w:t>made</w:t>
            </w:r>
          </w:p>
        </w:tc>
        <w:tc>
          <w:tcPr>
            <w:tcW w:w="9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A0247" w:rsidRPr="00573903" w:rsidRDefault="00AA0247" w:rsidP="00A463E0">
            <w:pPr>
              <w:spacing w:line="240" w:lineRule="auto"/>
              <w:jc w:val="center"/>
              <w:rPr>
                <w:rFonts w:ascii="Calibri" w:hAnsi="Calibri" w:cs="Arial"/>
                <w:bCs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bCs/>
                <w:sz w:val="16"/>
                <w:szCs w:val="16"/>
                <w:lang w:val="en-US"/>
              </w:rPr>
              <w:t>attempts</w:t>
            </w:r>
          </w:p>
        </w:tc>
        <w:tc>
          <w:tcPr>
            <w:tcW w:w="6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A0247" w:rsidRPr="00573903" w:rsidRDefault="00AA0247" w:rsidP="00A463E0">
            <w:pPr>
              <w:spacing w:line="240" w:lineRule="auto"/>
              <w:jc w:val="center"/>
              <w:rPr>
                <w:rFonts w:ascii="Calibri" w:hAnsi="Calibri" w:cs="Arial"/>
                <w:bCs/>
                <w:sz w:val="16"/>
                <w:szCs w:val="16"/>
                <w:lang w:val="en-US"/>
              </w:rPr>
            </w:pPr>
            <w:r w:rsidRPr="00573903">
              <w:rPr>
                <w:rFonts w:ascii="Calibri" w:hAnsi="Calibri" w:cs="Arial"/>
                <w:bCs/>
                <w:sz w:val="16"/>
                <w:szCs w:val="16"/>
                <w:lang w:val="en-US"/>
              </w:rPr>
              <w:t>made</w:t>
            </w:r>
          </w:p>
        </w:tc>
        <w:tc>
          <w:tcPr>
            <w:tcW w:w="9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A0247" w:rsidRPr="00573903" w:rsidRDefault="00AA0247" w:rsidP="00A463E0">
            <w:pPr>
              <w:spacing w:line="240" w:lineRule="auto"/>
              <w:jc w:val="center"/>
              <w:rPr>
                <w:rFonts w:ascii="Calibri" w:hAnsi="Calibri" w:cs="Arial"/>
                <w:bCs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bCs/>
                <w:sz w:val="16"/>
                <w:szCs w:val="16"/>
                <w:lang w:val="en-US"/>
              </w:rPr>
              <w:t>attempts</w:t>
            </w:r>
          </w:p>
        </w:tc>
        <w:tc>
          <w:tcPr>
            <w:tcW w:w="90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A0247" w:rsidRPr="00573903" w:rsidRDefault="00AA0247" w:rsidP="00A463E0">
            <w:pPr>
              <w:widowControl/>
              <w:spacing w:line="240" w:lineRule="auto"/>
              <w:jc w:val="center"/>
              <w:rPr>
                <w:rFonts w:ascii="Calibri" w:hAnsi="Calibri" w:cs="Arial"/>
                <w:b/>
                <w:szCs w:val="22"/>
                <w:lang w:val="en-US" w:eastAsia="el-GR"/>
              </w:rPr>
            </w:pPr>
          </w:p>
        </w:tc>
        <w:tc>
          <w:tcPr>
            <w:tcW w:w="7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A0247" w:rsidRPr="00573903" w:rsidRDefault="00AA0247" w:rsidP="00A463E0">
            <w:pPr>
              <w:widowControl/>
              <w:spacing w:line="240" w:lineRule="auto"/>
              <w:jc w:val="center"/>
              <w:rPr>
                <w:rFonts w:ascii="Calibri" w:hAnsi="Calibri" w:cs="Arial"/>
                <w:b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b/>
                <w:szCs w:val="22"/>
                <w:lang w:val="en-US" w:eastAsia="el-GR"/>
              </w:rPr>
              <w:t>Def.</w:t>
            </w:r>
          </w:p>
        </w:tc>
        <w:tc>
          <w:tcPr>
            <w:tcW w:w="6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A0247" w:rsidRPr="00573903" w:rsidRDefault="00AA0247" w:rsidP="00A463E0">
            <w:pPr>
              <w:widowControl/>
              <w:spacing w:line="240" w:lineRule="auto"/>
              <w:jc w:val="center"/>
              <w:rPr>
                <w:rFonts w:ascii="Calibri" w:hAnsi="Calibri" w:cs="Arial"/>
                <w:b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b/>
                <w:szCs w:val="22"/>
                <w:lang w:val="en-US" w:eastAsia="el-GR"/>
              </w:rPr>
              <w:t>Off.</w:t>
            </w:r>
          </w:p>
        </w:tc>
        <w:tc>
          <w:tcPr>
            <w:tcW w:w="124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A0247" w:rsidRPr="00573903" w:rsidRDefault="00AA0247" w:rsidP="00A463E0">
            <w:pPr>
              <w:widowControl/>
              <w:spacing w:line="240" w:lineRule="auto"/>
              <w:jc w:val="center"/>
              <w:rPr>
                <w:rFonts w:ascii="Calibri" w:hAnsi="Calibri" w:cs="Arial"/>
                <w:b/>
                <w:szCs w:val="22"/>
                <w:lang w:val="en-US" w:eastAsia="el-GR"/>
              </w:rPr>
            </w:pPr>
          </w:p>
        </w:tc>
        <w:tc>
          <w:tcPr>
            <w:tcW w:w="93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A0247" w:rsidRPr="00573903" w:rsidRDefault="00AA0247" w:rsidP="00A463E0">
            <w:pPr>
              <w:widowControl/>
              <w:spacing w:line="240" w:lineRule="auto"/>
              <w:jc w:val="center"/>
              <w:rPr>
                <w:rFonts w:ascii="Calibri" w:hAnsi="Calibri" w:cs="Arial"/>
                <w:b/>
                <w:szCs w:val="22"/>
                <w:lang w:val="en-US" w:eastAsia="el-GR"/>
              </w:rPr>
            </w:pPr>
          </w:p>
        </w:tc>
        <w:tc>
          <w:tcPr>
            <w:tcW w:w="86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A0247" w:rsidRPr="00573903" w:rsidRDefault="00AA0247" w:rsidP="00A463E0">
            <w:pPr>
              <w:widowControl/>
              <w:spacing w:line="240" w:lineRule="auto"/>
              <w:jc w:val="center"/>
              <w:rPr>
                <w:rFonts w:ascii="Calibri" w:hAnsi="Calibri" w:cs="Arial"/>
                <w:b/>
                <w:szCs w:val="22"/>
                <w:lang w:val="en-US" w:eastAsia="el-GR"/>
              </w:rPr>
            </w:pPr>
          </w:p>
        </w:tc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A0247" w:rsidRPr="00573903" w:rsidRDefault="00AA0247" w:rsidP="00A463E0">
            <w:pPr>
              <w:widowControl/>
              <w:spacing w:line="240" w:lineRule="auto"/>
              <w:jc w:val="center"/>
              <w:rPr>
                <w:rFonts w:ascii="Calibri" w:hAnsi="Calibri" w:cs="Arial"/>
                <w:b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b/>
                <w:szCs w:val="22"/>
                <w:lang w:val="en-US" w:eastAsia="el-GR"/>
              </w:rPr>
              <w:t>For</w:t>
            </w:r>
          </w:p>
        </w:tc>
        <w:tc>
          <w:tcPr>
            <w:tcW w:w="1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A0247" w:rsidRPr="00573903" w:rsidRDefault="00AA0247" w:rsidP="00A463E0">
            <w:pPr>
              <w:widowControl/>
              <w:spacing w:line="240" w:lineRule="auto"/>
              <w:jc w:val="center"/>
              <w:rPr>
                <w:rFonts w:ascii="Calibri" w:hAnsi="Calibri" w:cs="Arial"/>
                <w:b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b/>
                <w:szCs w:val="22"/>
                <w:lang w:val="en-US" w:eastAsia="el-GR"/>
              </w:rPr>
              <w:t>Against</w:t>
            </w:r>
          </w:p>
        </w:tc>
      </w:tr>
      <w:tr w:rsidR="00A463E0" w:rsidRPr="00573903">
        <w:trPr>
          <w:trHeight w:val="327"/>
        </w:trPr>
        <w:tc>
          <w:tcPr>
            <w:tcW w:w="1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E6D72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Falekas</w:t>
            </w:r>
          </w:p>
        </w:tc>
        <w:tc>
          <w:tcPr>
            <w:tcW w:w="13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40</w:t>
            </w:r>
          </w:p>
        </w:tc>
        <w:tc>
          <w:tcPr>
            <w:tcW w:w="8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12</w:t>
            </w:r>
          </w:p>
        </w:tc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4</w:t>
            </w:r>
          </w:p>
        </w:tc>
        <w:tc>
          <w:tcPr>
            <w:tcW w:w="9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4</w:t>
            </w:r>
          </w:p>
        </w:tc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1</w:t>
            </w:r>
          </w:p>
        </w:tc>
        <w:tc>
          <w:tcPr>
            <w:tcW w:w="9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2</w:t>
            </w:r>
          </w:p>
        </w:tc>
        <w:tc>
          <w:tcPr>
            <w:tcW w:w="6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2</w:t>
            </w:r>
          </w:p>
        </w:tc>
        <w:tc>
          <w:tcPr>
            <w:tcW w:w="9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3</w:t>
            </w:r>
          </w:p>
        </w:tc>
        <w:tc>
          <w:tcPr>
            <w:tcW w:w="9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2</w:t>
            </w:r>
          </w:p>
        </w:tc>
        <w:tc>
          <w:tcPr>
            <w:tcW w:w="7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0</w:t>
            </w:r>
          </w:p>
        </w:tc>
        <w:tc>
          <w:tcPr>
            <w:tcW w:w="6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0</w:t>
            </w:r>
          </w:p>
        </w:tc>
        <w:tc>
          <w:tcPr>
            <w:tcW w:w="12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4</w:t>
            </w:r>
          </w:p>
        </w:tc>
        <w:tc>
          <w:tcPr>
            <w:tcW w:w="9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4</w:t>
            </w:r>
          </w:p>
        </w:tc>
        <w:tc>
          <w:tcPr>
            <w:tcW w:w="8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3</w:t>
            </w:r>
          </w:p>
        </w:tc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0</w:t>
            </w:r>
          </w:p>
        </w:tc>
        <w:tc>
          <w:tcPr>
            <w:tcW w:w="1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1</w:t>
            </w:r>
          </w:p>
        </w:tc>
      </w:tr>
      <w:tr w:rsidR="00A463E0" w:rsidRPr="00573903">
        <w:trPr>
          <w:trHeight w:val="327"/>
        </w:trPr>
        <w:tc>
          <w:tcPr>
            <w:tcW w:w="1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E6D72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Pandeliadis</w:t>
            </w:r>
          </w:p>
        </w:tc>
        <w:tc>
          <w:tcPr>
            <w:tcW w:w="13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77</w:t>
            </w:r>
          </w:p>
        </w:tc>
        <w:tc>
          <w:tcPr>
            <w:tcW w:w="8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23</w:t>
            </w:r>
          </w:p>
        </w:tc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8</w:t>
            </w:r>
          </w:p>
        </w:tc>
        <w:tc>
          <w:tcPr>
            <w:tcW w:w="9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13</w:t>
            </w:r>
          </w:p>
        </w:tc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3</w:t>
            </w:r>
          </w:p>
        </w:tc>
        <w:tc>
          <w:tcPr>
            <w:tcW w:w="9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15</w:t>
            </w:r>
          </w:p>
        </w:tc>
        <w:tc>
          <w:tcPr>
            <w:tcW w:w="6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3</w:t>
            </w:r>
          </w:p>
        </w:tc>
        <w:tc>
          <w:tcPr>
            <w:tcW w:w="9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5</w:t>
            </w:r>
          </w:p>
        </w:tc>
        <w:tc>
          <w:tcPr>
            <w:tcW w:w="9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8</w:t>
            </w:r>
          </w:p>
        </w:tc>
        <w:tc>
          <w:tcPr>
            <w:tcW w:w="7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4</w:t>
            </w:r>
          </w:p>
        </w:tc>
        <w:tc>
          <w:tcPr>
            <w:tcW w:w="6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2</w:t>
            </w:r>
          </w:p>
        </w:tc>
        <w:tc>
          <w:tcPr>
            <w:tcW w:w="12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9</w:t>
            </w:r>
          </w:p>
        </w:tc>
        <w:tc>
          <w:tcPr>
            <w:tcW w:w="9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3</w:t>
            </w:r>
          </w:p>
        </w:tc>
        <w:tc>
          <w:tcPr>
            <w:tcW w:w="8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4</w:t>
            </w:r>
          </w:p>
        </w:tc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0</w:t>
            </w:r>
          </w:p>
        </w:tc>
        <w:tc>
          <w:tcPr>
            <w:tcW w:w="1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1</w:t>
            </w:r>
          </w:p>
        </w:tc>
      </w:tr>
      <w:tr w:rsidR="00A463E0" w:rsidRPr="00573903">
        <w:trPr>
          <w:trHeight w:val="327"/>
        </w:trPr>
        <w:tc>
          <w:tcPr>
            <w:tcW w:w="1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E6D72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Manolopoulos</w:t>
            </w:r>
          </w:p>
        </w:tc>
        <w:tc>
          <w:tcPr>
            <w:tcW w:w="13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70</w:t>
            </w:r>
          </w:p>
        </w:tc>
        <w:tc>
          <w:tcPr>
            <w:tcW w:w="8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16</w:t>
            </w:r>
          </w:p>
        </w:tc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2</w:t>
            </w:r>
          </w:p>
        </w:tc>
        <w:tc>
          <w:tcPr>
            <w:tcW w:w="9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2</w:t>
            </w:r>
          </w:p>
        </w:tc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1</w:t>
            </w:r>
          </w:p>
        </w:tc>
        <w:tc>
          <w:tcPr>
            <w:tcW w:w="9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3</w:t>
            </w:r>
          </w:p>
        </w:tc>
        <w:tc>
          <w:tcPr>
            <w:tcW w:w="6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4</w:t>
            </w:r>
          </w:p>
        </w:tc>
        <w:tc>
          <w:tcPr>
            <w:tcW w:w="9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12</w:t>
            </w:r>
          </w:p>
        </w:tc>
        <w:tc>
          <w:tcPr>
            <w:tcW w:w="9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3</w:t>
            </w:r>
          </w:p>
        </w:tc>
        <w:tc>
          <w:tcPr>
            <w:tcW w:w="7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1</w:t>
            </w:r>
          </w:p>
        </w:tc>
        <w:tc>
          <w:tcPr>
            <w:tcW w:w="6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1</w:t>
            </w:r>
          </w:p>
        </w:tc>
        <w:tc>
          <w:tcPr>
            <w:tcW w:w="12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2</w:t>
            </w:r>
          </w:p>
        </w:tc>
        <w:tc>
          <w:tcPr>
            <w:tcW w:w="9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2</w:t>
            </w:r>
          </w:p>
        </w:tc>
        <w:tc>
          <w:tcPr>
            <w:tcW w:w="8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0</w:t>
            </w:r>
          </w:p>
        </w:tc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0</w:t>
            </w:r>
          </w:p>
        </w:tc>
        <w:tc>
          <w:tcPr>
            <w:tcW w:w="1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0</w:t>
            </w:r>
          </w:p>
        </w:tc>
      </w:tr>
      <w:tr w:rsidR="00A463E0" w:rsidRPr="00573903">
        <w:trPr>
          <w:trHeight w:val="327"/>
        </w:trPr>
        <w:tc>
          <w:tcPr>
            <w:tcW w:w="1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E6D72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Karaplis</w:t>
            </w:r>
          </w:p>
        </w:tc>
        <w:tc>
          <w:tcPr>
            <w:tcW w:w="13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51</w:t>
            </w:r>
          </w:p>
        </w:tc>
        <w:tc>
          <w:tcPr>
            <w:tcW w:w="8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17</w:t>
            </w:r>
          </w:p>
        </w:tc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4</w:t>
            </w:r>
          </w:p>
        </w:tc>
        <w:tc>
          <w:tcPr>
            <w:tcW w:w="9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5</w:t>
            </w:r>
          </w:p>
        </w:tc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2</w:t>
            </w:r>
          </w:p>
        </w:tc>
        <w:tc>
          <w:tcPr>
            <w:tcW w:w="9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2</w:t>
            </w:r>
          </w:p>
        </w:tc>
        <w:tc>
          <w:tcPr>
            <w:tcW w:w="6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3</w:t>
            </w:r>
          </w:p>
        </w:tc>
        <w:tc>
          <w:tcPr>
            <w:tcW w:w="9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6</w:t>
            </w:r>
          </w:p>
        </w:tc>
        <w:tc>
          <w:tcPr>
            <w:tcW w:w="9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3</w:t>
            </w:r>
          </w:p>
        </w:tc>
        <w:tc>
          <w:tcPr>
            <w:tcW w:w="7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8</w:t>
            </w:r>
          </w:p>
        </w:tc>
        <w:tc>
          <w:tcPr>
            <w:tcW w:w="6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1</w:t>
            </w:r>
          </w:p>
        </w:tc>
        <w:tc>
          <w:tcPr>
            <w:tcW w:w="12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2</w:t>
            </w:r>
          </w:p>
        </w:tc>
        <w:tc>
          <w:tcPr>
            <w:tcW w:w="9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1</w:t>
            </w:r>
          </w:p>
        </w:tc>
        <w:tc>
          <w:tcPr>
            <w:tcW w:w="8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2</w:t>
            </w:r>
          </w:p>
        </w:tc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0</w:t>
            </w:r>
          </w:p>
        </w:tc>
        <w:tc>
          <w:tcPr>
            <w:tcW w:w="1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0</w:t>
            </w:r>
          </w:p>
        </w:tc>
      </w:tr>
      <w:tr w:rsidR="00A463E0" w:rsidRPr="00573903">
        <w:trPr>
          <w:trHeight w:val="327"/>
        </w:trPr>
        <w:tc>
          <w:tcPr>
            <w:tcW w:w="1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E6D72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Zourbenko</w:t>
            </w:r>
          </w:p>
        </w:tc>
        <w:tc>
          <w:tcPr>
            <w:tcW w:w="13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56</w:t>
            </w:r>
          </w:p>
        </w:tc>
        <w:tc>
          <w:tcPr>
            <w:tcW w:w="8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19</w:t>
            </w:r>
          </w:p>
        </w:tc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7</w:t>
            </w:r>
          </w:p>
        </w:tc>
        <w:tc>
          <w:tcPr>
            <w:tcW w:w="9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8</w:t>
            </w:r>
          </w:p>
        </w:tc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6</w:t>
            </w:r>
          </w:p>
        </w:tc>
        <w:tc>
          <w:tcPr>
            <w:tcW w:w="9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12</w:t>
            </w:r>
          </w:p>
        </w:tc>
        <w:tc>
          <w:tcPr>
            <w:tcW w:w="6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0</w:t>
            </w:r>
          </w:p>
        </w:tc>
        <w:tc>
          <w:tcPr>
            <w:tcW w:w="9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1</w:t>
            </w:r>
          </w:p>
        </w:tc>
        <w:tc>
          <w:tcPr>
            <w:tcW w:w="9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5</w:t>
            </w:r>
          </w:p>
        </w:tc>
        <w:tc>
          <w:tcPr>
            <w:tcW w:w="7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8</w:t>
            </w:r>
          </w:p>
        </w:tc>
        <w:tc>
          <w:tcPr>
            <w:tcW w:w="6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3</w:t>
            </w:r>
          </w:p>
        </w:tc>
        <w:tc>
          <w:tcPr>
            <w:tcW w:w="12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2</w:t>
            </w:r>
          </w:p>
        </w:tc>
        <w:tc>
          <w:tcPr>
            <w:tcW w:w="9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0</w:t>
            </w:r>
          </w:p>
        </w:tc>
        <w:tc>
          <w:tcPr>
            <w:tcW w:w="8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1</w:t>
            </w:r>
          </w:p>
        </w:tc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8</w:t>
            </w:r>
          </w:p>
        </w:tc>
        <w:tc>
          <w:tcPr>
            <w:tcW w:w="1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1</w:t>
            </w:r>
          </w:p>
        </w:tc>
      </w:tr>
      <w:tr w:rsidR="00A463E0" w:rsidRPr="00573903">
        <w:trPr>
          <w:trHeight w:val="327"/>
        </w:trPr>
        <w:tc>
          <w:tcPr>
            <w:tcW w:w="1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E6D72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Panagiotarakos</w:t>
            </w:r>
          </w:p>
        </w:tc>
        <w:tc>
          <w:tcPr>
            <w:tcW w:w="13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128</w:t>
            </w:r>
          </w:p>
        </w:tc>
        <w:tc>
          <w:tcPr>
            <w:tcW w:w="8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38</w:t>
            </w:r>
          </w:p>
        </w:tc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3</w:t>
            </w:r>
          </w:p>
        </w:tc>
        <w:tc>
          <w:tcPr>
            <w:tcW w:w="9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4</w:t>
            </w:r>
          </w:p>
        </w:tc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13</w:t>
            </w:r>
          </w:p>
        </w:tc>
        <w:tc>
          <w:tcPr>
            <w:tcW w:w="9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23</w:t>
            </w:r>
          </w:p>
        </w:tc>
        <w:tc>
          <w:tcPr>
            <w:tcW w:w="6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3</w:t>
            </w:r>
          </w:p>
        </w:tc>
        <w:tc>
          <w:tcPr>
            <w:tcW w:w="9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12</w:t>
            </w:r>
          </w:p>
        </w:tc>
        <w:tc>
          <w:tcPr>
            <w:tcW w:w="9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4</w:t>
            </w:r>
          </w:p>
        </w:tc>
        <w:tc>
          <w:tcPr>
            <w:tcW w:w="7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10</w:t>
            </w:r>
          </w:p>
        </w:tc>
        <w:tc>
          <w:tcPr>
            <w:tcW w:w="6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2</w:t>
            </w:r>
          </w:p>
        </w:tc>
        <w:tc>
          <w:tcPr>
            <w:tcW w:w="12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10</w:t>
            </w:r>
          </w:p>
        </w:tc>
        <w:tc>
          <w:tcPr>
            <w:tcW w:w="9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5</w:t>
            </w:r>
          </w:p>
        </w:tc>
        <w:tc>
          <w:tcPr>
            <w:tcW w:w="8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5</w:t>
            </w:r>
          </w:p>
        </w:tc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1</w:t>
            </w:r>
          </w:p>
        </w:tc>
        <w:tc>
          <w:tcPr>
            <w:tcW w:w="1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2</w:t>
            </w:r>
          </w:p>
        </w:tc>
      </w:tr>
      <w:tr w:rsidR="00A463E0" w:rsidRPr="00573903">
        <w:trPr>
          <w:trHeight w:val="327"/>
        </w:trPr>
        <w:tc>
          <w:tcPr>
            <w:tcW w:w="1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E6D72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Korfas</w:t>
            </w:r>
          </w:p>
        </w:tc>
        <w:tc>
          <w:tcPr>
            <w:tcW w:w="13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157</w:t>
            </w:r>
          </w:p>
        </w:tc>
        <w:tc>
          <w:tcPr>
            <w:tcW w:w="8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47</w:t>
            </w:r>
          </w:p>
        </w:tc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16</w:t>
            </w:r>
          </w:p>
        </w:tc>
        <w:tc>
          <w:tcPr>
            <w:tcW w:w="9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19</w:t>
            </w:r>
          </w:p>
        </w:tc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2</w:t>
            </w:r>
          </w:p>
        </w:tc>
        <w:tc>
          <w:tcPr>
            <w:tcW w:w="9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3</w:t>
            </w:r>
          </w:p>
        </w:tc>
        <w:tc>
          <w:tcPr>
            <w:tcW w:w="6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9</w:t>
            </w:r>
          </w:p>
        </w:tc>
        <w:tc>
          <w:tcPr>
            <w:tcW w:w="9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25</w:t>
            </w:r>
          </w:p>
        </w:tc>
        <w:tc>
          <w:tcPr>
            <w:tcW w:w="9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17</w:t>
            </w:r>
          </w:p>
        </w:tc>
        <w:tc>
          <w:tcPr>
            <w:tcW w:w="7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5</w:t>
            </w:r>
          </w:p>
        </w:tc>
        <w:tc>
          <w:tcPr>
            <w:tcW w:w="6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2</w:t>
            </w:r>
          </w:p>
        </w:tc>
        <w:tc>
          <w:tcPr>
            <w:tcW w:w="12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9</w:t>
            </w:r>
          </w:p>
        </w:tc>
        <w:tc>
          <w:tcPr>
            <w:tcW w:w="9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22</w:t>
            </w:r>
          </w:p>
        </w:tc>
        <w:tc>
          <w:tcPr>
            <w:tcW w:w="8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0</w:t>
            </w:r>
          </w:p>
        </w:tc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0</w:t>
            </w:r>
          </w:p>
        </w:tc>
        <w:tc>
          <w:tcPr>
            <w:tcW w:w="1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1</w:t>
            </w:r>
          </w:p>
        </w:tc>
      </w:tr>
      <w:tr w:rsidR="00A463E0" w:rsidRPr="00573903">
        <w:trPr>
          <w:trHeight w:val="327"/>
        </w:trPr>
        <w:tc>
          <w:tcPr>
            <w:tcW w:w="1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E6D72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Papachronis</w:t>
            </w:r>
          </w:p>
        </w:tc>
        <w:tc>
          <w:tcPr>
            <w:tcW w:w="13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115</w:t>
            </w:r>
          </w:p>
        </w:tc>
        <w:tc>
          <w:tcPr>
            <w:tcW w:w="8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29</w:t>
            </w:r>
          </w:p>
        </w:tc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1</w:t>
            </w:r>
          </w:p>
        </w:tc>
        <w:tc>
          <w:tcPr>
            <w:tcW w:w="9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2</w:t>
            </w:r>
          </w:p>
        </w:tc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14</w:t>
            </w:r>
          </w:p>
        </w:tc>
        <w:tc>
          <w:tcPr>
            <w:tcW w:w="9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29</w:t>
            </w:r>
          </w:p>
        </w:tc>
        <w:tc>
          <w:tcPr>
            <w:tcW w:w="6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0</w:t>
            </w:r>
          </w:p>
        </w:tc>
        <w:tc>
          <w:tcPr>
            <w:tcW w:w="9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0</w:t>
            </w:r>
          </w:p>
        </w:tc>
        <w:tc>
          <w:tcPr>
            <w:tcW w:w="9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5</w:t>
            </w:r>
          </w:p>
        </w:tc>
        <w:tc>
          <w:tcPr>
            <w:tcW w:w="7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11</w:t>
            </w:r>
          </w:p>
        </w:tc>
        <w:tc>
          <w:tcPr>
            <w:tcW w:w="6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4</w:t>
            </w:r>
          </w:p>
        </w:tc>
        <w:tc>
          <w:tcPr>
            <w:tcW w:w="12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8</w:t>
            </w:r>
          </w:p>
        </w:tc>
        <w:tc>
          <w:tcPr>
            <w:tcW w:w="9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6</w:t>
            </w:r>
          </w:p>
        </w:tc>
        <w:tc>
          <w:tcPr>
            <w:tcW w:w="8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3</w:t>
            </w:r>
          </w:p>
        </w:tc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1</w:t>
            </w:r>
          </w:p>
        </w:tc>
        <w:tc>
          <w:tcPr>
            <w:tcW w:w="1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0</w:t>
            </w:r>
          </w:p>
        </w:tc>
      </w:tr>
      <w:tr w:rsidR="00A463E0" w:rsidRPr="00573903">
        <w:trPr>
          <w:trHeight w:val="327"/>
        </w:trPr>
        <w:tc>
          <w:tcPr>
            <w:tcW w:w="1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E6D72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Turner</w:t>
            </w:r>
          </w:p>
        </w:tc>
        <w:tc>
          <w:tcPr>
            <w:tcW w:w="13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211</w:t>
            </w:r>
          </w:p>
        </w:tc>
        <w:tc>
          <w:tcPr>
            <w:tcW w:w="8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88</w:t>
            </w:r>
          </w:p>
        </w:tc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24</w:t>
            </w:r>
          </w:p>
        </w:tc>
        <w:tc>
          <w:tcPr>
            <w:tcW w:w="9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38</w:t>
            </w:r>
          </w:p>
        </w:tc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32</w:t>
            </w:r>
          </w:p>
        </w:tc>
        <w:tc>
          <w:tcPr>
            <w:tcW w:w="9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65</w:t>
            </w:r>
          </w:p>
        </w:tc>
        <w:tc>
          <w:tcPr>
            <w:tcW w:w="6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0</w:t>
            </w:r>
          </w:p>
        </w:tc>
        <w:tc>
          <w:tcPr>
            <w:tcW w:w="9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6</w:t>
            </w:r>
          </w:p>
        </w:tc>
        <w:tc>
          <w:tcPr>
            <w:tcW w:w="9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39</w:t>
            </w:r>
          </w:p>
        </w:tc>
        <w:tc>
          <w:tcPr>
            <w:tcW w:w="7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38</w:t>
            </w:r>
          </w:p>
        </w:tc>
        <w:tc>
          <w:tcPr>
            <w:tcW w:w="6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10</w:t>
            </w:r>
          </w:p>
        </w:tc>
        <w:tc>
          <w:tcPr>
            <w:tcW w:w="12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17</w:t>
            </w:r>
          </w:p>
        </w:tc>
        <w:tc>
          <w:tcPr>
            <w:tcW w:w="9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16</w:t>
            </w:r>
          </w:p>
        </w:tc>
        <w:tc>
          <w:tcPr>
            <w:tcW w:w="8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6</w:t>
            </w:r>
          </w:p>
        </w:tc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4</w:t>
            </w:r>
          </w:p>
        </w:tc>
        <w:tc>
          <w:tcPr>
            <w:tcW w:w="1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2</w:t>
            </w:r>
          </w:p>
        </w:tc>
      </w:tr>
      <w:tr w:rsidR="00A463E0" w:rsidRPr="00573903">
        <w:trPr>
          <w:trHeight w:val="327"/>
        </w:trPr>
        <w:tc>
          <w:tcPr>
            <w:tcW w:w="1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E6D72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Amaya</w:t>
            </w:r>
          </w:p>
        </w:tc>
        <w:tc>
          <w:tcPr>
            <w:tcW w:w="13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214</w:t>
            </w:r>
          </w:p>
        </w:tc>
        <w:tc>
          <w:tcPr>
            <w:tcW w:w="8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102</w:t>
            </w:r>
          </w:p>
        </w:tc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22</w:t>
            </w:r>
          </w:p>
        </w:tc>
        <w:tc>
          <w:tcPr>
            <w:tcW w:w="9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37</w:t>
            </w:r>
          </w:p>
        </w:tc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37</w:t>
            </w:r>
          </w:p>
        </w:tc>
        <w:tc>
          <w:tcPr>
            <w:tcW w:w="9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59</w:t>
            </w:r>
          </w:p>
        </w:tc>
        <w:tc>
          <w:tcPr>
            <w:tcW w:w="6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2</w:t>
            </w:r>
          </w:p>
        </w:tc>
        <w:tc>
          <w:tcPr>
            <w:tcW w:w="9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6</w:t>
            </w:r>
          </w:p>
        </w:tc>
        <w:tc>
          <w:tcPr>
            <w:tcW w:w="9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36</w:t>
            </w:r>
          </w:p>
        </w:tc>
        <w:tc>
          <w:tcPr>
            <w:tcW w:w="7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35</w:t>
            </w:r>
          </w:p>
        </w:tc>
        <w:tc>
          <w:tcPr>
            <w:tcW w:w="6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30</w:t>
            </w:r>
          </w:p>
        </w:tc>
        <w:tc>
          <w:tcPr>
            <w:tcW w:w="12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15</w:t>
            </w:r>
          </w:p>
        </w:tc>
        <w:tc>
          <w:tcPr>
            <w:tcW w:w="9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8</w:t>
            </w:r>
          </w:p>
        </w:tc>
        <w:tc>
          <w:tcPr>
            <w:tcW w:w="8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4</w:t>
            </w:r>
          </w:p>
        </w:tc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3</w:t>
            </w:r>
          </w:p>
        </w:tc>
        <w:tc>
          <w:tcPr>
            <w:tcW w:w="1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1</w:t>
            </w:r>
          </w:p>
        </w:tc>
      </w:tr>
      <w:tr w:rsidR="00A463E0" w:rsidRPr="00573903">
        <w:trPr>
          <w:trHeight w:val="327"/>
        </w:trPr>
        <w:tc>
          <w:tcPr>
            <w:tcW w:w="1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noWrap/>
            <w:vAlign w:val="center"/>
          </w:tcPr>
          <w:p w:rsidR="00432CBB" w:rsidRPr="00573903" w:rsidRDefault="004E6D72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Charalampidis</w:t>
            </w:r>
          </w:p>
        </w:tc>
        <w:tc>
          <w:tcPr>
            <w:tcW w:w="13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20</w:t>
            </w:r>
          </w:p>
        </w:tc>
        <w:tc>
          <w:tcPr>
            <w:tcW w:w="8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4</w:t>
            </w:r>
          </w:p>
        </w:tc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0</w:t>
            </w:r>
          </w:p>
        </w:tc>
        <w:tc>
          <w:tcPr>
            <w:tcW w:w="9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0</w:t>
            </w:r>
          </w:p>
        </w:tc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2</w:t>
            </w:r>
          </w:p>
        </w:tc>
        <w:tc>
          <w:tcPr>
            <w:tcW w:w="9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5</w:t>
            </w:r>
          </w:p>
        </w:tc>
        <w:tc>
          <w:tcPr>
            <w:tcW w:w="6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0</w:t>
            </w:r>
          </w:p>
        </w:tc>
        <w:tc>
          <w:tcPr>
            <w:tcW w:w="9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0</w:t>
            </w:r>
          </w:p>
        </w:tc>
        <w:tc>
          <w:tcPr>
            <w:tcW w:w="9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0</w:t>
            </w:r>
          </w:p>
        </w:tc>
        <w:tc>
          <w:tcPr>
            <w:tcW w:w="7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4</w:t>
            </w:r>
          </w:p>
        </w:tc>
        <w:tc>
          <w:tcPr>
            <w:tcW w:w="6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1</w:t>
            </w:r>
          </w:p>
        </w:tc>
        <w:tc>
          <w:tcPr>
            <w:tcW w:w="12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2</w:t>
            </w:r>
          </w:p>
        </w:tc>
        <w:tc>
          <w:tcPr>
            <w:tcW w:w="9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2</w:t>
            </w:r>
          </w:p>
        </w:tc>
        <w:tc>
          <w:tcPr>
            <w:tcW w:w="8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0</w:t>
            </w:r>
          </w:p>
        </w:tc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0</w:t>
            </w:r>
          </w:p>
        </w:tc>
        <w:tc>
          <w:tcPr>
            <w:tcW w:w="1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0</w:t>
            </w:r>
          </w:p>
        </w:tc>
      </w:tr>
      <w:tr w:rsidR="00A463E0" w:rsidRPr="00573903">
        <w:trPr>
          <w:trHeight w:val="327"/>
        </w:trPr>
        <w:tc>
          <w:tcPr>
            <w:tcW w:w="1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noWrap/>
            <w:vAlign w:val="center"/>
          </w:tcPr>
          <w:p w:rsidR="00432CBB" w:rsidRPr="00573903" w:rsidRDefault="004E6D72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Logothetis</w:t>
            </w:r>
          </w:p>
        </w:tc>
        <w:tc>
          <w:tcPr>
            <w:tcW w:w="13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33</w:t>
            </w:r>
          </w:p>
        </w:tc>
        <w:tc>
          <w:tcPr>
            <w:tcW w:w="8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1</w:t>
            </w:r>
          </w:p>
        </w:tc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1</w:t>
            </w:r>
          </w:p>
        </w:tc>
        <w:tc>
          <w:tcPr>
            <w:tcW w:w="9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2</w:t>
            </w:r>
          </w:p>
        </w:tc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0</w:t>
            </w:r>
          </w:p>
        </w:tc>
        <w:tc>
          <w:tcPr>
            <w:tcW w:w="9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1</w:t>
            </w:r>
          </w:p>
        </w:tc>
        <w:tc>
          <w:tcPr>
            <w:tcW w:w="6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0</w:t>
            </w:r>
          </w:p>
        </w:tc>
        <w:tc>
          <w:tcPr>
            <w:tcW w:w="9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0</w:t>
            </w:r>
          </w:p>
        </w:tc>
        <w:tc>
          <w:tcPr>
            <w:tcW w:w="9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1</w:t>
            </w:r>
          </w:p>
        </w:tc>
        <w:tc>
          <w:tcPr>
            <w:tcW w:w="7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2</w:t>
            </w:r>
          </w:p>
        </w:tc>
        <w:tc>
          <w:tcPr>
            <w:tcW w:w="6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1</w:t>
            </w:r>
          </w:p>
        </w:tc>
        <w:tc>
          <w:tcPr>
            <w:tcW w:w="12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1</w:t>
            </w:r>
          </w:p>
        </w:tc>
        <w:tc>
          <w:tcPr>
            <w:tcW w:w="9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0</w:t>
            </w:r>
          </w:p>
        </w:tc>
        <w:tc>
          <w:tcPr>
            <w:tcW w:w="8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1</w:t>
            </w:r>
          </w:p>
        </w:tc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0</w:t>
            </w:r>
          </w:p>
        </w:tc>
        <w:tc>
          <w:tcPr>
            <w:tcW w:w="1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0</w:t>
            </w:r>
          </w:p>
        </w:tc>
      </w:tr>
      <w:tr w:rsidR="00A463E0" w:rsidRPr="00573903">
        <w:trPr>
          <w:trHeight w:val="327"/>
        </w:trPr>
        <w:tc>
          <w:tcPr>
            <w:tcW w:w="1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noWrap/>
            <w:vAlign w:val="center"/>
          </w:tcPr>
          <w:p w:rsidR="00432CBB" w:rsidRPr="00573903" w:rsidRDefault="004E6D72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Anagnostou</w:t>
            </w:r>
          </w:p>
        </w:tc>
        <w:tc>
          <w:tcPr>
            <w:tcW w:w="13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28</w:t>
            </w:r>
          </w:p>
        </w:tc>
        <w:tc>
          <w:tcPr>
            <w:tcW w:w="8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9</w:t>
            </w:r>
          </w:p>
        </w:tc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3</w:t>
            </w:r>
          </w:p>
        </w:tc>
        <w:tc>
          <w:tcPr>
            <w:tcW w:w="9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6</w:t>
            </w:r>
          </w:p>
        </w:tc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3</w:t>
            </w:r>
          </w:p>
        </w:tc>
        <w:tc>
          <w:tcPr>
            <w:tcW w:w="9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3</w:t>
            </w:r>
          </w:p>
        </w:tc>
        <w:tc>
          <w:tcPr>
            <w:tcW w:w="6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0</w:t>
            </w:r>
          </w:p>
        </w:tc>
        <w:tc>
          <w:tcPr>
            <w:tcW w:w="9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1</w:t>
            </w:r>
          </w:p>
        </w:tc>
        <w:tc>
          <w:tcPr>
            <w:tcW w:w="9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3</w:t>
            </w:r>
          </w:p>
        </w:tc>
        <w:tc>
          <w:tcPr>
            <w:tcW w:w="7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3</w:t>
            </w:r>
          </w:p>
        </w:tc>
        <w:tc>
          <w:tcPr>
            <w:tcW w:w="6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1</w:t>
            </w:r>
          </w:p>
        </w:tc>
        <w:tc>
          <w:tcPr>
            <w:tcW w:w="12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3</w:t>
            </w:r>
          </w:p>
        </w:tc>
        <w:tc>
          <w:tcPr>
            <w:tcW w:w="9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1</w:t>
            </w:r>
          </w:p>
        </w:tc>
        <w:tc>
          <w:tcPr>
            <w:tcW w:w="8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3</w:t>
            </w:r>
          </w:p>
        </w:tc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0</w:t>
            </w:r>
          </w:p>
        </w:tc>
        <w:tc>
          <w:tcPr>
            <w:tcW w:w="1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1</w:t>
            </w:r>
          </w:p>
        </w:tc>
      </w:tr>
      <w:tr w:rsidR="00652A16" w:rsidRPr="00573903">
        <w:trPr>
          <w:trHeight w:val="327"/>
        </w:trPr>
        <w:tc>
          <w:tcPr>
            <w:tcW w:w="9540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52A16" w:rsidRPr="00573903" w:rsidRDefault="00652A16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</w:p>
        </w:tc>
        <w:tc>
          <w:tcPr>
            <w:tcW w:w="7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52A16" w:rsidRPr="00573903" w:rsidRDefault="00652A16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6</w:t>
            </w:r>
            <w:bookmarkStart w:id="5" w:name="OLE_LINK1"/>
            <w:bookmarkStart w:id="6" w:name="OLE_LINK2"/>
            <w:r w:rsidRPr="00573903">
              <w:rPr>
                <w:rFonts w:ascii="Calibri" w:hAnsi="Calibri" w:cs="Arial"/>
                <w:szCs w:val="22"/>
                <w:vertAlign w:val="superscript"/>
                <w:lang w:val="en-US" w:eastAsia="el-GR"/>
              </w:rPr>
              <w:t>1</w:t>
            </w:r>
            <w:bookmarkEnd w:id="5"/>
            <w:bookmarkEnd w:id="6"/>
          </w:p>
        </w:tc>
        <w:tc>
          <w:tcPr>
            <w:tcW w:w="6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52A16" w:rsidRPr="00573903" w:rsidRDefault="00652A16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5</w:t>
            </w:r>
            <w:r w:rsidRPr="00573903">
              <w:rPr>
                <w:rFonts w:ascii="Calibri" w:hAnsi="Calibri" w:cs="Arial"/>
                <w:szCs w:val="22"/>
                <w:vertAlign w:val="superscript"/>
                <w:lang w:val="en-US" w:eastAsia="el-GR"/>
              </w:rPr>
              <w:t>1</w:t>
            </w:r>
          </w:p>
        </w:tc>
        <w:tc>
          <w:tcPr>
            <w:tcW w:w="466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52A16" w:rsidRPr="00573903" w:rsidRDefault="00652A16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</w:p>
        </w:tc>
      </w:tr>
      <w:tr w:rsidR="00A463E0" w:rsidRPr="00573903">
        <w:trPr>
          <w:trHeight w:val="327"/>
        </w:trPr>
        <w:tc>
          <w:tcPr>
            <w:tcW w:w="1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TOTAL</w:t>
            </w:r>
          </w:p>
        </w:tc>
        <w:tc>
          <w:tcPr>
            <w:tcW w:w="13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1200</w:t>
            </w:r>
          </w:p>
        </w:tc>
        <w:tc>
          <w:tcPr>
            <w:tcW w:w="8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405</w:t>
            </w:r>
          </w:p>
        </w:tc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95</w:t>
            </w:r>
          </w:p>
        </w:tc>
        <w:tc>
          <w:tcPr>
            <w:tcW w:w="9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140</w:t>
            </w:r>
          </w:p>
        </w:tc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116</w:t>
            </w:r>
          </w:p>
        </w:tc>
        <w:tc>
          <w:tcPr>
            <w:tcW w:w="9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222</w:t>
            </w:r>
          </w:p>
        </w:tc>
        <w:tc>
          <w:tcPr>
            <w:tcW w:w="6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26</w:t>
            </w:r>
          </w:p>
        </w:tc>
        <w:tc>
          <w:tcPr>
            <w:tcW w:w="9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77</w:t>
            </w:r>
          </w:p>
        </w:tc>
        <w:tc>
          <w:tcPr>
            <w:tcW w:w="9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126</w:t>
            </w:r>
          </w:p>
        </w:tc>
        <w:tc>
          <w:tcPr>
            <w:tcW w:w="7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135</w:t>
            </w:r>
          </w:p>
        </w:tc>
        <w:tc>
          <w:tcPr>
            <w:tcW w:w="6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63</w:t>
            </w:r>
          </w:p>
        </w:tc>
        <w:tc>
          <w:tcPr>
            <w:tcW w:w="12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84</w:t>
            </w:r>
          </w:p>
        </w:tc>
        <w:tc>
          <w:tcPr>
            <w:tcW w:w="9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70</w:t>
            </w:r>
          </w:p>
        </w:tc>
        <w:tc>
          <w:tcPr>
            <w:tcW w:w="8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32</w:t>
            </w:r>
          </w:p>
        </w:tc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17</w:t>
            </w:r>
          </w:p>
        </w:tc>
        <w:tc>
          <w:tcPr>
            <w:tcW w:w="1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32CBB" w:rsidRPr="00573903" w:rsidRDefault="00432CBB" w:rsidP="0058571C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10</w:t>
            </w:r>
          </w:p>
        </w:tc>
      </w:tr>
    </w:tbl>
    <w:p w:rsidR="00C566C9" w:rsidRPr="00573903" w:rsidRDefault="00413FB8" w:rsidP="00DD6D84">
      <w:pPr>
        <w:spacing w:line="480" w:lineRule="auto"/>
        <w:ind w:left="1080" w:hanging="1080"/>
        <w:rPr>
          <w:rFonts w:ascii="Calibri" w:hAnsi="Calibri" w:cs="Arial"/>
          <w:szCs w:val="22"/>
          <w:lang w:val="en-US" w:eastAsia="el-GR"/>
        </w:rPr>
      </w:pPr>
      <w:r w:rsidRPr="00573903">
        <w:rPr>
          <w:rFonts w:ascii="Calibri" w:hAnsi="Calibri" w:cs="Arial"/>
          <w:szCs w:val="22"/>
          <w:vertAlign w:val="superscript"/>
          <w:lang w:val="en-US" w:eastAsia="el-GR"/>
        </w:rPr>
        <w:t>1</w:t>
      </w:r>
      <w:r w:rsidRPr="00573903">
        <w:rPr>
          <w:rFonts w:ascii="Calibri" w:hAnsi="Calibri" w:cs="Arial"/>
          <w:szCs w:val="22"/>
          <w:lang w:val="en-US" w:eastAsia="el-GR"/>
        </w:rPr>
        <w:t xml:space="preserve"> Team rebounds</w:t>
      </w:r>
    </w:p>
    <w:p w:rsidR="00906F7B" w:rsidRPr="00573903" w:rsidRDefault="00906F7B" w:rsidP="00EB7B75">
      <w:pPr>
        <w:spacing w:line="480" w:lineRule="auto"/>
        <w:ind w:left="902" w:hanging="902"/>
        <w:jc w:val="left"/>
        <w:rPr>
          <w:rFonts w:ascii="Calibri" w:hAnsi="Calibri" w:cs="Arial"/>
          <w:szCs w:val="22"/>
          <w:lang w:val="en-US" w:eastAsia="el-GR"/>
        </w:rPr>
        <w:sectPr w:rsidR="00906F7B" w:rsidRPr="00573903" w:rsidSect="00D72D38">
          <w:pgSz w:w="16838" w:h="11906" w:orient="landscape"/>
          <w:pgMar w:top="1418" w:right="1418" w:bottom="2546" w:left="1418" w:header="709" w:footer="709" w:gutter="0"/>
          <w:cols w:space="708"/>
          <w:titlePg/>
          <w:docGrid w:linePitch="360"/>
        </w:sectPr>
      </w:pPr>
    </w:p>
    <w:p w:rsidR="00906F7B" w:rsidRPr="00573903" w:rsidRDefault="00906F7B" w:rsidP="00906F7B">
      <w:pPr>
        <w:spacing w:line="240" w:lineRule="auto"/>
        <w:ind w:left="902" w:hanging="902"/>
        <w:jc w:val="left"/>
        <w:rPr>
          <w:rFonts w:ascii="Calibri" w:hAnsi="Calibri"/>
          <w:lang w:val="en-US"/>
        </w:rPr>
      </w:pPr>
      <w:r w:rsidRPr="00573903">
        <w:rPr>
          <w:rFonts w:ascii="Calibri" w:hAnsi="Calibri"/>
          <w:b/>
          <w:bCs/>
          <w:iCs/>
          <w:lang w:val="en-US"/>
        </w:rPr>
        <w:lastRenderedPageBreak/>
        <w:t>Table 4:</w:t>
      </w:r>
      <w:r w:rsidRPr="00573903">
        <w:rPr>
          <w:rFonts w:ascii="Calibri" w:hAnsi="Calibri"/>
          <w:bCs/>
          <w:iCs/>
          <w:lang w:val="en-US"/>
        </w:rPr>
        <w:tab/>
        <w:t>Notation used in various formulas</w:t>
      </w:r>
    </w:p>
    <w:p w:rsidR="00906F7B" w:rsidRPr="00573903" w:rsidRDefault="00906F7B" w:rsidP="00906F7B">
      <w:pPr>
        <w:spacing w:line="240" w:lineRule="auto"/>
        <w:rPr>
          <w:rFonts w:ascii="Calibri" w:hAnsi="Calibri"/>
          <w:lang w:val="en-US"/>
        </w:rPr>
      </w:pPr>
    </w:p>
    <w:tbl>
      <w:tblPr>
        <w:tblStyle w:val="af0"/>
        <w:tblW w:w="0" w:type="auto"/>
        <w:tblLook w:val="01E0"/>
      </w:tblPr>
      <w:tblGrid>
        <w:gridCol w:w="512"/>
        <w:gridCol w:w="802"/>
        <w:gridCol w:w="5204"/>
      </w:tblGrid>
      <w:tr w:rsidR="00906F7B" w:rsidRPr="00573903" w:rsidTr="00906F7B">
        <w:tc>
          <w:tcPr>
            <w:tcW w:w="512" w:type="dxa"/>
            <w:vMerge w:val="restart"/>
            <w:textDirection w:val="btLr"/>
          </w:tcPr>
          <w:p w:rsidR="00906F7B" w:rsidRPr="00573903" w:rsidRDefault="00906F7B" w:rsidP="00906F7B">
            <w:pPr>
              <w:spacing w:line="240" w:lineRule="auto"/>
              <w:ind w:left="113" w:right="113"/>
              <w:jc w:val="center"/>
              <w:rPr>
                <w:rFonts w:ascii="Calibri" w:hAnsi="Calibri"/>
                <w:b/>
                <w:szCs w:val="22"/>
                <w:lang w:val="en-US"/>
              </w:rPr>
            </w:pPr>
            <w:r w:rsidRPr="00573903">
              <w:rPr>
                <w:rFonts w:ascii="Calibri" w:hAnsi="Calibri"/>
                <w:b/>
                <w:szCs w:val="22"/>
                <w:lang w:val="en-US"/>
              </w:rPr>
              <w:t>Part A - For player x</w:t>
            </w:r>
          </w:p>
        </w:tc>
        <w:tc>
          <w:tcPr>
            <w:tcW w:w="802" w:type="dxa"/>
          </w:tcPr>
          <w:p w:rsidR="00906F7B" w:rsidRPr="00573903" w:rsidRDefault="00906F7B" w:rsidP="00906F7B">
            <w:pPr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ATG</w:t>
            </w:r>
            <w:r w:rsidRPr="00573903">
              <w:rPr>
                <w:rFonts w:ascii="Calibri" w:hAnsi="Calibri"/>
                <w:szCs w:val="22"/>
                <w:vertAlign w:val="subscript"/>
                <w:lang w:val="en-US"/>
              </w:rPr>
              <w:t>x</w:t>
            </w:r>
          </w:p>
        </w:tc>
        <w:tc>
          <w:tcPr>
            <w:tcW w:w="5204" w:type="dxa"/>
          </w:tcPr>
          <w:p w:rsidR="00906F7B" w:rsidRPr="00573903" w:rsidRDefault="00906F7B" w:rsidP="00906F7B">
            <w:pPr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 xml:space="preserve">average </w:t>
            </w:r>
            <w:r w:rsidR="00B07237" w:rsidRPr="00573903">
              <w:rPr>
                <w:rFonts w:ascii="Calibri" w:hAnsi="Calibri"/>
                <w:szCs w:val="22"/>
                <w:lang w:val="en-US"/>
              </w:rPr>
              <w:t xml:space="preserve">playing </w:t>
            </w:r>
            <w:r w:rsidRPr="00573903">
              <w:rPr>
                <w:rFonts w:ascii="Calibri" w:hAnsi="Calibri"/>
                <w:szCs w:val="22"/>
                <w:lang w:val="en-US"/>
              </w:rPr>
              <w:t>time per game for player x</w:t>
            </w:r>
          </w:p>
        </w:tc>
      </w:tr>
      <w:tr w:rsidR="00906F7B" w:rsidRPr="00573903" w:rsidTr="00906F7B">
        <w:tc>
          <w:tcPr>
            <w:tcW w:w="512" w:type="dxa"/>
            <w:vMerge/>
          </w:tcPr>
          <w:p w:rsidR="00906F7B" w:rsidRPr="00573903" w:rsidRDefault="00906F7B" w:rsidP="00906F7B">
            <w:pPr>
              <w:rPr>
                <w:rFonts w:ascii="Calibri" w:hAnsi="Calibri"/>
                <w:szCs w:val="22"/>
                <w:lang w:val="en-US"/>
              </w:rPr>
            </w:pPr>
          </w:p>
        </w:tc>
        <w:tc>
          <w:tcPr>
            <w:tcW w:w="802" w:type="dxa"/>
          </w:tcPr>
          <w:p w:rsidR="00906F7B" w:rsidRPr="00573903" w:rsidRDefault="00906F7B" w:rsidP="00906F7B">
            <w:pPr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GM</w:t>
            </w:r>
            <w:r w:rsidRPr="00573903">
              <w:rPr>
                <w:rFonts w:ascii="Calibri" w:hAnsi="Calibri"/>
                <w:szCs w:val="22"/>
                <w:vertAlign w:val="subscript"/>
                <w:lang w:val="en-US"/>
              </w:rPr>
              <w:t>x</w:t>
            </w:r>
          </w:p>
        </w:tc>
        <w:tc>
          <w:tcPr>
            <w:tcW w:w="5204" w:type="dxa"/>
          </w:tcPr>
          <w:p w:rsidR="00906F7B" w:rsidRPr="00573903" w:rsidRDefault="00906F7B" w:rsidP="00906F7B">
            <w:pPr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games played for player x</w:t>
            </w:r>
          </w:p>
        </w:tc>
      </w:tr>
      <w:tr w:rsidR="00906F7B" w:rsidRPr="00573903" w:rsidTr="00906F7B">
        <w:tc>
          <w:tcPr>
            <w:tcW w:w="512" w:type="dxa"/>
            <w:vMerge/>
          </w:tcPr>
          <w:p w:rsidR="00906F7B" w:rsidRPr="00573903" w:rsidRDefault="00906F7B" w:rsidP="00906F7B">
            <w:pPr>
              <w:rPr>
                <w:rFonts w:ascii="Calibri" w:hAnsi="Calibri"/>
                <w:szCs w:val="22"/>
                <w:lang w:val="en-US"/>
              </w:rPr>
            </w:pPr>
          </w:p>
        </w:tc>
        <w:tc>
          <w:tcPr>
            <w:tcW w:w="802" w:type="dxa"/>
          </w:tcPr>
          <w:p w:rsidR="00906F7B" w:rsidRPr="00573903" w:rsidRDefault="00906F7B" w:rsidP="00906F7B">
            <w:pPr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MIN</w:t>
            </w:r>
            <w:r w:rsidRPr="00573903">
              <w:rPr>
                <w:rFonts w:ascii="Calibri" w:hAnsi="Calibri"/>
                <w:szCs w:val="22"/>
                <w:vertAlign w:val="subscript"/>
                <w:lang w:val="en-US"/>
              </w:rPr>
              <w:t>x</w:t>
            </w:r>
          </w:p>
        </w:tc>
        <w:tc>
          <w:tcPr>
            <w:tcW w:w="5204" w:type="dxa"/>
          </w:tcPr>
          <w:p w:rsidR="00906F7B" w:rsidRPr="00573903" w:rsidRDefault="00906F7B" w:rsidP="00906F7B">
            <w:pPr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minutes played for player x and</w:t>
            </w:r>
          </w:p>
        </w:tc>
      </w:tr>
      <w:tr w:rsidR="00906F7B" w:rsidRPr="00573903" w:rsidTr="00906F7B">
        <w:tc>
          <w:tcPr>
            <w:tcW w:w="512" w:type="dxa"/>
            <w:vMerge/>
          </w:tcPr>
          <w:p w:rsidR="00906F7B" w:rsidRPr="00573903" w:rsidRDefault="00906F7B" w:rsidP="00906F7B">
            <w:pPr>
              <w:rPr>
                <w:rFonts w:ascii="Calibri" w:hAnsi="Calibri"/>
                <w:szCs w:val="22"/>
                <w:lang w:val="en-US"/>
              </w:rPr>
            </w:pPr>
          </w:p>
        </w:tc>
        <w:tc>
          <w:tcPr>
            <w:tcW w:w="802" w:type="dxa"/>
          </w:tcPr>
          <w:p w:rsidR="00906F7B" w:rsidRPr="00573903" w:rsidRDefault="00906F7B" w:rsidP="00906F7B">
            <w:pPr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1pA</w:t>
            </w:r>
            <w:r w:rsidRPr="00573903">
              <w:rPr>
                <w:rFonts w:ascii="Calibri" w:hAnsi="Calibri"/>
                <w:szCs w:val="22"/>
                <w:vertAlign w:val="subscript"/>
                <w:lang w:val="en-US"/>
              </w:rPr>
              <w:t>x</w:t>
            </w:r>
          </w:p>
        </w:tc>
        <w:tc>
          <w:tcPr>
            <w:tcW w:w="5204" w:type="dxa"/>
          </w:tcPr>
          <w:p w:rsidR="00906F7B" w:rsidRPr="00573903" w:rsidRDefault="00906F7B" w:rsidP="00906F7B">
            <w:pPr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player’s x free throw attempts</w:t>
            </w:r>
          </w:p>
        </w:tc>
      </w:tr>
      <w:tr w:rsidR="00906F7B" w:rsidRPr="00573903" w:rsidTr="00906F7B">
        <w:tc>
          <w:tcPr>
            <w:tcW w:w="512" w:type="dxa"/>
            <w:vMerge/>
          </w:tcPr>
          <w:p w:rsidR="00906F7B" w:rsidRPr="00573903" w:rsidRDefault="00906F7B" w:rsidP="00906F7B">
            <w:pPr>
              <w:rPr>
                <w:rFonts w:ascii="Calibri" w:hAnsi="Calibri"/>
                <w:szCs w:val="22"/>
                <w:lang w:val="en-US"/>
              </w:rPr>
            </w:pPr>
          </w:p>
        </w:tc>
        <w:tc>
          <w:tcPr>
            <w:tcW w:w="802" w:type="dxa"/>
          </w:tcPr>
          <w:p w:rsidR="00906F7B" w:rsidRPr="00573903" w:rsidRDefault="00906F7B" w:rsidP="00906F7B">
            <w:pPr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2pA</w:t>
            </w:r>
            <w:r w:rsidRPr="00573903">
              <w:rPr>
                <w:rFonts w:ascii="Calibri" w:hAnsi="Calibri"/>
                <w:szCs w:val="22"/>
                <w:vertAlign w:val="subscript"/>
                <w:lang w:val="en-US"/>
              </w:rPr>
              <w:t>x</w:t>
            </w:r>
          </w:p>
        </w:tc>
        <w:tc>
          <w:tcPr>
            <w:tcW w:w="5204" w:type="dxa"/>
          </w:tcPr>
          <w:p w:rsidR="00906F7B" w:rsidRPr="00573903" w:rsidRDefault="00906F7B" w:rsidP="00906F7B">
            <w:pPr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player’s x two-point attempts</w:t>
            </w:r>
          </w:p>
        </w:tc>
      </w:tr>
      <w:tr w:rsidR="00906F7B" w:rsidRPr="00573903" w:rsidTr="00906F7B">
        <w:tc>
          <w:tcPr>
            <w:tcW w:w="512" w:type="dxa"/>
            <w:vMerge/>
          </w:tcPr>
          <w:p w:rsidR="00906F7B" w:rsidRPr="00573903" w:rsidRDefault="00906F7B" w:rsidP="00906F7B">
            <w:pPr>
              <w:rPr>
                <w:rFonts w:ascii="Calibri" w:hAnsi="Calibri"/>
                <w:szCs w:val="22"/>
                <w:lang w:val="en-US"/>
              </w:rPr>
            </w:pPr>
          </w:p>
        </w:tc>
        <w:tc>
          <w:tcPr>
            <w:tcW w:w="802" w:type="dxa"/>
          </w:tcPr>
          <w:p w:rsidR="00906F7B" w:rsidRPr="00573903" w:rsidRDefault="00906F7B" w:rsidP="00906F7B">
            <w:pPr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2pM</w:t>
            </w:r>
            <w:r w:rsidRPr="00573903">
              <w:rPr>
                <w:rFonts w:ascii="Calibri" w:hAnsi="Calibri"/>
                <w:szCs w:val="22"/>
                <w:vertAlign w:val="subscript"/>
                <w:lang w:val="en-US"/>
              </w:rPr>
              <w:t>x</w:t>
            </w:r>
          </w:p>
        </w:tc>
        <w:tc>
          <w:tcPr>
            <w:tcW w:w="5204" w:type="dxa"/>
          </w:tcPr>
          <w:p w:rsidR="00906F7B" w:rsidRPr="00573903" w:rsidRDefault="00906F7B" w:rsidP="00906F7B">
            <w:pPr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two-point shots made for player x</w:t>
            </w:r>
          </w:p>
        </w:tc>
      </w:tr>
      <w:tr w:rsidR="00906F7B" w:rsidRPr="00573903" w:rsidTr="00906F7B">
        <w:tc>
          <w:tcPr>
            <w:tcW w:w="512" w:type="dxa"/>
            <w:vMerge/>
          </w:tcPr>
          <w:p w:rsidR="00906F7B" w:rsidRPr="00573903" w:rsidRDefault="00906F7B" w:rsidP="00906F7B">
            <w:pPr>
              <w:rPr>
                <w:rFonts w:ascii="Calibri" w:hAnsi="Calibri"/>
                <w:szCs w:val="22"/>
                <w:lang w:val="en-US"/>
              </w:rPr>
            </w:pPr>
          </w:p>
        </w:tc>
        <w:tc>
          <w:tcPr>
            <w:tcW w:w="802" w:type="dxa"/>
          </w:tcPr>
          <w:p w:rsidR="00906F7B" w:rsidRPr="00573903" w:rsidRDefault="00906F7B" w:rsidP="00906F7B">
            <w:pPr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3pA</w:t>
            </w:r>
            <w:r w:rsidRPr="00573903">
              <w:rPr>
                <w:rFonts w:ascii="Calibri" w:hAnsi="Calibri"/>
                <w:szCs w:val="22"/>
                <w:vertAlign w:val="subscript"/>
                <w:lang w:val="en-US"/>
              </w:rPr>
              <w:t>x</w:t>
            </w:r>
          </w:p>
        </w:tc>
        <w:tc>
          <w:tcPr>
            <w:tcW w:w="5204" w:type="dxa"/>
          </w:tcPr>
          <w:p w:rsidR="00906F7B" w:rsidRPr="00573903" w:rsidRDefault="00906F7B" w:rsidP="00906F7B">
            <w:pPr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player’s x three-point attempts</w:t>
            </w:r>
          </w:p>
        </w:tc>
      </w:tr>
      <w:tr w:rsidR="00906F7B" w:rsidRPr="00573903" w:rsidTr="00906F7B">
        <w:tc>
          <w:tcPr>
            <w:tcW w:w="512" w:type="dxa"/>
            <w:vMerge/>
          </w:tcPr>
          <w:p w:rsidR="00906F7B" w:rsidRPr="00573903" w:rsidRDefault="00906F7B" w:rsidP="00906F7B">
            <w:pPr>
              <w:rPr>
                <w:rFonts w:ascii="Calibri" w:hAnsi="Calibri"/>
                <w:szCs w:val="22"/>
                <w:lang w:val="en-US"/>
              </w:rPr>
            </w:pPr>
          </w:p>
        </w:tc>
        <w:tc>
          <w:tcPr>
            <w:tcW w:w="802" w:type="dxa"/>
          </w:tcPr>
          <w:p w:rsidR="00906F7B" w:rsidRPr="00573903" w:rsidRDefault="00906F7B" w:rsidP="00906F7B">
            <w:pPr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3pM</w:t>
            </w:r>
            <w:r w:rsidRPr="00573903">
              <w:rPr>
                <w:rFonts w:ascii="Calibri" w:hAnsi="Calibri"/>
                <w:szCs w:val="22"/>
                <w:vertAlign w:val="subscript"/>
                <w:lang w:val="en-US"/>
              </w:rPr>
              <w:t>x</w:t>
            </w:r>
          </w:p>
        </w:tc>
        <w:tc>
          <w:tcPr>
            <w:tcW w:w="5204" w:type="dxa"/>
          </w:tcPr>
          <w:p w:rsidR="00906F7B" w:rsidRPr="00573903" w:rsidRDefault="00906F7B" w:rsidP="00906F7B">
            <w:pPr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three-point shots made for player x</w:t>
            </w:r>
          </w:p>
        </w:tc>
      </w:tr>
      <w:tr w:rsidR="00906F7B" w:rsidRPr="00573903" w:rsidTr="00906F7B">
        <w:tc>
          <w:tcPr>
            <w:tcW w:w="512" w:type="dxa"/>
            <w:vMerge/>
          </w:tcPr>
          <w:p w:rsidR="00906F7B" w:rsidRPr="00573903" w:rsidRDefault="00906F7B" w:rsidP="00906F7B">
            <w:pPr>
              <w:rPr>
                <w:rFonts w:ascii="Calibri" w:hAnsi="Calibri"/>
                <w:szCs w:val="22"/>
                <w:lang w:val="en-US"/>
              </w:rPr>
            </w:pPr>
          </w:p>
        </w:tc>
        <w:tc>
          <w:tcPr>
            <w:tcW w:w="802" w:type="dxa"/>
          </w:tcPr>
          <w:p w:rsidR="00906F7B" w:rsidRPr="00573903" w:rsidRDefault="00906F7B" w:rsidP="00906F7B">
            <w:pPr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P2p</w:t>
            </w:r>
            <w:r w:rsidRPr="00573903">
              <w:rPr>
                <w:rFonts w:ascii="Calibri" w:hAnsi="Calibri"/>
                <w:szCs w:val="22"/>
                <w:vertAlign w:val="subscript"/>
                <w:lang w:val="en-US"/>
              </w:rPr>
              <w:t>x</w:t>
            </w:r>
          </w:p>
        </w:tc>
        <w:tc>
          <w:tcPr>
            <w:tcW w:w="5204" w:type="dxa"/>
          </w:tcPr>
          <w:p w:rsidR="00906F7B" w:rsidRPr="00573903" w:rsidRDefault="00906F7B" w:rsidP="00906F7B">
            <w:pPr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percentage of two-point shots that player x attempts</w:t>
            </w:r>
          </w:p>
        </w:tc>
      </w:tr>
      <w:tr w:rsidR="00906F7B" w:rsidRPr="00573903" w:rsidTr="00906F7B">
        <w:tc>
          <w:tcPr>
            <w:tcW w:w="512" w:type="dxa"/>
            <w:vMerge/>
          </w:tcPr>
          <w:p w:rsidR="00906F7B" w:rsidRPr="00573903" w:rsidRDefault="00906F7B" w:rsidP="00906F7B">
            <w:pPr>
              <w:rPr>
                <w:rFonts w:ascii="Calibri" w:hAnsi="Calibri"/>
                <w:szCs w:val="22"/>
                <w:lang w:val="en-US"/>
              </w:rPr>
            </w:pPr>
          </w:p>
        </w:tc>
        <w:tc>
          <w:tcPr>
            <w:tcW w:w="802" w:type="dxa"/>
          </w:tcPr>
          <w:p w:rsidR="00906F7B" w:rsidRPr="00573903" w:rsidRDefault="00906F7B" w:rsidP="00906F7B">
            <w:pPr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P3p</w:t>
            </w:r>
            <w:r w:rsidRPr="00573903">
              <w:rPr>
                <w:rFonts w:ascii="Calibri" w:hAnsi="Calibri"/>
                <w:szCs w:val="22"/>
                <w:vertAlign w:val="subscript"/>
                <w:lang w:val="en-US"/>
              </w:rPr>
              <w:t>x</w:t>
            </w:r>
          </w:p>
        </w:tc>
        <w:tc>
          <w:tcPr>
            <w:tcW w:w="5204" w:type="dxa"/>
          </w:tcPr>
          <w:p w:rsidR="00906F7B" w:rsidRPr="00573903" w:rsidRDefault="00906F7B" w:rsidP="00906F7B">
            <w:pPr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percentage of three-point shots that player x attempts</w:t>
            </w:r>
          </w:p>
        </w:tc>
      </w:tr>
      <w:tr w:rsidR="00906F7B" w:rsidRPr="00573903" w:rsidTr="00906F7B">
        <w:tc>
          <w:tcPr>
            <w:tcW w:w="512" w:type="dxa"/>
            <w:vMerge/>
          </w:tcPr>
          <w:p w:rsidR="00906F7B" w:rsidRPr="00573903" w:rsidRDefault="00906F7B" w:rsidP="00906F7B">
            <w:pPr>
              <w:rPr>
                <w:rFonts w:ascii="Calibri" w:hAnsi="Calibri"/>
                <w:szCs w:val="22"/>
                <w:lang w:val="en-US"/>
              </w:rPr>
            </w:pPr>
          </w:p>
        </w:tc>
        <w:tc>
          <w:tcPr>
            <w:tcW w:w="802" w:type="dxa"/>
          </w:tcPr>
          <w:p w:rsidR="00906F7B" w:rsidRPr="00573903" w:rsidRDefault="00906F7B" w:rsidP="00906F7B">
            <w:pPr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2p%</w:t>
            </w:r>
            <w:r w:rsidRPr="00573903">
              <w:rPr>
                <w:rFonts w:ascii="Calibri" w:hAnsi="Calibri"/>
                <w:szCs w:val="22"/>
                <w:vertAlign w:val="subscript"/>
                <w:lang w:val="en-US"/>
              </w:rPr>
              <w:t>x</w:t>
            </w:r>
          </w:p>
        </w:tc>
        <w:tc>
          <w:tcPr>
            <w:tcW w:w="5204" w:type="dxa"/>
          </w:tcPr>
          <w:p w:rsidR="00906F7B" w:rsidRPr="00573903" w:rsidRDefault="00906F7B" w:rsidP="00906F7B">
            <w:pPr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player’s x two-point percentage</w:t>
            </w:r>
          </w:p>
        </w:tc>
      </w:tr>
      <w:tr w:rsidR="00906F7B" w:rsidRPr="00573903" w:rsidTr="00906F7B">
        <w:tc>
          <w:tcPr>
            <w:tcW w:w="512" w:type="dxa"/>
            <w:vMerge/>
          </w:tcPr>
          <w:p w:rsidR="00906F7B" w:rsidRPr="00573903" w:rsidRDefault="00906F7B" w:rsidP="00906F7B">
            <w:pPr>
              <w:rPr>
                <w:rFonts w:ascii="Calibri" w:hAnsi="Calibri"/>
                <w:szCs w:val="22"/>
                <w:lang w:val="en-US"/>
              </w:rPr>
            </w:pPr>
          </w:p>
        </w:tc>
        <w:tc>
          <w:tcPr>
            <w:tcW w:w="802" w:type="dxa"/>
          </w:tcPr>
          <w:p w:rsidR="00906F7B" w:rsidRPr="00573903" w:rsidRDefault="00906F7B" w:rsidP="00906F7B">
            <w:pPr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3p%</w:t>
            </w:r>
            <w:r w:rsidRPr="00573903">
              <w:rPr>
                <w:rFonts w:ascii="Calibri" w:hAnsi="Calibri"/>
                <w:szCs w:val="22"/>
                <w:vertAlign w:val="subscript"/>
                <w:lang w:val="en-US"/>
              </w:rPr>
              <w:t>x</w:t>
            </w:r>
          </w:p>
        </w:tc>
        <w:tc>
          <w:tcPr>
            <w:tcW w:w="5204" w:type="dxa"/>
          </w:tcPr>
          <w:p w:rsidR="00906F7B" w:rsidRPr="00573903" w:rsidRDefault="00906F7B" w:rsidP="00906F7B">
            <w:pPr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player’s x three-point percentage</w:t>
            </w:r>
          </w:p>
        </w:tc>
      </w:tr>
      <w:tr w:rsidR="00906F7B" w:rsidRPr="00573903" w:rsidTr="00906F7B">
        <w:tc>
          <w:tcPr>
            <w:tcW w:w="512" w:type="dxa"/>
            <w:vMerge/>
          </w:tcPr>
          <w:p w:rsidR="00906F7B" w:rsidRPr="00573903" w:rsidRDefault="00906F7B" w:rsidP="00906F7B">
            <w:pPr>
              <w:rPr>
                <w:rFonts w:ascii="Calibri" w:hAnsi="Calibri"/>
                <w:szCs w:val="22"/>
                <w:lang w:val="en-US"/>
              </w:rPr>
            </w:pPr>
          </w:p>
        </w:tc>
        <w:tc>
          <w:tcPr>
            <w:tcW w:w="802" w:type="dxa"/>
          </w:tcPr>
          <w:p w:rsidR="00906F7B" w:rsidRPr="00573903" w:rsidRDefault="00906F7B" w:rsidP="00906F7B">
            <w:pPr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PI</w:t>
            </w:r>
            <w:r w:rsidRPr="00573903">
              <w:rPr>
                <w:rFonts w:ascii="Calibri" w:hAnsi="Calibri"/>
                <w:szCs w:val="22"/>
                <w:vertAlign w:val="subscript"/>
                <w:lang w:val="en-US"/>
              </w:rPr>
              <w:t>1x</w:t>
            </w:r>
          </w:p>
        </w:tc>
        <w:tc>
          <w:tcPr>
            <w:tcW w:w="5204" w:type="dxa"/>
          </w:tcPr>
          <w:p w:rsidR="00906F7B" w:rsidRPr="00573903" w:rsidRDefault="00906F7B" w:rsidP="00906F7B">
            <w:pPr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player’s x 1</w:t>
            </w:r>
            <w:r w:rsidRPr="00573903">
              <w:rPr>
                <w:rFonts w:ascii="Calibri" w:hAnsi="Calibri"/>
                <w:szCs w:val="22"/>
                <w:vertAlign w:val="superscript"/>
                <w:lang w:val="en-US"/>
              </w:rPr>
              <w:t>st</w:t>
            </w:r>
            <w:r w:rsidRPr="00573903">
              <w:rPr>
                <w:rFonts w:ascii="Calibri" w:hAnsi="Calibri"/>
                <w:szCs w:val="22"/>
                <w:lang w:val="en-US"/>
              </w:rPr>
              <w:t xml:space="preserve"> penetration index</w:t>
            </w:r>
          </w:p>
        </w:tc>
      </w:tr>
      <w:tr w:rsidR="00906F7B" w:rsidRPr="00573903" w:rsidTr="00906F7B">
        <w:tc>
          <w:tcPr>
            <w:tcW w:w="512" w:type="dxa"/>
            <w:vMerge/>
          </w:tcPr>
          <w:p w:rsidR="00906F7B" w:rsidRPr="00573903" w:rsidRDefault="00906F7B" w:rsidP="00906F7B">
            <w:pPr>
              <w:rPr>
                <w:rFonts w:ascii="Calibri" w:hAnsi="Calibri"/>
                <w:szCs w:val="22"/>
                <w:lang w:val="en-US"/>
              </w:rPr>
            </w:pPr>
          </w:p>
        </w:tc>
        <w:tc>
          <w:tcPr>
            <w:tcW w:w="802" w:type="dxa"/>
          </w:tcPr>
          <w:p w:rsidR="00906F7B" w:rsidRPr="00573903" w:rsidRDefault="00906F7B" w:rsidP="00906F7B">
            <w:pPr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PI</w:t>
            </w:r>
            <w:r w:rsidRPr="00573903">
              <w:rPr>
                <w:rFonts w:ascii="Calibri" w:hAnsi="Calibri"/>
                <w:szCs w:val="22"/>
                <w:vertAlign w:val="subscript"/>
                <w:lang w:val="en-US"/>
              </w:rPr>
              <w:t>2x</w:t>
            </w:r>
          </w:p>
        </w:tc>
        <w:tc>
          <w:tcPr>
            <w:tcW w:w="5204" w:type="dxa"/>
          </w:tcPr>
          <w:p w:rsidR="00906F7B" w:rsidRPr="00573903" w:rsidRDefault="00906F7B" w:rsidP="00906F7B">
            <w:pPr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player’s x 2</w:t>
            </w:r>
            <w:r w:rsidRPr="00573903">
              <w:rPr>
                <w:rFonts w:ascii="Calibri" w:hAnsi="Calibri"/>
                <w:szCs w:val="22"/>
                <w:vertAlign w:val="superscript"/>
                <w:lang w:val="en-US"/>
              </w:rPr>
              <w:t>nd</w:t>
            </w:r>
            <w:r w:rsidRPr="00573903">
              <w:rPr>
                <w:rFonts w:ascii="Calibri" w:hAnsi="Calibri"/>
                <w:szCs w:val="22"/>
                <w:lang w:val="en-US"/>
              </w:rPr>
              <w:t xml:space="preserve"> penetration index</w:t>
            </w:r>
          </w:p>
        </w:tc>
      </w:tr>
      <w:tr w:rsidR="00906F7B" w:rsidRPr="00573903" w:rsidTr="00906F7B">
        <w:tc>
          <w:tcPr>
            <w:tcW w:w="512" w:type="dxa"/>
            <w:vMerge/>
          </w:tcPr>
          <w:p w:rsidR="00906F7B" w:rsidRPr="00573903" w:rsidRDefault="00906F7B" w:rsidP="00906F7B">
            <w:pPr>
              <w:rPr>
                <w:rFonts w:ascii="Calibri" w:hAnsi="Calibri"/>
                <w:szCs w:val="22"/>
                <w:lang w:val="en-US"/>
              </w:rPr>
            </w:pPr>
          </w:p>
        </w:tc>
        <w:tc>
          <w:tcPr>
            <w:tcW w:w="802" w:type="dxa"/>
          </w:tcPr>
          <w:p w:rsidR="00906F7B" w:rsidRPr="00573903" w:rsidRDefault="00906F7B" w:rsidP="00906F7B">
            <w:pPr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REB</w:t>
            </w:r>
            <w:r w:rsidRPr="00573903">
              <w:rPr>
                <w:rFonts w:ascii="Calibri" w:hAnsi="Calibri"/>
                <w:szCs w:val="22"/>
                <w:vertAlign w:val="subscript"/>
                <w:lang w:val="en-US"/>
              </w:rPr>
              <w:t>x</w:t>
            </w:r>
          </w:p>
        </w:tc>
        <w:tc>
          <w:tcPr>
            <w:tcW w:w="5204" w:type="dxa"/>
          </w:tcPr>
          <w:p w:rsidR="00906F7B" w:rsidRPr="00573903" w:rsidRDefault="00906F7B" w:rsidP="00906F7B">
            <w:pPr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rebounds for player x</w:t>
            </w:r>
          </w:p>
        </w:tc>
      </w:tr>
    </w:tbl>
    <w:p w:rsidR="00906F7B" w:rsidRPr="00573903" w:rsidRDefault="00906F7B" w:rsidP="00906F7B">
      <w:pPr>
        <w:rPr>
          <w:rFonts w:ascii="Calibri" w:hAnsi="Calibri"/>
          <w:color w:val="FF0000"/>
          <w:szCs w:val="22"/>
          <w:lang w:val="en-US"/>
        </w:rPr>
      </w:pPr>
    </w:p>
    <w:tbl>
      <w:tblPr>
        <w:tblStyle w:val="af0"/>
        <w:tblW w:w="9249" w:type="dxa"/>
        <w:tblLook w:val="01E0"/>
      </w:tblPr>
      <w:tblGrid>
        <w:gridCol w:w="512"/>
        <w:gridCol w:w="882"/>
        <w:gridCol w:w="7855"/>
      </w:tblGrid>
      <w:tr w:rsidR="00906F7B" w:rsidRPr="00573903" w:rsidTr="00906F7B">
        <w:tc>
          <w:tcPr>
            <w:tcW w:w="512" w:type="dxa"/>
            <w:vMerge w:val="restart"/>
            <w:textDirection w:val="btLr"/>
          </w:tcPr>
          <w:p w:rsidR="00906F7B" w:rsidRPr="00573903" w:rsidRDefault="00906F7B" w:rsidP="00906F7B">
            <w:pPr>
              <w:spacing w:line="240" w:lineRule="auto"/>
              <w:ind w:left="113" w:right="113"/>
              <w:jc w:val="center"/>
              <w:rPr>
                <w:rFonts w:ascii="Calibri" w:hAnsi="Calibri"/>
                <w:b/>
                <w:szCs w:val="22"/>
                <w:lang w:val="en-US"/>
              </w:rPr>
            </w:pPr>
            <w:r w:rsidRPr="00573903">
              <w:rPr>
                <w:rFonts w:ascii="Calibri" w:hAnsi="Calibri"/>
                <w:b/>
                <w:szCs w:val="22"/>
                <w:lang w:val="en-US"/>
              </w:rPr>
              <w:t>Part B - For team t</w:t>
            </w:r>
          </w:p>
        </w:tc>
        <w:tc>
          <w:tcPr>
            <w:tcW w:w="882" w:type="dxa"/>
          </w:tcPr>
          <w:p w:rsidR="00906F7B" w:rsidRPr="00573903" w:rsidRDefault="00B07237" w:rsidP="00906F7B">
            <w:pPr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λ</w:t>
            </w:r>
          </w:p>
        </w:tc>
        <w:tc>
          <w:tcPr>
            <w:tcW w:w="7855" w:type="dxa"/>
          </w:tcPr>
          <w:p w:rsidR="00906F7B" w:rsidRPr="00573903" w:rsidRDefault="00906F7B" w:rsidP="00906F7B">
            <w:pPr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the fraction of free throws that end possessions (often λ = 0.44, Kubatko et al., 2007)</w:t>
            </w:r>
          </w:p>
        </w:tc>
      </w:tr>
      <w:tr w:rsidR="00906F7B" w:rsidRPr="00573903" w:rsidTr="00906F7B">
        <w:tc>
          <w:tcPr>
            <w:tcW w:w="512" w:type="dxa"/>
            <w:vMerge/>
          </w:tcPr>
          <w:p w:rsidR="00906F7B" w:rsidRPr="00573903" w:rsidRDefault="00906F7B" w:rsidP="00906F7B">
            <w:pPr>
              <w:rPr>
                <w:rFonts w:ascii="Calibri" w:hAnsi="Calibri"/>
                <w:szCs w:val="22"/>
                <w:lang w:val="en-US"/>
              </w:rPr>
            </w:pPr>
          </w:p>
        </w:tc>
        <w:tc>
          <w:tcPr>
            <w:tcW w:w="882" w:type="dxa"/>
          </w:tcPr>
          <w:p w:rsidR="00906F7B" w:rsidRPr="00573903" w:rsidRDefault="00B07237" w:rsidP="00906F7B">
            <w:pPr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α</w:t>
            </w:r>
          </w:p>
        </w:tc>
        <w:tc>
          <w:tcPr>
            <w:tcW w:w="7855" w:type="dxa"/>
          </w:tcPr>
          <w:p w:rsidR="00906F7B" w:rsidRPr="00573903" w:rsidRDefault="00906F7B" w:rsidP="00906F7B">
            <w:pPr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 xml:space="preserve">a parameter, 0 </w:t>
            </w:r>
            <w:r w:rsidRPr="00573903">
              <w:rPr>
                <w:rFonts w:ascii="Calibri" w:hAnsi="Calibri"/>
                <w:szCs w:val="22"/>
                <w:lang w:val="en-US"/>
              </w:rPr>
              <w:sym w:font="Symbol" w:char="F0A3"/>
            </w:r>
            <w:r w:rsidRPr="00573903">
              <w:rPr>
                <w:rFonts w:ascii="Calibri" w:hAnsi="Calibri"/>
                <w:szCs w:val="22"/>
                <w:lang w:val="en-US"/>
              </w:rPr>
              <w:t xml:space="preserve"> α </w:t>
            </w:r>
            <w:r w:rsidRPr="00573903">
              <w:rPr>
                <w:rFonts w:ascii="Calibri" w:hAnsi="Calibri"/>
                <w:szCs w:val="22"/>
                <w:lang w:val="en-US"/>
              </w:rPr>
              <w:sym w:font="Symbol" w:char="F0A3"/>
            </w:r>
            <w:r w:rsidRPr="00573903">
              <w:rPr>
                <w:rFonts w:ascii="Calibri" w:hAnsi="Calibri"/>
                <w:szCs w:val="22"/>
                <w:lang w:val="en-US"/>
              </w:rPr>
              <w:t xml:space="preserve"> 1 (often α = 1, Kubatko et al., 2007)</w:t>
            </w:r>
          </w:p>
        </w:tc>
      </w:tr>
      <w:tr w:rsidR="00906F7B" w:rsidRPr="00573903" w:rsidTr="00906F7B">
        <w:tc>
          <w:tcPr>
            <w:tcW w:w="512" w:type="dxa"/>
            <w:vMerge/>
          </w:tcPr>
          <w:p w:rsidR="00906F7B" w:rsidRPr="00573903" w:rsidRDefault="00906F7B" w:rsidP="00906F7B">
            <w:pPr>
              <w:rPr>
                <w:rFonts w:ascii="Calibri" w:hAnsi="Calibri"/>
                <w:szCs w:val="22"/>
                <w:lang w:val="en-US"/>
              </w:rPr>
            </w:pPr>
          </w:p>
        </w:tc>
        <w:tc>
          <w:tcPr>
            <w:tcW w:w="882" w:type="dxa"/>
          </w:tcPr>
          <w:p w:rsidR="00906F7B" w:rsidRPr="00573903" w:rsidRDefault="00906F7B" w:rsidP="00906F7B">
            <w:pPr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MIN</w:t>
            </w:r>
            <w:r w:rsidRPr="00573903">
              <w:rPr>
                <w:rFonts w:ascii="Calibri" w:hAnsi="Calibri"/>
                <w:szCs w:val="22"/>
                <w:vertAlign w:val="subscript"/>
                <w:lang w:val="en-US"/>
              </w:rPr>
              <w:t>t</w:t>
            </w:r>
          </w:p>
        </w:tc>
        <w:tc>
          <w:tcPr>
            <w:tcW w:w="7855" w:type="dxa"/>
          </w:tcPr>
          <w:p w:rsidR="00906F7B" w:rsidRPr="00573903" w:rsidRDefault="00906F7B" w:rsidP="00906F7B">
            <w:pPr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minutes played for team t</w:t>
            </w:r>
          </w:p>
        </w:tc>
      </w:tr>
      <w:tr w:rsidR="00906F7B" w:rsidRPr="00573903" w:rsidTr="00906F7B">
        <w:tc>
          <w:tcPr>
            <w:tcW w:w="512" w:type="dxa"/>
            <w:vMerge/>
          </w:tcPr>
          <w:p w:rsidR="00906F7B" w:rsidRPr="00573903" w:rsidRDefault="00906F7B" w:rsidP="00906F7B">
            <w:pPr>
              <w:rPr>
                <w:rFonts w:ascii="Calibri" w:hAnsi="Calibri"/>
                <w:szCs w:val="22"/>
                <w:lang w:val="en-US"/>
              </w:rPr>
            </w:pPr>
          </w:p>
        </w:tc>
        <w:tc>
          <w:tcPr>
            <w:tcW w:w="882" w:type="dxa"/>
          </w:tcPr>
          <w:p w:rsidR="00906F7B" w:rsidRPr="00573903" w:rsidRDefault="00906F7B" w:rsidP="00906F7B">
            <w:pPr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1pA</w:t>
            </w:r>
            <w:r w:rsidRPr="00573903">
              <w:rPr>
                <w:rFonts w:ascii="Calibri" w:hAnsi="Calibri"/>
                <w:szCs w:val="22"/>
                <w:vertAlign w:val="subscript"/>
                <w:lang w:val="en-US"/>
              </w:rPr>
              <w:t>t</w:t>
            </w:r>
          </w:p>
        </w:tc>
        <w:tc>
          <w:tcPr>
            <w:tcW w:w="7855" w:type="dxa"/>
          </w:tcPr>
          <w:p w:rsidR="00906F7B" w:rsidRPr="00573903" w:rsidRDefault="00906F7B" w:rsidP="00906F7B">
            <w:pPr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free throw attempts for team t</w:t>
            </w:r>
          </w:p>
        </w:tc>
      </w:tr>
      <w:tr w:rsidR="00906F7B" w:rsidRPr="00573903" w:rsidTr="00906F7B">
        <w:tc>
          <w:tcPr>
            <w:tcW w:w="512" w:type="dxa"/>
            <w:vMerge/>
          </w:tcPr>
          <w:p w:rsidR="00906F7B" w:rsidRPr="00573903" w:rsidRDefault="00906F7B" w:rsidP="00906F7B">
            <w:pPr>
              <w:rPr>
                <w:rFonts w:ascii="Calibri" w:hAnsi="Calibri"/>
                <w:szCs w:val="22"/>
                <w:lang w:val="en-US"/>
              </w:rPr>
            </w:pPr>
          </w:p>
        </w:tc>
        <w:tc>
          <w:tcPr>
            <w:tcW w:w="882" w:type="dxa"/>
          </w:tcPr>
          <w:p w:rsidR="00906F7B" w:rsidRPr="00573903" w:rsidRDefault="00906F7B" w:rsidP="00906F7B">
            <w:pPr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2pA</w:t>
            </w:r>
            <w:r w:rsidRPr="00573903">
              <w:rPr>
                <w:rFonts w:ascii="Calibri" w:hAnsi="Calibri"/>
                <w:szCs w:val="22"/>
                <w:vertAlign w:val="subscript"/>
                <w:lang w:val="en-US"/>
              </w:rPr>
              <w:t>t</w:t>
            </w:r>
          </w:p>
        </w:tc>
        <w:tc>
          <w:tcPr>
            <w:tcW w:w="7855" w:type="dxa"/>
          </w:tcPr>
          <w:p w:rsidR="00906F7B" w:rsidRPr="00573903" w:rsidRDefault="00906F7B" w:rsidP="00906F7B">
            <w:pPr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two-point attempts for team t</w:t>
            </w:r>
          </w:p>
        </w:tc>
      </w:tr>
      <w:tr w:rsidR="00906F7B" w:rsidRPr="00573903" w:rsidTr="00906F7B">
        <w:tc>
          <w:tcPr>
            <w:tcW w:w="512" w:type="dxa"/>
            <w:vMerge/>
          </w:tcPr>
          <w:p w:rsidR="00906F7B" w:rsidRPr="00573903" w:rsidRDefault="00906F7B" w:rsidP="00906F7B">
            <w:pPr>
              <w:rPr>
                <w:rFonts w:ascii="Calibri" w:hAnsi="Calibri"/>
                <w:szCs w:val="22"/>
                <w:lang w:val="en-US"/>
              </w:rPr>
            </w:pPr>
          </w:p>
        </w:tc>
        <w:tc>
          <w:tcPr>
            <w:tcW w:w="882" w:type="dxa"/>
          </w:tcPr>
          <w:p w:rsidR="00906F7B" w:rsidRPr="00573903" w:rsidRDefault="00906F7B" w:rsidP="00906F7B">
            <w:pPr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2pM</w:t>
            </w:r>
            <w:r w:rsidRPr="00573903">
              <w:rPr>
                <w:rFonts w:ascii="Calibri" w:hAnsi="Calibri"/>
                <w:szCs w:val="22"/>
                <w:vertAlign w:val="subscript"/>
                <w:lang w:val="en-US"/>
              </w:rPr>
              <w:t>t</w:t>
            </w:r>
          </w:p>
        </w:tc>
        <w:tc>
          <w:tcPr>
            <w:tcW w:w="7855" w:type="dxa"/>
          </w:tcPr>
          <w:p w:rsidR="00906F7B" w:rsidRPr="00573903" w:rsidRDefault="00906F7B" w:rsidP="00906F7B">
            <w:pPr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two-point shots made for team t</w:t>
            </w:r>
          </w:p>
        </w:tc>
      </w:tr>
      <w:tr w:rsidR="00906F7B" w:rsidRPr="00573903" w:rsidTr="00906F7B">
        <w:tc>
          <w:tcPr>
            <w:tcW w:w="512" w:type="dxa"/>
            <w:vMerge/>
          </w:tcPr>
          <w:p w:rsidR="00906F7B" w:rsidRPr="00573903" w:rsidRDefault="00906F7B" w:rsidP="00906F7B">
            <w:pPr>
              <w:rPr>
                <w:rFonts w:ascii="Calibri" w:hAnsi="Calibri"/>
                <w:szCs w:val="22"/>
                <w:lang w:val="en-US"/>
              </w:rPr>
            </w:pPr>
          </w:p>
        </w:tc>
        <w:tc>
          <w:tcPr>
            <w:tcW w:w="882" w:type="dxa"/>
          </w:tcPr>
          <w:p w:rsidR="00906F7B" w:rsidRPr="00573903" w:rsidRDefault="00906F7B" w:rsidP="00906F7B">
            <w:pPr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3pA</w:t>
            </w:r>
            <w:r w:rsidRPr="00573903">
              <w:rPr>
                <w:rFonts w:ascii="Calibri" w:hAnsi="Calibri"/>
                <w:szCs w:val="22"/>
                <w:vertAlign w:val="subscript"/>
                <w:lang w:val="en-US"/>
              </w:rPr>
              <w:t>t</w:t>
            </w:r>
          </w:p>
        </w:tc>
        <w:tc>
          <w:tcPr>
            <w:tcW w:w="7855" w:type="dxa"/>
          </w:tcPr>
          <w:p w:rsidR="00906F7B" w:rsidRPr="00573903" w:rsidRDefault="00906F7B" w:rsidP="00906F7B">
            <w:pPr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three-point attempts for team t</w:t>
            </w:r>
          </w:p>
        </w:tc>
      </w:tr>
      <w:tr w:rsidR="00906F7B" w:rsidRPr="00573903" w:rsidTr="00906F7B">
        <w:tc>
          <w:tcPr>
            <w:tcW w:w="512" w:type="dxa"/>
            <w:vMerge/>
          </w:tcPr>
          <w:p w:rsidR="00906F7B" w:rsidRPr="00573903" w:rsidRDefault="00906F7B" w:rsidP="00906F7B">
            <w:pPr>
              <w:rPr>
                <w:rFonts w:ascii="Calibri" w:hAnsi="Calibri"/>
                <w:szCs w:val="22"/>
                <w:lang w:val="en-US"/>
              </w:rPr>
            </w:pPr>
          </w:p>
        </w:tc>
        <w:tc>
          <w:tcPr>
            <w:tcW w:w="882" w:type="dxa"/>
          </w:tcPr>
          <w:p w:rsidR="00906F7B" w:rsidRPr="00573903" w:rsidRDefault="00906F7B" w:rsidP="00906F7B">
            <w:pPr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3pM</w:t>
            </w:r>
            <w:r w:rsidRPr="00573903">
              <w:rPr>
                <w:rFonts w:ascii="Calibri" w:hAnsi="Calibri"/>
                <w:szCs w:val="22"/>
                <w:vertAlign w:val="subscript"/>
                <w:lang w:val="en-US"/>
              </w:rPr>
              <w:t>t</w:t>
            </w:r>
          </w:p>
        </w:tc>
        <w:tc>
          <w:tcPr>
            <w:tcW w:w="7855" w:type="dxa"/>
          </w:tcPr>
          <w:p w:rsidR="00906F7B" w:rsidRPr="00573903" w:rsidRDefault="00906F7B" w:rsidP="00906F7B">
            <w:pPr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three-point shots made for team t</w:t>
            </w:r>
          </w:p>
        </w:tc>
      </w:tr>
      <w:tr w:rsidR="00906F7B" w:rsidRPr="00573903" w:rsidTr="00906F7B">
        <w:tc>
          <w:tcPr>
            <w:tcW w:w="512" w:type="dxa"/>
            <w:vMerge/>
          </w:tcPr>
          <w:p w:rsidR="00906F7B" w:rsidRPr="00573903" w:rsidRDefault="00906F7B" w:rsidP="00906F7B">
            <w:pPr>
              <w:rPr>
                <w:rFonts w:ascii="Calibri" w:hAnsi="Calibri"/>
                <w:szCs w:val="22"/>
                <w:lang w:val="en-US"/>
              </w:rPr>
            </w:pPr>
          </w:p>
        </w:tc>
        <w:tc>
          <w:tcPr>
            <w:tcW w:w="882" w:type="dxa"/>
          </w:tcPr>
          <w:p w:rsidR="00906F7B" w:rsidRPr="00573903" w:rsidRDefault="00906F7B" w:rsidP="00906F7B">
            <w:pPr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REB</w:t>
            </w:r>
            <w:r w:rsidRPr="00573903">
              <w:rPr>
                <w:rFonts w:ascii="Calibri" w:hAnsi="Calibri"/>
                <w:szCs w:val="22"/>
                <w:vertAlign w:val="subscript"/>
                <w:lang w:val="en-US"/>
              </w:rPr>
              <w:t>t</w:t>
            </w:r>
          </w:p>
        </w:tc>
        <w:tc>
          <w:tcPr>
            <w:tcW w:w="7855" w:type="dxa"/>
          </w:tcPr>
          <w:p w:rsidR="00906F7B" w:rsidRPr="00573903" w:rsidRDefault="00906F7B" w:rsidP="00906F7B">
            <w:pPr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rebounds for team t</w:t>
            </w:r>
          </w:p>
        </w:tc>
      </w:tr>
      <w:tr w:rsidR="00906F7B" w:rsidRPr="00573903" w:rsidTr="00906F7B">
        <w:tc>
          <w:tcPr>
            <w:tcW w:w="512" w:type="dxa"/>
            <w:vMerge/>
          </w:tcPr>
          <w:p w:rsidR="00906F7B" w:rsidRPr="00573903" w:rsidRDefault="00906F7B" w:rsidP="00906F7B">
            <w:pPr>
              <w:rPr>
                <w:rFonts w:ascii="Calibri" w:hAnsi="Calibri"/>
                <w:szCs w:val="22"/>
                <w:lang w:val="en-US"/>
              </w:rPr>
            </w:pPr>
          </w:p>
        </w:tc>
        <w:tc>
          <w:tcPr>
            <w:tcW w:w="882" w:type="dxa"/>
          </w:tcPr>
          <w:p w:rsidR="00906F7B" w:rsidRPr="00573903" w:rsidRDefault="00906F7B" w:rsidP="00906F7B">
            <w:pPr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OREB</w:t>
            </w:r>
            <w:r w:rsidRPr="00573903">
              <w:rPr>
                <w:rFonts w:ascii="Calibri" w:hAnsi="Calibri"/>
                <w:szCs w:val="22"/>
                <w:vertAlign w:val="subscript"/>
                <w:lang w:val="en-US"/>
              </w:rPr>
              <w:t>t</w:t>
            </w:r>
          </w:p>
        </w:tc>
        <w:tc>
          <w:tcPr>
            <w:tcW w:w="7855" w:type="dxa"/>
          </w:tcPr>
          <w:p w:rsidR="00906F7B" w:rsidRPr="00573903" w:rsidRDefault="00906F7B" w:rsidP="00906F7B">
            <w:pPr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offensive rebounds for team t</w:t>
            </w:r>
          </w:p>
        </w:tc>
      </w:tr>
      <w:tr w:rsidR="00906F7B" w:rsidRPr="00573903" w:rsidTr="00906F7B">
        <w:tc>
          <w:tcPr>
            <w:tcW w:w="512" w:type="dxa"/>
            <w:vMerge/>
          </w:tcPr>
          <w:p w:rsidR="00906F7B" w:rsidRPr="00573903" w:rsidRDefault="00906F7B" w:rsidP="00906F7B">
            <w:pPr>
              <w:rPr>
                <w:rFonts w:ascii="Calibri" w:hAnsi="Calibri"/>
                <w:szCs w:val="22"/>
                <w:lang w:val="en-US"/>
              </w:rPr>
            </w:pPr>
          </w:p>
        </w:tc>
        <w:tc>
          <w:tcPr>
            <w:tcW w:w="882" w:type="dxa"/>
          </w:tcPr>
          <w:p w:rsidR="00906F7B" w:rsidRPr="00573903" w:rsidRDefault="00906F7B" w:rsidP="00906F7B">
            <w:pPr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REB</w:t>
            </w:r>
            <w:r w:rsidRPr="00573903">
              <w:rPr>
                <w:rFonts w:ascii="Calibri" w:hAnsi="Calibri"/>
                <w:szCs w:val="22"/>
                <w:vertAlign w:val="subscript"/>
                <w:lang w:val="en-US"/>
              </w:rPr>
              <w:t>o</w:t>
            </w:r>
          </w:p>
        </w:tc>
        <w:tc>
          <w:tcPr>
            <w:tcW w:w="7855" w:type="dxa"/>
          </w:tcPr>
          <w:p w:rsidR="00906F7B" w:rsidRPr="00573903" w:rsidRDefault="00906F7B" w:rsidP="00906F7B">
            <w:pPr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rebounds for the opponents o of team t</w:t>
            </w:r>
          </w:p>
        </w:tc>
      </w:tr>
      <w:tr w:rsidR="00906F7B" w:rsidRPr="00573903" w:rsidTr="00906F7B">
        <w:tc>
          <w:tcPr>
            <w:tcW w:w="512" w:type="dxa"/>
            <w:vMerge/>
          </w:tcPr>
          <w:p w:rsidR="00906F7B" w:rsidRPr="00573903" w:rsidRDefault="00906F7B" w:rsidP="00906F7B">
            <w:pPr>
              <w:rPr>
                <w:rFonts w:ascii="Calibri" w:hAnsi="Calibri"/>
                <w:szCs w:val="22"/>
                <w:lang w:val="en-US"/>
              </w:rPr>
            </w:pPr>
          </w:p>
        </w:tc>
        <w:tc>
          <w:tcPr>
            <w:tcW w:w="882" w:type="dxa"/>
          </w:tcPr>
          <w:p w:rsidR="00906F7B" w:rsidRPr="00573903" w:rsidRDefault="00906F7B" w:rsidP="00906F7B">
            <w:pPr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DREB</w:t>
            </w:r>
            <w:r w:rsidRPr="00573903">
              <w:rPr>
                <w:rFonts w:ascii="Calibri" w:hAnsi="Calibri"/>
                <w:szCs w:val="22"/>
                <w:vertAlign w:val="subscript"/>
                <w:lang w:val="en-US"/>
              </w:rPr>
              <w:t>o</w:t>
            </w:r>
          </w:p>
        </w:tc>
        <w:tc>
          <w:tcPr>
            <w:tcW w:w="7855" w:type="dxa"/>
          </w:tcPr>
          <w:p w:rsidR="00906F7B" w:rsidRPr="00573903" w:rsidRDefault="00906F7B" w:rsidP="00906F7B">
            <w:pPr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defensive rebounds for the opponents o of team t</w:t>
            </w:r>
          </w:p>
        </w:tc>
      </w:tr>
      <w:tr w:rsidR="00906F7B" w:rsidRPr="00573903" w:rsidTr="00906F7B">
        <w:tc>
          <w:tcPr>
            <w:tcW w:w="512" w:type="dxa"/>
            <w:vMerge/>
          </w:tcPr>
          <w:p w:rsidR="00906F7B" w:rsidRPr="00573903" w:rsidRDefault="00906F7B" w:rsidP="00906F7B">
            <w:pPr>
              <w:rPr>
                <w:rFonts w:ascii="Calibri" w:hAnsi="Calibri"/>
                <w:szCs w:val="22"/>
                <w:lang w:val="en-US"/>
              </w:rPr>
            </w:pPr>
          </w:p>
        </w:tc>
        <w:tc>
          <w:tcPr>
            <w:tcW w:w="882" w:type="dxa"/>
          </w:tcPr>
          <w:p w:rsidR="00906F7B" w:rsidRPr="00573903" w:rsidRDefault="00906F7B" w:rsidP="00906F7B">
            <w:pPr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TO</w:t>
            </w:r>
            <w:r w:rsidRPr="00573903">
              <w:rPr>
                <w:rFonts w:ascii="Calibri" w:hAnsi="Calibri"/>
                <w:szCs w:val="22"/>
                <w:vertAlign w:val="subscript"/>
                <w:lang w:val="en-US"/>
              </w:rPr>
              <w:t>t</w:t>
            </w:r>
          </w:p>
        </w:tc>
        <w:tc>
          <w:tcPr>
            <w:tcW w:w="7855" w:type="dxa"/>
          </w:tcPr>
          <w:p w:rsidR="00906F7B" w:rsidRPr="00573903" w:rsidRDefault="00906F7B" w:rsidP="00906F7B">
            <w:pPr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turnovers for team t</w:t>
            </w:r>
          </w:p>
        </w:tc>
      </w:tr>
      <w:tr w:rsidR="00906F7B" w:rsidRPr="00573903" w:rsidTr="00906F7B">
        <w:tc>
          <w:tcPr>
            <w:tcW w:w="512" w:type="dxa"/>
            <w:vMerge/>
          </w:tcPr>
          <w:p w:rsidR="00906F7B" w:rsidRPr="00573903" w:rsidRDefault="00906F7B" w:rsidP="00906F7B">
            <w:pPr>
              <w:rPr>
                <w:rFonts w:ascii="Calibri" w:hAnsi="Calibri"/>
                <w:szCs w:val="22"/>
                <w:lang w:val="en-US"/>
              </w:rPr>
            </w:pPr>
          </w:p>
        </w:tc>
        <w:tc>
          <w:tcPr>
            <w:tcW w:w="882" w:type="dxa"/>
          </w:tcPr>
          <w:p w:rsidR="00906F7B" w:rsidRPr="00573903" w:rsidRDefault="00906F7B" w:rsidP="00906F7B">
            <w:pPr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PTS</w:t>
            </w:r>
            <w:r w:rsidRPr="00573903">
              <w:rPr>
                <w:rFonts w:ascii="Calibri" w:hAnsi="Calibri"/>
                <w:szCs w:val="22"/>
                <w:vertAlign w:val="subscript"/>
                <w:lang w:val="en-US"/>
              </w:rPr>
              <w:t>t</w:t>
            </w:r>
          </w:p>
        </w:tc>
        <w:tc>
          <w:tcPr>
            <w:tcW w:w="7855" w:type="dxa"/>
          </w:tcPr>
          <w:p w:rsidR="00906F7B" w:rsidRPr="00573903" w:rsidRDefault="00906F7B" w:rsidP="00906F7B">
            <w:pPr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points scored for team t</w:t>
            </w:r>
          </w:p>
        </w:tc>
      </w:tr>
      <w:tr w:rsidR="00906F7B" w:rsidRPr="00573903" w:rsidTr="00906F7B">
        <w:tc>
          <w:tcPr>
            <w:tcW w:w="512" w:type="dxa"/>
            <w:vMerge/>
          </w:tcPr>
          <w:p w:rsidR="00906F7B" w:rsidRPr="00573903" w:rsidRDefault="00906F7B" w:rsidP="00906F7B">
            <w:pPr>
              <w:rPr>
                <w:rFonts w:ascii="Calibri" w:hAnsi="Calibri"/>
                <w:szCs w:val="22"/>
                <w:lang w:val="en-US"/>
              </w:rPr>
            </w:pPr>
          </w:p>
        </w:tc>
        <w:tc>
          <w:tcPr>
            <w:tcW w:w="882" w:type="dxa"/>
          </w:tcPr>
          <w:p w:rsidR="00906F7B" w:rsidRPr="00573903" w:rsidRDefault="00906F7B" w:rsidP="00906F7B">
            <w:pPr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PTS</w:t>
            </w:r>
            <w:r w:rsidRPr="00573903">
              <w:rPr>
                <w:rFonts w:ascii="Calibri" w:hAnsi="Calibri"/>
                <w:szCs w:val="22"/>
                <w:vertAlign w:val="subscript"/>
                <w:lang w:val="en-US"/>
              </w:rPr>
              <w:t>o</w:t>
            </w:r>
          </w:p>
        </w:tc>
        <w:tc>
          <w:tcPr>
            <w:tcW w:w="7855" w:type="dxa"/>
          </w:tcPr>
          <w:p w:rsidR="00906F7B" w:rsidRPr="00573903" w:rsidRDefault="00906F7B" w:rsidP="00906F7B">
            <w:pPr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points scored for the opponents o of team t, i.e. points allowed for team t</w:t>
            </w:r>
          </w:p>
        </w:tc>
      </w:tr>
    </w:tbl>
    <w:p w:rsidR="00906F7B" w:rsidRPr="00573903" w:rsidRDefault="00906F7B" w:rsidP="00EB7B75">
      <w:pPr>
        <w:spacing w:line="480" w:lineRule="auto"/>
        <w:ind w:left="902" w:hanging="902"/>
        <w:jc w:val="left"/>
        <w:rPr>
          <w:rFonts w:ascii="Calibri" w:hAnsi="Calibri" w:cs="Arial"/>
          <w:szCs w:val="22"/>
          <w:lang w:val="en-US" w:eastAsia="el-GR"/>
        </w:rPr>
        <w:sectPr w:rsidR="00906F7B" w:rsidRPr="00573903" w:rsidSect="00906F7B">
          <w:pgSz w:w="11906" w:h="16838"/>
          <w:pgMar w:top="1418" w:right="2546" w:bottom="1418" w:left="1418" w:header="709" w:footer="709" w:gutter="0"/>
          <w:cols w:space="708"/>
          <w:titlePg/>
          <w:docGrid w:linePitch="360"/>
        </w:sectPr>
      </w:pPr>
    </w:p>
    <w:p w:rsidR="004E6D72" w:rsidRPr="00573903" w:rsidRDefault="004E6D72" w:rsidP="00EB7B75">
      <w:pPr>
        <w:spacing w:line="480" w:lineRule="auto"/>
        <w:ind w:left="902" w:hanging="902"/>
        <w:jc w:val="left"/>
        <w:rPr>
          <w:rFonts w:ascii="Calibri" w:hAnsi="Calibri"/>
          <w:lang w:val="en-US"/>
        </w:rPr>
      </w:pPr>
      <w:r w:rsidRPr="00573903">
        <w:rPr>
          <w:rFonts w:ascii="Calibri" w:hAnsi="Calibri"/>
          <w:b/>
          <w:bCs/>
          <w:iCs/>
          <w:lang w:val="en-US"/>
        </w:rPr>
        <w:lastRenderedPageBreak/>
        <w:t xml:space="preserve">Table </w:t>
      </w:r>
      <w:r w:rsidR="00906F7B" w:rsidRPr="00573903">
        <w:rPr>
          <w:rFonts w:ascii="Calibri" w:hAnsi="Calibri"/>
          <w:b/>
          <w:bCs/>
          <w:iCs/>
          <w:lang w:val="en-US"/>
        </w:rPr>
        <w:t>5</w:t>
      </w:r>
      <w:r w:rsidRPr="00573903">
        <w:rPr>
          <w:rFonts w:ascii="Calibri" w:hAnsi="Calibri"/>
          <w:b/>
          <w:bCs/>
          <w:iCs/>
          <w:lang w:val="en-US"/>
        </w:rPr>
        <w:t>:</w:t>
      </w:r>
      <w:r w:rsidRPr="00573903">
        <w:rPr>
          <w:rFonts w:ascii="Calibri" w:hAnsi="Calibri"/>
          <w:bCs/>
          <w:iCs/>
          <w:lang w:val="en-US"/>
        </w:rPr>
        <w:tab/>
      </w:r>
      <w:r w:rsidR="0058571C" w:rsidRPr="00573903">
        <w:rPr>
          <w:rFonts w:ascii="Calibri" w:hAnsi="Calibri"/>
          <w:bCs/>
          <w:iCs/>
          <w:lang w:val="en-US"/>
        </w:rPr>
        <w:t xml:space="preserve">Special statistical indexes for the players </w:t>
      </w:r>
      <w:r w:rsidR="0058571C" w:rsidRPr="00573903">
        <w:rPr>
          <w:rFonts w:ascii="Calibri" w:hAnsi="Calibri"/>
          <w:szCs w:val="22"/>
          <w:lang w:val="en-US"/>
        </w:rPr>
        <w:t xml:space="preserve">of Maroussi based on the data </w:t>
      </w:r>
      <w:r w:rsidR="0058571C" w:rsidRPr="00573903">
        <w:rPr>
          <w:rFonts w:ascii="Calibri" w:hAnsi="Calibri"/>
          <w:lang w:val="en-US"/>
        </w:rPr>
        <w:t xml:space="preserve">of the </w:t>
      </w:r>
      <w:r w:rsidR="0058571C" w:rsidRPr="00573903">
        <w:rPr>
          <w:rFonts w:ascii="Calibri" w:hAnsi="Calibri"/>
          <w:szCs w:val="22"/>
          <w:lang w:val="en-US"/>
        </w:rPr>
        <w:t>first six games in the Greek championship of 1999-2000</w:t>
      </w:r>
    </w:p>
    <w:tbl>
      <w:tblPr>
        <w:tblW w:w="12419" w:type="dxa"/>
        <w:tblInd w:w="93" w:type="dxa"/>
        <w:tblLook w:val="0000"/>
      </w:tblPr>
      <w:tblGrid>
        <w:gridCol w:w="1699"/>
        <w:gridCol w:w="714"/>
        <w:gridCol w:w="760"/>
        <w:gridCol w:w="923"/>
        <w:gridCol w:w="923"/>
        <w:gridCol w:w="1035"/>
        <w:gridCol w:w="923"/>
        <w:gridCol w:w="2698"/>
        <w:gridCol w:w="2744"/>
      </w:tblGrid>
      <w:tr w:rsidR="00777F9B" w:rsidRPr="00573903" w:rsidTr="00C62E27">
        <w:trPr>
          <w:trHeight w:val="300"/>
        </w:trPr>
        <w:tc>
          <w:tcPr>
            <w:tcW w:w="1699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77F9B" w:rsidRPr="00573903" w:rsidRDefault="00777F9B" w:rsidP="00D72D38">
            <w:pPr>
              <w:widowControl/>
              <w:spacing w:line="240" w:lineRule="auto"/>
              <w:jc w:val="left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 </w:t>
            </w:r>
          </w:p>
        </w:tc>
        <w:tc>
          <w:tcPr>
            <w:tcW w:w="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77F9B" w:rsidRPr="00573903" w:rsidRDefault="00C62E27" w:rsidP="00C14695">
            <w:pPr>
              <w:widowControl/>
              <w:spacing w:line="240" w:lineRule="auto"/>
              <w:jc w:val="center"/>
              <w:rPr>
                <w:rFonts w:ascii="Calibri" w:hAnsi="Calibri" w:cs="Arial"/>
                <w:b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b/>
                <w:szCs w:val="22"/>
                <w:lang w:val="en-US"/>
              </w:rPr>
              <w:t>GM</w:t>
            </w:r>
            <w:r w:rsidRPr="00573903">
              <w:rPr>
                <w:rFonts w:ascii="Calibri" w:hAnsi="Calibri"/>
                <w:b/>
                <w:szCs w:val="22"/>
                <w:vertAlign w:val="subscript"/>
                <w:lang w:val="en-US"/>
              </w:rPr>
              <w:t>x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7F9B" w:rsidRPr="00573903" w:rsidRDefault="00C62E27" w:rsidP="00C14695">
            <w:pPr>
              <w:widowControl/>
              <w:spacing w:line="240" w:lineRule="auto"/>
              <w:jc w:val="center"/>
              <w:rPr>
                <w:rFonts w:ascii="Calibri" w:hAnsi="Calibri" w:cs="Arial"/>
                <w:b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b/>
                <w:szCs w:val="22"/>
                <w:lang w:val="en-US"/>
              </w:rPr>
              <w:t>ATG</w:t>
            </w:r>
            <w:r w:rsidRPr="00573903">
              <w:rPr>
                <w:rFonts w:ascii="Calibri" w:hAnsi="Calibri"/>
                <w:b/>
                <w:szCs w:val="22"/>
                <w:vertAlign w:val="subscript"/>
                <w:lang w:val="en-US"/>
              </w:rPr>
              <w:t>x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7F9B" w:rsidRPr="00573903" w:rsidRDefault="00C62E27" w:rsidP="00C14695">
            <w:pPr>
              <w:widowControl/>
              <w:spacing w:line="240" w:lineRule="auto"/>
              <w:jc w:val="center"/>
              <w:rPr>
                <w:rFonts w:ascii="Calibri" w:hAnsi="Calibri" w:cs="Arial"/>
                <w:b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b/>
                <w:szCs w:val="22"/>
                <w:lang w:val="en-US"/>
              </w:rPr>
              <w:t>2p%</w:t>
            </w:r>
            <w:r w:rsidRPr="00573903">
              <w:rPr>
                <w:rFonts w:ascii="Calibri" w:hAnsi="Calibri"/>
                <w:b/>
                <w:szCs w:val="22"/>
                <w:vertAlign w:val="subscript"/>
                <w:lang w:val="en-US"/>
              </w:rPr>
              <w:t>x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7F9B" w:rsidRPr="00573903" w:rsidRDefault="00C62E27" w:rsidP="00C14695">
            <w:pPr>
              <w:widowControl/>
              <w:spacing w:line="240" w:lineRule="auto"/>
              <w:jc w:val="center"/>
              <w:rPr>
                <w:rFonts w:ascii="Calibri" w:hAnsi="Calibri" w:cs="Arial"/>
                <w:b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b/>
                <w:szCs w:val="22"/>
                <w:lang w:val="en-US"/>
              </w:rPr>
              <w:t>3p%</w:t>
            </w:r>
            <w:r w:rsidRPr="00573903">
              <w:rPr>
                <w:rFonts w:ascii="Calibri" w:hAnsi="Calibri"/>
                <w:b/>
                <w:szCs w:val="22"/>
                <w:vertAlign w:val="subscript"/>
                <w:lang w:val="en-US"/>
              </w:rPr>
              <w:t>x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7F9B" w:rsidRPr="00573903" w:rsidRDefault="00C62E27" w:rsidP="00C14695">
            <w:pPr>
              <w:widowControl/>
              <w:spacing w:line="240" w:lineRule="auto"/>
              <w:jc w:val="center"/>
              <w:rPr>
                <w:rFonts w:ascii="Calibri" w:hAnsi="Calibri" w:cs="Arial"/>
                <w:b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b/>
                <w:szCs w:val="22"/>
                <w:lang w:val="en-US"/>
              </w:rPr>
              <w:t>P2p</w:t>
            </w:r>
            <w:r w:rsidRPr="00573903">
              <w:rPr>
                <w:rFonts w:ascii="Calibri" w:hAnsi="Calibri"/>
                <w:b/>
                <w:szCs w:val="22"/>
                <w:vertAlign w:val="subscript"/>
                <w:lang w:val="en-US"/>
              </w:rPr>
              <w:t>x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7F9B" w:rsidRPr="00573903" w:rsidRDefault="00C62E27" w:rsidP="00C14695">
            <w:pPr>
              <w:widowControl/>
              <w:spacing w:line="240" w:lineRule="auto"/>
              <w:jc w:val="center"/>
              <w:rPr>
                <w:rFonts w:ascii="Calibri" w:hAnsi="Calibri" w:cs="Arial"/>
                <w:b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b/>
                <w:szCs w:val="22"/>
                <w:lang w:val="en-US"/>
              </w:rPr>
              <w:t>P3p</w:t>
            </w:r>
            <w:r w:rsidRPr="00573903">
              <w:rPr>
                <w:rFonts w:ascii="Calibri" w:hAnsi="Calibri"/>
                <w:b/>
                <w:szCs w:val="22"/>
                <w:vertAlign w:val="subscript"/>
                <w:lang w:val="en-US"/>
              </w:rPr>
              <w:t>x</w:t>
            </w:r>
          </w:p>
        </w:tc>
        <w:tc>
          <w:tcPr>
            <w:tcW w:w="2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7F9B" w:rsidRPr="00573903" w:rsidRDefault="00777F9B" w:rsidP="00C14695">
            <w:pPr>
              <w:widowControl/>
              <w:spacing w:line="240" w:lineRule="auto"/>
              <w:jc w:val="center"/>
              <w:rPr>
                <w:rFonts w:ascii="Calibri" w:hAnsi="Calibri" w:cs="Arial"/>
                <w:b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b/>
                <w:szCs w:val="22"/>
                <w:lang w:val="en-US" w:eastAsia="el-GR"/>
              </w:rPr>
              <w:t>1</w:t>
            </w:r>
            <w:r w:rsidRPr="00573903">
              <w:rPr>
                <w:rFonts w:ascii="Calibri" w:hAnsi="Calibri" w:cs="Arial"/>
                <w:b/>
                <w:szCs w:val="22"/>
                <w:vertAlign w:val="superscript"/>
                <w:lang w:val="en-US" w:eastAsia="el-GR"/>
              </w:rPr>
              <w:t>st</w:t>
            </w:r>
            <w:r w:rsidRPr="00573903">
              <w:rPr>
                <w:rFonts w:ascii="Calibri" w:hAnsi="Calibri" w:cs="Arial"/>
                <w:b/>
                <w:szCs w:val="22"/>
                <w:lang w:val="en-US" w:eastAsia="el-GR"/>
              </w:rPr>
              <w:t xml:space="preserve"> penetration index</w:t>
            </w:r>
            <w:r w:rsidR="00C62E27" w:rsidRPr="00573903">
              <w:rPr>
                <w:rFonts w:ascii="Calibri" w:hAnsi="Calibri" w:cs="Arial"/>
                <w:b/>
                <w:szCs w:val="22"/>
                <w:lang w:val="en-US" w:eastAsia="el-GR"/>
              </w:rPr>
              <w:t xml:space="preserve"> - </w:t>
            </w:r>
            <w:r w:rsidR="00C62E27" w:rsidRPr="00573903">
              <w:rPr>
                <w:rFonts w:ascii="Calibri" w:hAnsi="Calibri"/>
                <w:b/>
                <w:szCs w:val="22"/>
                <w:lang w:val="en-US"/>
              </w:rPr>
              <w:t>PI</w:t>
            </w:r>
            <w:r w:rsidR="00C62E27" w:rsidRPr="00573903">
              <w:rPr>
                <w:rFonts w:ascii="Calibri" w:hAnsi="Calibri"/>
                <w:b/>
                <w:szCs w:val="22"/>
                <w:vertAlign w:val="subscript"/>
                <w:lang w:val="en-US"/>
              </w:rPr>
              <w:t>1x</w:t>
            </w:r>
          </w:p>
        </w:tc>
        <w:tc>
          <w:tcPr>
            <w:tcW w:w="2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7F9B" w:rsidRPr="00573903" w:rsidRDefault="00777F9B" w:rsidP="00C14695">
            <w:pPr>
              <w:widowControl/>
              <w:spacing w:line="240" w:lineRule="auto"/>
              <w:jc w:val="center"/>
              <w:rPr>
                <w:rFonts w:ascii="Calibri" w:hAnsi="Calibri" w:cs="Arial"/>
                <w:b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b/>
                <w:szCs w:val="22"/>
                <w:lang w:val="en-US" w:eastAsia="el-GR"/>
              </w:rPr>
              <w:t>2</w:t>
            </w:r>
            <w:r w:rsidRPr="00573903">
              <w:rPr>
                <w:rFonts w:ascii="Calibri" w:hAnsi="Calibri" w:cs="Arial"/>
                <w:b/>
                <w:szCs w:val="22"/>
                <w:vertAlign w:val="superscript"/>
                <w:lang w:val="en-US" w:eastAsia="el-GR"/>
              </w:rPr>
              <w:t>nd</w:t>
            </w:r>
            <w:r w:rsidRPr="00573903">
              <w:rPr>
                <w:rFonts w:ascii="Calibri" w:hAnsi="Calibri" w:cs="Arial"/>
                <w:b/>
                <w:szCs w:val="22"/>
                <w:lang w:val="en-US" w:eastAsia="el-GR"/>
              </w:rPr>
              <w:t xml:space="preserve"> penetration index</w:t>
            </w:r>
            <w:r w:rsidR="00C62E27" w:rsidRPr="00573903">
              <w:rPr>
                <w:rFonts w:ascii="Calibri" w:hAnsi="Calibri" w:cs="Arial"/>
                <w:b/>
                <w:szCs w:val="22"/>
                <w:lang w:val="en-US" w:eastAsia="el-GR"/>
              </w:rPr>
              <w:t xml:space="preserve"> - </w:t>
            </w:r>
            <w:r w:rsidR="00C62E27" w:rsidRPr="00573903">
              <w:rPr>
                <w:rFonts w:ascii="Calibri" w:hAnsi="Calibri"/>
                <w:b/>
                <w:szCs w:val="22"/>
                <w:lang w:val="en-US"/>
              </w:rPr>
              <w:t>PI</w:t>
            </w:r>
            <w:r w:rsidR="00C62E27" w:rsidRPr="00573903">
              <w:rPr>
                <w:rFonts w:ascii="Calibri" w:hAnsi="Calibri"/>
                <w:b/>
                <w:szCs w:val="22"/>
                <w:vertAlign w:val="subscript"/>
                <w:lang w:val="en-US"/>
              </w:rPr>
              <w:t>2x</w:t>
            </w:r>
          </w:p>
        </w:tc>
      </w:tr>
      <w:tr w:rsidR="00D72D38" w:rsidRPr="00573903" w:rsidTr="00C62E27">
        <w:trPr>
          <w:trHeight w:val="300"/>
        </w:trPr>
        <w:tc>
          <w:tcPr>
            <w:tcW w:w="1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2D38" w:rsidRPr="00573903" w:rsidRDefault="00D72D38" w:rsidP="00D72D38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Falekas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2D38" w:rsidRPr="00573903" w:rsidRDefault="00D72D38" w:rsidP="00D72D38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2D38" w:rsidRPr="00573903" w:rsidRDefault="00D72D38" w:rsidP="00D72D38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13.3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2D38" w:rsidRPr="00573903" w:rsidRDefault="00D72D38" w:rsidP="00D72D38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0.9</w:t>
            </w:r>
            <w:r w:rsidR="00F877BF" w:rsidRPr="00573903">
              <w:rPr>
                <w:rFonts w:ascii="Calibri" w:hAnsi="Calibri" w:cs="Arial"/>
                <w:szCs w:val="22"/>
                <w:lang w:val="en-US" w:eastAsia="el-GR"/>
              </w:rPr>
              <w:t xml:space="preserve"> %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2D38" w:rsidRPr="00573903" w:rsidRDefault="00D72D38" w:rsidP="00D72D38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3.9</w:t>
            </w:r>
            <w:r w:rsidR="00F877BF" w:rsidRPr="00573903">
              <w:rPr>
                <w:rFonts w:ascii="Calibri" w:hAnsi="Calibri" w:cs="Arial"/>
                <w:szCs w:val="22"/>
                <w:lang w:val="en-US" w:eastAsia="el-GR"/>
              </w:rPr>
              <w:t xml:space="preserve"> %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2D38" w:rsidRPr="00573903" w:rsidRDefault="00D72D38" w:rsidP="00D72D38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50.0</w:t>
            </w:r>
            <w:r w:rsidR="00F877BF" w:rsidRPr="00573903">
              <w:rPr>
                <w:rFonts w:ascii="Calibri" w:hAnsi="Calibri" w:cs="Arial"/>
                <w:szCs w:val="22"/>
                <w:lang w:val="en-US" w:eastAsia="el-GR"/>
              </w:rPr>
              <w:t xml:space="preserve"> %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D72D38" w:rsidRPr="00573903" w:rsidRDefault="00D72D38" w:rsidP="00D72D38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66.7</w:t>
            </w:r>
            <w:r w:rsidR="00F877BF" w:rsidRPr="00573903">
              <w:rPr>
                <w:rFonts w:ascii="Calibri" w:hAnsi="Calibri" w:cs="Arial"/>
                <w:szCs w:val="22"/>
                <w:lang w:val="en-US" w:eastAsia="el-GR"/>
              </w:rPr>
              <w:t xml:space="preserve"> %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D72D38" w:rsidRPr="00573903" w:rsidRDefault="00D72D38" w:rsidP="00D72D38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0.8</w:t>
            </w:r>
          </w:p>
        </w:tc>
        <w:tc>
          <w:tcPr>
            <w:tcW w:w="2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D72D38" w:rsidRPr="00573903" w:rsidRDefault="00D72D38" w:rsidP="00D72D38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0.6</w:t>
            </w:r>
          </w:p>
        </w:tc>
      </w:tr>
      <w:tr w:rsidR="00D72D38" w:rsidRPr="00573903" w:rsidTr="00C62E27">
        <w:trPr>
          <w:trHeight w:val="300"/>
        </w:trPr>
        <w:tc>
          <w:tcPr>
            <w:tcW w:w="1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2D38" w:rsidRPr="00573903" w:rsidRDefault="00D72D38" w:rsidP="00D72D38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Pandeliadis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2D38" w:rsidRPr="00573903" w:rsidRDefault="00D72D38" w:rsidP="00D72D38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2D38" w:rsidRPr="00573903" w:rsidRDefault="00D72D38" w:rsidP="00D72D38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12.8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2D38" w:rsidRPr="00573903" w:rsidRDefault="00D72D38" w:rsidP="00D72D38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6.8</w:t>
            </w:r>
            <w:r w:rsidR="00F877BF" w:rsidRPr="00573903">
              <w:rPr>
                <w:rFonts w:ascii="Calibri" w:hAnsi="Calibri" w:cs="Arial"/>
                <w:szCs w:val="22"/>
                <w:lang w:val="en-US" w:eastAsia="el-GR"/>
              </w:rPr>
              <w:t xml:space="preserve"> %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2D38" w:rsidRPr="00573903" w:rsidRDefault="00D72D38" w:rsidP="00D72D38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6.5</w:t>
            </w:r>
            <w:r w:rsidR="00F877BF" w:rsidRPr="00573903">
              <w:rPr>
                <w:rFonts w:ascii="Calibri" w:hAnsi="Calibri" w:cs="Arial"/>
                <w:szCs w:val="22"/>
                <w:lang w:val="en-US" w:eastAsia="el-GR"/>
              </w:rPr>
              <w:t xml:space="preserve"> %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2D38" w:rsidRPr="00573903" w:rsidRDefault="00D72D38" w:rsidP="00D72D38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20.0</w:t>
            </w:r>
            <w:r w:rsidR="00F877BF" w:rsidRPr="00573903">
              <w:rPr>
                <w:rFonts w:ascii="Calibri" w:hAnsi="Calibri" w:cs="Arial"/>
                <w:szCs w:val="22"/>
                <w:lang w:val="en-US" w:eastAsia="el-GR"/>
              </w:rPr>
              <w:t xml:space="preserve"> %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D72D38" w:rsidRPr="00573903" w:rsidRDefault="00D72D38" w:rsidP="00D72D38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60.0</w:t>
            </w:r>
            <w:r w:rsidR="00F877BF" w:rsidRPr="00573903">
              <w:rPr>
                <w:rFonts w:ascii="Calibri" w:hAnsi="Calibri" w:cs="Arial"/>
                <w:szCs w:val="22"/>
                <w:lang w:val="en-US" w:eastAsia="el-GR"/>
              </w:rPr>
              <w:t xml:space="preserve"> %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D72D38" w:rsidRPr="00573903" w:rsidRDefault="00D72D38" w:rsidP="00D72D38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0.4</w:t>
            </w:r>
          </w:p>
        </w:tc>
        <w:tc>
          <w:tcPr>
            <w:tcW w:w="2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D72D38" w:rsidRPr="00573903" w:rsidRDefault="00D72D38" w:rsidP="00D72D38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0.6</w:t>
            </w:r>
          </w:p>
        </w:tc>
      </w:tr>
      <w:tr w:rsidR="00D72D38" w:rsidRPr="00573903" w:rsidTr="00C62E27">
        <w:trPr>
          <w:trHeight w:val="300"/>
        </w:trPr>
        <w:tc>
          <w:tcPr>
            <w:tcW w:w="1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2D38" w:rsidRPr="00573903" w:rsidRDefault="00D72D38" w:rsidP="00D72D38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Manolopoulos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2D38" w:rsidRPr="00573903" w:rsidRDefault="00D72D38" w:rsidP="00D72D38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2D38" w:rsidRPr="00573903" w:rsidRDefault="00D72D38" w:rsidP="00D72D38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11.7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2D38" w:rsidRPr="00573903" w:rsidRDefault="00D72D38" w:rsidP="00D72D38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1.4</w:t>
            </w:r>
            <w:r w:rsidR="00F877BF" w:rsidRPr="00573903">
              <w:rPr>
                <w:rFonts w:ascii="Calibri" w:hAnsi="Calibri" w:cs="Arial"/>
                <w:szCs w:val="22"/>
                <w:lang w:val="en-US" w:eastAsia="el-GR"/>
              </w:rPr>
              <w:t xml:space="preserve"> %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vAlign w:val="center"/>
          </w:tcPr>
          <w:p w:rsidR="00D72D38" w:rsidRPr="00573903" w:rsidRDefault="00D72D38" w:rsidP="00D72D38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15.6</w:t>
            </w:r>
            <w:r w:rsidR="00F877BF" w:rsidRPr="00573903">
              <w:rPr>
                <w:rFonts w:ascii="Calibri" w:hAnsi="Calibri" w:cs="Arial"/>
                <w:szCs w:val="22"/>
                <w:lang w:val="en-US" w:eastAsia="el-GR"/>
              </w:rPr>
              <w:t xml:space="preserve"> %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2D38" w:rsidRPr="00573903" w:rsidRDefault="00D72D38" w:rsidP="00D72D38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33.3</w:t>
            </w:r>
            <w:r w:rsidR="00F877BF" w:rsidRPr="00573903">
              <w:rPr>
                <w:rFonts w:ascii="Calibri" w:hAnsi="Calibri" w:cs="Arial"/>
                <w:szCs w:val="22"/>
                <w:lang w:val="en-US" w:eastAsia="el-GR"/>
              </w:rPr>
              <w:t xml:space="preserve"> %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2D38" w:rsidRPr="00573903" w:rsidRDefault="00D72D38" w:rsidP="00D72D38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33.3</w:t>
            </w:r>
            <w:r w:rsidR="00F877BF" w:rsidRPr="00573903">
              <w:rPr>
                <w:rFonts w:ascii="Calibri" w:hAnsi="Calibri" w:cs="Arial"/>
                <w:szCs w:val="22"/>
                <w:lang w:val="en-US" w:eastAsia="el-GR"/>
              </w:rPr>
              <w:t xml:space="preserve"> %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2D38" w:rsidRPr="00573903" w:rsidRDefault="00D72D38" w:rsidP="00D72D38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6.0</w:t>
            </w:r>
          </w:p>
        </w:tc>
        <w:tc>
          <w:tcPr>
            <w:tcW w:w="2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2D38" w:rsidRPr="00573903" w:rsidRDefault="00D72D38" w:rsidP="00D72D38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0.9</w:t>
            </w:r>
          </w:p>
        </w:tc>
      </w:tr>
      <w:tr w:rsidR="00D72D38" w:rsidRPr="00573903" w:rsidTr="00C62E27">
        <w:trPr>
          <w:trHeight w:val="300"/>
        </w:trPr>
        <w:tc>
          <w:tcPr>
            <w:tcW w:w="1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2D38" w:rsidRPr="00573903" w:rsidRDefault="00D72D38" w:rsidP="00D72D38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Karaplis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2D38" w:rsidRPr="00573903" w:rsidRDefault="00D72D38" w:rsidP="00D72D38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2D38" w:rsidRPr="00573903" w:rsidRDefault="00D72D38" w:rsidP="00D72D38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8.5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2D38" w:rsidRPr="00573903" w:rsidRDefault="00D72D38" w:rsidP="00D72D38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0.9</w:t>
            </w:r>
            <w:r w:rsidR="00F877BF" w:rsidRPr="00573903">
              <w:rPr>
                <w:rFonts w:ascii="Calibri" w:hAnsi="Calibri" w:cs="Arial"/>
                <w:szCs w:val="22"/>
                <w:lang w:val="en-US" w:eastAsia="el-GR"/>
              </w:rPr>
              <w:t xml:space="preserve"> %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2D38" w:rsidRPr="00573903" w:rsidRDefault="00D72D38" w:rsidP="00D72D38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7.8</w:t>
            </w:r>
            <w:r w:rsidR="00F877BF" w:rsidRPr="00573903">
              <w:rPr>
                <w:rFonts w:ascii="Calibri" w:hAnsi="Calibri" w:cs="Arial"/>
                <w:szCs w:val="22"/>
                <w:lang w:val="en-US" w:eastAsia="el-GR"/>
              </w:rPr>
              <w:t xml:space="preserve"> %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</w:tcPr>
          <w:p w:rsidR="00D72D38" w:rsidRPr="00573903" w:rsidRDefault="00D72D38" w:rsidP="00D72D38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100.0</w:t>
            </w:r>
            <w:r w:rsidR="00F877BF" w:rsidRPr="00573903">
              <w:rPr>
                <w:rFonts w:ascii="Calibri" w:hAnsi="Calibri" w:cs="Arial"/>
                <w:szCs w:val="22"/>
                <w:lang w:val="en-US" w:eastAsia="el-GR"/>
              </w:rPr>
              <w:t xml:space="preserve"> %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D72D38" w:rsidRPr="00573903" w:rsidRDefault="00D72D38" w:rsidP="00D72D38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50.0</w:t>
            </w:r>
            <w:r w:rsidR="00F877BF" w:rsidRPr="00573903">
              <w:rPr>
                <w:rFonts w:ascii="Calibri" w:hAnsi="Calibri" w:cs="Arial"/>
                <w:szCs w:val="22"/>
                <w:lang w:val="en-US" w:eastAsia="el-GR"/>
              </w:rPr>
              <w:t xml:space="preserve"> %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2D38" w:rsidRPr="00573903" w:rsidRDefault="00D72D38" w:rsidP="00D72D38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1.2</w:t>
            </w:r>
          </w:p>
        </w:tc>
        <w:tc>
          <w:tcPr>
            <w:tcW w:w="2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vAlign w:val="center"/>
          </w:tcPr>
          <w:p w:rsidR="00D72D38" w:rsidRPr="00573903" w:rsidRDefault="00D72D38" w:rsidP="00D72D38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0.6</w:t>
            </w:r>
          </w:p>
        </w:tc>
      </w:tr>
      <w:tr w:rsidR="00D72D38" w:rsidRPr="00573903" w:rsidTr="00C62E27">
        <w:trPr>
          <w:trHeight w:val="300"/>
        </w:trPr>
        <w:tc>
          <w:tcPr>
            <w:tcW w:w="1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2D38" w:rsidRPr="00573903" w:rsidRDefault="00D72D38" w:rsidP="00D72D38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Zourbenko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2D38" w:rsidRPr="00573903" w:rsidRDefault="00D72D38" w:rsidP="00D72D38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2D38" w:rsidRPr="00573903" w:rsidRDefault="00D72D38" w:rsidP="00D72D38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14.0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2D38" w:rsidRPr="00573903" w:rsidRDefault="00D72D38" w:rsidP="00D72D38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5.4</w:t>
            </w:r>
            <w:r w:rsidR="00F877BF" w:rsidRPr="00573903">
              <w:rPr>
                <w:rFonts w:ascii="Calibri" w:hAnsi="Calibri" w:cs="Arial"/>
                <w:szCs w:val="22"/>
                <w:lang w:val="en-US" w:eastAsia="el-GR"/>
              </w:rPr>
              <w:t xml:space="preserve"> %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2D38" w:rsidRPr="00573903" w:rsidRDefault="00D72D38" w:rsidP="00D72D38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1.3</w:t>
            </w:r>
            <w:r w:rsidR="00F877BF" w:rsidRPr="00573903">
              <w:rPr>
                <w:rFonts w:ascii="Calibri" w:hAnsi="Calibri" w:cs="Arial"/>
                <w:szCs w:val="22"/>
                <w:lang w:val="en-US" w:eastAsia="el-GR"/>
              </w:rPr>
              <w:t xml:space="preserve"> %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vAlign w:val="center"/>
          </w:tcPr>
          <w:p w:rsidR="00D72D38" w:rsidRPr="00573903" w:rsidRDefault="00D72D38" w:rsidP="00D72D38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50.0</w:t>
            </w:r>
            <w:r w:rsidR="00F877BF" w:rsidRPr="00573903">
              <w:rPr>
                <w:rFonts w:ascii="Calibri" w:hAnsi="Calibri" w:cs="Arial"/>
                <w:szCs w:val="22"/>
                <w:lang w:val="en-US" w:eastAsia="el-GR"/>
              </w:rPr>
              <w:t xml:space="preserve"> %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2D38" w:rsidRPr="00573903" w:rsidRDefault="00D72D38" w:rsidP="00D72D38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0.0</w:t>
            </w:r>
            <w:r w:rsidR="00F877BF" w:rsidRPr="00573903">
              <w:rPr>
                <w:rFonts w:ascii="Calibri" w:hAnsi="Calibri" w:cs="Arial"/>
                <w:szCs w:val="22"/>
                <w:lang w:val="en-US" w:eastAsia="el-GR"/>
              </w:rPr>
              <w:t xml:space="preserve"> %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2D38" w:rsidRPr="00573903" w:rsidRDefault="00D72D38" w:rsidP="00D72D38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0.1</w:t>
            </w:r>
          </w:p>
        </w:tc>
        <w:tc>
          <w:tcPr>
            <w:tcW w:w="2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2D38" w:rsidRPr="00573903" w:rsidRDefault="00D72D38" w:rsidP="00D72D38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0.6</w:t>
            </w:r>
          </w:p>
        </w:tc>
      </w:tr>
      <w:tr w:rsidR="00D72D38" w:rsidRPr="00573903" w:rsidTr="00C62E27">
        <w:trPr>
          <w:trHeight w:val="300"/>
        </w:trPr>
        <w:tc>
          <w:tcPr>
            <w:tcW w:w="1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2D38" w:rsidRPr="00573903" w:rsidRDefault="00D72D38" w:rsidP="00D72D38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Panagiotarakos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2D38" w:rsidRPr="00573903" w:rsidRDefault="00D72D38" w:rsidP="00D72D38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vAlign w:val="center"/>
          </w:tcPr>
          <w:p w:rsidR="00D72D38" w:rsidRPr="00573903" w:rsidRDefault="00D72D38" w:rsidP="00D72D38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21.3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vAlign w:val="center"/>
          </w:tcPr>
          <w:p w:rsidR="00D72D38" w:rsidRPr="00573903" w:rsidRDefault="00D72D38" w:rsidP="00D72D38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10.4</w:t>
            </w:r>
            <w:r w:rsidR="00F877BF" w:rsidRPr="00573903">
              <w:rPr>
                <w:rFonts w:ascii="Calibri" w:hAnsi="Calibri" w:cs="Arial"/>
                <w:szCs w:val="22"/>
                <w:lang w:val="en-US" w:eastAsia="el-GR"/>
              </w:rPr>
              <w:t xml:space="preserve"> %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vAlign w:val="center"/>
          </w:tcPr>
          <w:p w:rsidR="00D72D38" w:rsidRPr="00573903" w:rsidRDefault="00D72D38" w:rsidP="00D72D38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15.6</w:t>
            </w:r>
            <w:r w:rsidR="00F877BF" w:rsidRPr="00573903">
              <w:rPr>
                <w:rFonts w:ascii="Calibri" w:hAnsi="Calibri" w:cs="Arial"/>
                <w:szCs w:val="22"/>
                <w:lang w:val="en-US" w:eastAsia="el-GR"/>
              </w:rPr>
              <w:t xml:space="preserve"> %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D72D38" w:rsidRPr="00573903" w:rsidRDefault="00D72D38" w:rsidP="00D72D38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56.5</w:t>
            </w:r>
            <w:r w:rsidR="00F877BF" w:rsidRPr="00573903">
              <w:rPr>
                <w:rFonts w:ascii="Calibri" w:hAnsi="Calibri" w:cs="Arial"/>
                <w:szCs w:val="22"/>
                <w:lang w:val="en-US" w:eastAsia="el-GR"/>
              </w:rPr>
              <w:t xml:space="preserve"> %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2D38" w:rsidRPr="00573903" w:rsidRDefault="00D72D38" w:rsidP="00D72D38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25.0</w:t>
            </w:r>
            <w:r w:rsidR="00F877BF" w:rsidRPr="00573903">
              <w:rPr>
                <w:rFonts w:ascii="Calibri" w:hAnsi="Calibri" w:cs="Arial"/>
                <w:szCs w:val="22"/>
                <w:lang w:val="en-US" w:eastAsia="el-GR"/>
              </w:rPr>
              <w:t xml:space="preserve"> %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2D38" w:rsidRPr="00573903" w:rsidRDefault="00D72D38" w:rsidP="00D72D38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3.0</w:t>
            </w:r>
          </w:p>
        </w:tc>
        <w:tc>
          <w:tcPr>
            <w:tcW w:w="2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2D38" w:rsidRPr="00573903" w:rsidRDefault="00D72D38" w:rsidP="00D72D38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0.9</w:t>
            </w:r>
          </w:p>
        </w:tc>
      </w:tr>
      <w:tr w:rsidR="00D72D38" w:rsidRPr="00573903" w:rsidTr="00C62E27">
        <w:trPr>
          <w:trHeight w:val="300"/>
        </w:trPr>
        <w:tc>
          <w:tcPr>
            <w:tcW w:w="1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2D38" w:rsidRPr="00573903" w:rsidRDefault="00D72D38" w:rsidP="00D72D38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Korfas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2D38" w:rsidRPr="00573903" w:rsidRDefault="00D72D38" w:rsidP="00D72D38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vAlign w:val="center"/>
          </w:tcPr>
          <w:p w:rsidR="00D72D38" w:rsidRPr="00573903" w:rsidRDefault="00D72D38" w:rsidP="00D72D38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26.2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2D38" w:rsidRPr="00573903" w:rsidRDefault="00D72D38" w:rsidP="00D72D38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1.4</w:t>
            </w:r>
            <w:r w:rsidR="00F877BF" w:rsidRPr="00573903">
              <w:rPr>
                <w:rFonts w:ascii="Calibri" w:hAnsi="Calibri" w:cs="Arial"/>
                <w:szCs w:val="22"/>
                <w:lang w:val="en-US" w:eastAsia="el-GR"/>
              </w:rPr>
              <w:t xml:space="preserve"> %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D72D38" w:rsidRPr="00573903" w:rsidRDefault="00D72D38" w:rsidP="00D72D38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32.5</w:t>
            </w:r>
            <w:r w:rsidR="00F877BF" w:rsidRPr="00573903">
              <w:rPr>
                <w:rFonts w:ascii="Calibri" w:hAnsi="Calibri" w:cs="Arial"/>
                <w:szCs w:val="22"/>
                <w:lang w:val="en-US" w:eastAsia="el-GR"/>
              </w:rPr>
              <w:t xml:space="preserve"> %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</w:tcPr>
          <w:p w:rsidR="00D72D38" w:rsidRPr="00573903" w:rsidRDefault="00D72D38" w:rsidP="00D72D38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66.7</w:t>
            </w:r>
            <w:r w:rsidR="00F877BF" w:rsidRPr="00573903">
              <w:rPr>
                <w:rFonts w:ascii="Calibri" w:hAnsi="Calibri" w:cs="Arial"/>
                <w:szCs w:val="22"/>
                <w:lang w:val="en-US" w:eastAsia="el-GR"/>
              </w:rPr>
              <w:t xml:space="preserve"> %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2D38" w:rsidRPr="00573903" w:rsidRDefault="00D72D38" w:rsidP="00D72D38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36.0</w:t>
            </w:r>
            <w:r w:rsidR="00F877BF" w:rsidRPr="00573903">
              <w:rPr>
                <w:rFonts w:ascii="Calibri" w:hAnsi="Calibri" w:cs="Arial"/>
                <w:szCs w:val="22"/>
                <w:lang w:val="en-US" w:eastAsia="el-GR"/>
              </w:rPr>
              <w:t xml:space="preserve"> %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2D38" w:rsidRPr="00573903" w:rsidRDefault="00D72D38" w:rsidP="00D72D38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1.3</w:t>
            </w:r>
          </w:p>
        </w:tc>
        <w:tc>
          <w:tcPr>
            <w:tcW w:w="2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vAlign w:val="center"/>
          </w:tcPr>
          <w:p w:rsidR="00D72D38" w:rsidRPr="00573903" w:rsidRDefault="00D72D38" w:rsidP="00D72D38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0.6</w:t>
            </w:r>
          </w:p>
        </w:tc>
      </w:tr>
      <w:tr w:rsidR="00D72D38" w:rsidRPr="00573903" w:rsidTr="00C62E27">
        <w:trPr>
          <w:trHeight w:val="300"/>
        </w:trPr>
        <w:tc>
          <w:tcPr>
            <w:tcW w:w="1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2D38" w:rsidRPr="00573903" w:rsidRDefault="00D72D38" w:rsidP="00D72D38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Papachronis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2D38" w:rsidRPr="00573903" w:rsidRDefault="00D72D38" w:rsidP="00D72D38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2D38" w:rsidRPr="00573903" w:rsidRDefault="00D72D38" w:rsidP="00D72D38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19.2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vAlign w:val="center"/>
          </w:tcPr>
          <w:p w:rsidR="00D72D38" w:rsidRPr="00573903" w:rsidRDefault="00D72D38" w:rsidP="00D72D38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13.1</w:t>
            </w:r>
            <w:r w:rsidR="00F877BF" w:rsidRPr="00573903">
              <w:rPr>
                <w:rFonts w:ascii="Calibri" w:hAnsi="Calibri" w:cs="Arial"/>
                <w:szCs w:val="22"/>
                <w:lang w:val="en-US" w:eastAsia="el-GR"/>
              </w:rPr>
              <w:t xml:space="preserve"> %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2D38" w:rsidRPr="00573903" w:rsidRDefault="00D72D38" w:rsidP="00D72D38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 </w:t>
            </w:r>
            <w:r w:rsidR="00DC24A4" w:rsidRPr="00573903">
              <w:rPr>
                <w:rFonts w:ascii="Calibri" w:hAnsi="Calibri" w:cs="Arial"/>
                <w:szCs w:val="22"/>
                <w:lang w:val="en-US" w:eastAsia="el-GR"/>
              </w:rPr>
              <w:t>-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vAlign w:val="center"/>
          </w:tcPr>
          <w:p w:rsidR="00D72D38" w:rsidRPr="00573903" w:rsidRDefault="00D72D38" w:rsidP="00D72D38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48.3</w:t>
            </w:r>
            <w:r w:rsidR="00F877BF" w:rsidRPr="00573903">
              <w:rPr>
                <w:rFonts w:ascii="Calibri" w:hAnsi="Calibri" w:cs="Arial"/>
                <w:szCs w:val="22"/>
                <w:lang w:val="en-US" w:eastAsia="el-GR"/>
              </w:rPr>
              <w:t xml:space="preserve"> %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2D38" w:rsidRPr="00573903" w:rsidRDefault="00D72D38" w:rsidP="00D72D38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 </w:t>
            </w:r>
            <w:r w:rsidR="00DC24A4" w:rsidRPr="00573903">
              <w:rPr>
                <w:rFonts w:ascii="Calibri" w:hAnsi="Calibri" w:cs="Arial"/>
                <w:szCs w:val="22"/>
                <w:lang w:val="en-US" w:eastAsia="el-GR"/>
              </w:rPr>
              <w:t>-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2D38" w:rsidRPr="00573903" w:rsidRDefault="00D72D38" w:rsidP="00D72D38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0.0</w:t>
            </w:r>
          </w:p>
        </w:tc>
        <w:tc>
          <w:tcPr>
            <w:tcW w:w="2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2D38" w:rsidRPr="00573903" w:rsidRDefault="00D72D38" w:rsidP="00D72D38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0.9</w:t>
            </w:r>
          </w:p>
        </w:tc>
      </w:tr>
      <w:tr w:rsidR="00D72D38" w:rsidRPr="00573903" w:rsidTr="00C62E27">
        <w:trPr>
          <w:trHeight w:val="300"/>
        </w:trPr>
        <w:tc>
          <w:tcPr>
            <w:tcW w:w="1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2D38" w:rsidRPr="00573903" w:rsidRDefault="00D72D38" w:rsidP="00D72D38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Turner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2D38" w:rsidRPr="00573903" w:rsidRDefault="00D72D38" w:rsidP="00D72D38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D72D38" w:rsidRPr="00573903" w:rsidRDefault="00D72D38" w:rsidP="00D72D38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35.2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D72D38" w:rsidRPr="00573903" w:rsidRDefault="00D72D38" w:rsidP="00D72D38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29.3</w:t>
            </w:r>
            <w:r w:rsidR="00F877BF" w:rsidRPr="00573903">
              <w:rPr>
                <w:rFonts w:ascii="Calibri" w:hAnsi="Calibri" w:cs="Arial"/>
                <w:szCs w:val="22"/>
                <w:lang w:val="en-US" w:eastAsia="el-GR"/>
              </w:rPr>
              <w:t xml:space="preserve"> %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2D38" w:rsidRPr="00573903" w:rsidRDefault="00D72D38" w:rsidP="00D72D38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7.8</w:t>
            </w:r>
            <w:r w:rsidR="00F877BF" w:rsidRPr="00573903">
              <w:rPr>
                <w:rFonts w:ascii="Calibri" w:hAnsi="Calibri" w:cs="Arial"/>
                <w:szCs w:val="22"/>
                <w:lang w:val="en-US" w:eastAsia="el-GR"/>
              </w:rPr>
              <w:t xml:space="preserve"> %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vAlign w:val="center"/>
          </w:tcPr>
          <w:p w:rsidR="00D72D38" w:rsidRPr="00573903" w:rsidRDefault="00D72D38" w:rsidP="00D72D38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49.2</w:t>
            </w:r>
            <w:r w:rsidR="00F877BF" w:rsidRPr="00573903">
              <w:rPr>
                <w:rFonts w:ascii="Calibri" w:hAnsi="Calibri" w:cs="Arial"/>
                <w:szCs w:val="22"/>
                <w:lang w:val="en-US" w:eastAsia="el-GR"/>
              </w:rPr>
              <w:t xml:space="preserve"> %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2D38" w:rsidRPr="00573903" w:rsidRDefault="00D72D38" w:rsidP="00D72D38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0.0</w:t>
            </w:r>
            <w:r w:rsidR="00F877BF" w:rsidRPr="00573903">
              <w:rPr>
                <w:rFonts w:ascii="Calibri" w:hAnsi="Calibri" w:cs="Arial"/>
                <w:szCs w:val="22"/>
                <w:lang w:val="en-US" w:eastAsia="el-GR"/>
              </w:rPr>
              <w:t xml:space="preserve"> %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2D38" w:rsidRPr="00573903" w:rsidRDefault="00D72D38" w:rsidP="00D72D38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0.2</w:t>
            </w:r>
          </w:p>
        </w:tc>
        <w:tc>
          <w:tcPr>
            <w:tcW w:w="2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2D38" w:rsidRPr="00573903" w:rsidRDefault="00D72D38" w:rsidP="00D72D38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0.7</w:t>
            </w:r>
          </w:p>
        </w:tc>
      </w:tr>
      <w:tr w:rsidR="00D72D38" w:rsidRPr="00573903" w:rsidTr="00C62E27">
        <w:trPr>
          <w:trHeight w:val="300"/>
        </w:trPr>
        <w:tc>
          <w:tcPr>
            <w:tcW w:w="1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2D38" w:rsidRPr="00573903" w:rsidRDefault="00D72D38" w:rsidP="00D72D38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Amaya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2D38" w:rsidRPr="00573903" w:rsidRDefault="00D72D38" w:rsidP="00D72D38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D72D38" w:rsidRPr="00573903" w:rsidRDefault="00D72D38" w:rsidP="00D72D38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35.7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D72D38" w:rsidRPr="00573903" w:rsidRDefault="00D72D38" w:rsidP="00D72D38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26.6</w:t>
            </w:r>
            <w:r w:rsidR="00F877BF" w:rsidRPr="00573903">
              <w:rPr>
                <w:rFonts w:ascii="Calibri" w:hAnsi="Calibri" w:cs="Arial"/>
                <w:szCs w:val="22"/>
                <w:lang w:val="en-US" w:eastAsia="el-GR"/>
              </w:rPr>
              <w:t xml:space="preserve"> %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2D38" w:rsidRPr="00573903" w:rsidRDefault="00D72D38" w:rsidP="00D72D38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7.8</w:t>
            </w:r>
            <w:r w:rsidR="00F877BF" w:rsidRPr="00573903">
              <w:rPr>
                <w:rFonts w:ascii="Calibri" w:hAnsi="Calibri" w:cs="Arial"/>
                <w:szCs w:val="22"/>
                <w:lang w:val="en-US" w:eastAsia="el-GR"/>
              </w:rPr>
              <w:t xml:space="preserve"> %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D72D38" w:rsidRPr="00573903" w:rsidRDefault="00D72D38" w:rsidP="00D72D38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62.7</w:t>
            </w:r>
            <w:r w:rsidR="00F877BF" w:rsidRPr="00573903">
              <w:rPr>
                <w:rFonts w:ascii="Calibri" w:hAnsi="Calibri" w:cs="Arial"/>
                <w:szCs w:val="22"/>
                <w:lang w:val="en-US" w:eastAsia="el-GR"/>
              </w:rPr>
              <w:t xml:space="preserve"> %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2D38" w:rsidRPr="00573903" w:rsidRDefault="00D72D38" w:rsidP="00D72D38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33.3</w:t>
            </w:r>
            <w:r w:rsidR="00F877BF" w:rsidRPr="00573903">
              <w:rPr>
                <w:rFonts w:ascii="Calibri" w:hAnsi="Calibri" w:cs="Arial"/>
                <w:szCs w:val="22"/>
                <w:lang w:val="en-US" w:eastAsia="el-GR"/>
              </w:rPr>
              <w:t xml:space="preserve"> %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2D38" w:rsidRPr="00573903" w:rsidRDefault="00D72D38" w:rsidP="00D72D38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0.2</w:t>
            </w:r>
          </w:p>
        </w:tc>
        <w:tc>
          <w:tcPr>
            <w:tcW w:w="2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2D38" w:rsidRPr="00573903" w:rsidRDefault="00D72D38" w:rsidP="00D72D38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0.6</w:t>
            </w:r>
          </w:p>
        </w:tc>
      </w:tr>
      <w:tr w:rsidR="00D72D38" w:rsidRPr="00573903" w:rsidTr="00C62E27">
        <w:trPr>
          <w:trHeight w:val="300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noWrap/>
            <w:vAlign w:val="bottom"/>
          </w:tcPr>
          <w:p w:rsidR="00D72D38" w:rsidRPr="00573903" w:rsidRDefault="00D72D38" w:rsidP="00D72D38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Charalampidis</w:t>
            </w:r>
          </w:p>
        </w:tc>
        <w:tc>
          <w:tcPr>
            <w:tcW w:w="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noWrap/>
            <w:vAlign w:val="center"/>
          </w:tcPr>
          <w:p w:rsidR="00D72D38" w:rsidRPr="00573903" w:rsidRDefault="00D72D38" w:rsidP="00D72D38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3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noWrap/>
            <w:vAlign w:val="center"/>
          </w:tcPr>
          <w:p w:rsidR="00D72D38" w:rsidRPr="00573903" w:rsidRDefault="00D72D38" w:rsidP="00D72D38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6.7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noWrap/>
            <w:vAlign w:val="center"/>
          </w:tcPr>
          <w:p w:rsidR="00D72D38" w:rsidRPr="00573903" w:rsidRDefault="00D72D38" w:rsidP="00D72D38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2.3</w:t>
            </w:r>
            <w:r w:rsidR="00F877BF" w:rsidRPr="00573903">
              <w:rPr>
                <w:rFonts w:ascii="Calibri" w:hAnsi="Calibri" w:cs="Arial"/>
                <w:szCs w:val="22"/>
                <w:lang w:val="en-US" w:eastAsia="el-GR"/>
              </w:rPr>
              <w:t xml:space="preserve"> %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noWrap/>
            <w:vAlign w:val="center"/>
          </w:tcPr>
          <w:p w:rsidR="00D72D38" w:rsidRPr="00573903" w:rsidRDefault="00D72D38" w:rsidP="00D72D38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 </w:t>
            </w:r>
            <w:r w:rsidR="00DC24A4" w:rsidRPr="00573903">
              <w:rPr>
                <w:rFonts w:ascii="Calibri" w:hAnsi="Calibri" w:cs="Arial"/>
                <w:szCs w:val="22"/>
                <w:lang w:val="en-US" w:eastAsia="el-GR"/>
              </w:rPr>
              <w:t>-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noWrap/>
            <w:vAlign w:val="center"/>
          </w:tcPr>
          <w:p w:rsidR="00D72D38" w:rsidRPr="00573903" w:rsidRDefault="00D72D38" w:rsidP="00D72D38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40.0</w:t>
            </w:r>
            <w:r w:rsidR="00F877BF" w:rsidRPr="00573903">
              <w:rPr>
                <w:rFonts w:ascii="Calibri" w:hAnsi="Calibri" w:cs="Arial"/>
                <w:szCs w:val="22"/>
                <w:lang w:val="en-US" w:eastAsia="el-GR"/>
              </w:rPr>
              <w:t xml:space="preserve"> %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noWrap/>
            <w:vAlign w:val="center"/>
          </w:tcPr>
          <w:p w:rsidR="00D72D38" w:rsidRPr="00573903" w:rsidRDefault="00DC24A4" w:rsidP="00D72D38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-</w:t>
            </w:r>
            <w:r w:rsidR="00D72D38" w:rsidRPr="00573903">
              <w:rPr>
                <w:rFonts w:ascii="Calibri" w:hAnsi="Calibri" w:cs="Arial"/>
                <w:szCs w:val="22"/>
                <w:lang w:val="en-US" w:eastAsia="el-GR"/>
              </w:rPr>
              <w:t> </w:t>
            </w:r>
          </w:p>
        </w:tc>
        <w:tc>
          <w:tcPr>
            <w:tcW w:w="2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noWrap/>
            <w:vAlign w:val="center"/>
          </w:tcPr>
          <w:p w:rsidR="00D72D38" w:rsidRPr="00573903" w:rsidRDefault="00DC24A4" w:rsidP="00D72D38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-</w:t>
            </w:r>
            <w:r w:rsidR="00D72D38" w:rsidRPr="00573903">
              <w:rPr>
                <w:rFonts w:ascii="Calibri" w:hAnsi="Calibri" w:cs="Arial"/>
                <w:szCs w:val="22"/>
                <w:lang w:val="en-US" w:eastAsia="el-GR"/>
              </w:rPr>
              <w:t> </w:t>
            </w:r>
          </w:p>
        </w:tc>
        <w:tc>
          <w:tcPr>
            <w:tcW w:w="2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noWrap/>
            <w:vAlign w:val="center"/>
          </w:tcPr>
          <w:p w:rsidR="00D72D38" w:rsidRPr="00573903" w:rsidRDefault="00D72D38" w:rsidP="00D72D38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1.0</w:t>
            </w:r>
          </w:p>
        </w:tc>
      </w:tr>
      <w:tr w:rsidR="00D72D38" w:rsidRPr="00573903" w:rsidTr="00C62E27">
        <w:trPr>
          <w:trHeight w:val="300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noWrap/>
            <w:vAlign w:val="bottom"/>
          </w:tcPr>
          <w:p w:rsidR="00D72D38" w:rsidRPr="00573903" w:rsidRDefault="00D72D38" w:rsidP="00D72D38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Logothetis</w:t>
            </w:r>
          </w:p>
        </w:tc>
        <w:tc>
          <w:tcPr>
            <w:tcW w:w="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noWrap/>
            <w:vAlign w:val="center"/>
          </w:tcPr>
          <w:p w:rsidR="00D72D38" w:rsidRPr="00573903" w:rsidRDefault="00D72D38" w:rsidP="00D72D38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5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noWrap/>
            <w:vAlign w:val="center"/>
          </w:tcPr>
          <w:p w:rsidR="00D72D38" w:rsidRPr="00573903" w:rsidRDefault="00D72D38" w:rsidP="00D72D38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6.6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noWrap/>
            <w:vAlign w:val="center"/>
          </w:tcPr>
          <w:p w:rsidR="00D72D38" w:rsidRPr="00573903" w:rsidRDefault="00D72D38" w:rsidP="00D72D38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0.5</w:t>
            </w:r>
            <w:r w:rsidR="00F877BF" w:rsidRPr="00573903">
              <w:rPr>
                <w:rFonts w:ascii="Calibri" w:hAnsi="Calibri" w:cs="Arial"/>
                <w:szCs w:val="22"/>
                <w:lang w:val="en-US" w:eastAsia="el-GR"/>
              </w:rPr>
              <w:t xml:space="preserve"> %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noWrap/>
            <w:vAlign w:val="center"/>
          </w:tcPr>
          <w:p w:rsidR="00D72D38" w:rsidRPr="00573903" w:rsidRDefault="00D72D38" w:rsidP="00D72D38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 </w:t>
            </w:r>
            <w:r w:rsidR="00DC24A4" w:rsidRPr="00573903">
              <w:rPr>
                <w:rFonts w:ascii="Calibri" w:hAnsi="Calibri" w:cs="Arial"/>
                <w:szCs w:val="22"/>
                <w:lang w:val="en-US" w:eastAsia="el-GR"/>
              </w:rPr>
              <w:t>-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noWrap/>
            <w:vAlign w:val="center"/>
          </w:tcPr>
          <w:p w:rsidR="00D72D38" w:rsidRPr="00573903" w:rsidRDefault="00D72D38" w:rsidP="00D72D38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0.0</w:t>
            </w:r>
            <w:r w:rsidR="00F877BF" w:rsidRPr="00573903">
              <w:rPr>
                <w:rFonts w:ascii="Calibri" w:hAnsi="Calibri" w:cs="Arial"/>
                <w:szCs w:val="22"/>
                <w:lang w:val="en-US" w:eastAsia="el-GR"/>
              </w:rPr>
              <w:t xml:space="preserve"> %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noWrap/>
            <w:vAlign w:val="center"/>
          </w:tcPr>
          <w:p w:rsidR="00D72D38" w:rsidRPr="00573903" w:rsidRDefault="00DC24A4" w:rsidP="00D72D38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-</w:t>
            </w:r>
            <w:r w:rsidR="00D72D38" w:rsidRPr="00573903">
              <w:rPr>
                <w:rFonts w:ascii="Calibri" w:hAnsi="Calibri" w:cs="Arial"/>
                <w:szCs w:val="22"/>
                <w:lang w:val="en-US" w:eastAsia="el-GR"/>
              </w:rPr>
              <w:t> </w:t>
            </w:r>
          </w:p>
        </w:tc>
        <w:tc>
          <w:tcPr>
            <w:tcW w:w="2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noWrap/>
            <w:vAlign w:val="center"/>
          </w:tcPr>
          <w:p w:rsidR="00D72D38" w:rsidRPr="00573903" w:rsidRDefault="00D72D38" w:rsidP="00D72D38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0.0</w:t>
            </w:r>
          </w:p>
        </w:tc>
        <w:tc>
          <w:tcPr>
            <w:tcW w:w="2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noWrap/>
            <w:vAlign w:val="center"/>
          </w:tcPr>
          <w:p w:rsidR="00D72D38" w:rsidRPr="00573903" w:rsidRDefault="00D72D38" w:rsidP="00D72D38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0.3</w:t>
            </w:r>
          </w:p>
        </w:tc>
      </w:tr>
      <w:tr w:rsidR="00D72D38" w:rsidRPr="00573903" w:rsidTr="00C62E27">
        <w:trPr>
          <w:trHeight w:val="300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noWrap/>
            <w:vAlign w:val="bottom"/>
          </w:tcPr>
          <w:p w:rsidR="00D72D38" w:rsidRPr="00573903" w:rsidRDefault="00D72D38" w:rsidP="00D72D38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Anagnostou</w:t>
            </w:r>
          </w:p>
        </w:tc>
        <w:tc>
          <w:tcPr>
            <w:tcW w:w="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noWrap/>
            <w:vAlign w:val="center"/>
          </w:tcPr>
          <w:p w:rsidR="00D72D38" w:rsidRPr="00573903" w:rsidRDefault="00D72D38" w:rsidP="00D72D38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2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noWrap/>
            <w:vAlign w:val="center"/>
          </w:tcPr>
          <w:p w:rsidR="00D72D38" w:rsidRPr="00573903" w:rsidRDefault="00D72D38" w:rsidP="00D72D38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14.0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noWrap/>
            <w:vAlign w:val="center"/>
          </w:tcPr>
          <w:p w:rsidR="00D72D38" w:rsidRPr="00573903" w:rsidRDefault="00D72D38" w:rsidP="00D72D38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1.4</w:t>
            </w:r>
            <w:r w:rsidR="00F877BF" w:rsidRPr="00573903">
              <w:rPr>
                <w:rFonts w:ascii="Calibri" w:hAnsi="Calibri" w:cs="Arial"/>
                <w:szCs w:val="22"/>
                <w:lang w:val="en-US" w:eastAsia="el-GR"/>
              </w:rPr>
              <w:t xml:space="preserve"> %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noWrap/>
            <w:vAlign w:val="center"/>
          </w:tcPr>
          <w:p w:rsidR="00D72D38" w:rsidRPr="00573903" w:rsidRDefault="00D72D38" w:rsidP="00D72D38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1.3</w:t>
            </w:r>
            <w:r w:rsidR="00F877BF" w:rsidRPr="00573903">
              <w:rPr>
                <w:rFonts w:ascii="Calibri" w:hAnsi="Calibri" w:cs="Arial"/>
                <w:szCs w:val="22"/>
                <w:lang w:val="en-US" w:eastAsia="el-GR"/>
              </w:rPr>
              <w:t xml:space="preserve"> %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noWrap/>
            <w:vAlign w:val="center"/>
          </w:tcPr>
          <w:p w:rsidR="00D72D38" w:rsidRPr="00573903" w:rsidRDefault="00D72D38" w:rsidP="00D72D38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100.0</w:t>
            </w:r>
            <w:r w:rsidR="00F877BF" w:rsidRPr="00573903">
              <w:rPr>
                <w:rFonts w:ascii="Calibri" w:hAnsi="Calibri" w:cs="Arial"/>
                <w:szCs w:val="22"/>
                <w:lang w:val="en-US" w:eastAsia="el-GR"/>
              </w:rPr>
              <w:t xml:space="preserve"> %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noWrap/>
            <w:vAlign w:val="center"/>
          </w:tcPr>
          <w:p w:rsidR="00D72D38" w:rsidRPr="00573903" w:rsidRDefault="00D72D38" w:rsidP="00D72D38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0.0</w:t>
            </w:r>
            <w:r w:rsidR="00F877BF" w:rsidRPr="00573903">
              <w:rPr>
                <w:rFonts w:ascii="Calibri" w:hAnsi="Calibri" w:cs="Arial"/>
                <w:szCs w:val="22"/>
                <w:lang w:val="en-US" w:eastAsia="el-GR"/>
              </w:rPr>
              <w:t xml:space="preserve"> %</w:t>
            </w:r>
          </w:p>
        </w:tc>
        <w:tc>
          <w:tcPr>
            <w:tcW w:w="2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noWrap/>
            <w:vAlign w:val="center"/>
          </w:tcPr>
          <w:p w:rsidR="00D72D38" w:rsidRPr="00573903" w:rsidRDefault="00D72D38" w:rsidP="00D72D38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0.2</w:t>
            </w:r>
          </w:p>
        </w:tc>
        <w:tc>
          <w:tcPr>
            <w:tcW w:w="2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noWrap/>
            <w:vAlign w:val="center"/>
          </w:tcPr>
          <w:p w:rsidR="00D72D38" w:rsidRPr="00573903" w:rsidRDefault="00D72D38" w:rsidP="00D72D38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0.4</w:t>
            </w:r>
          </w:p>
        </w:tc>
      </w:tr>
    </w:tbl>
    <w:p w:rsidR="00CB2FDB" w:rsidRPr="00573903" w:rsidRDefault="00CB2FDB" w:rsidP="009C0086">
      <w:pPr>
        <w:spacing w:before="120"/>
        <w:ind w:left="540" w:hanging="540"/>
        <w:rPr>
          <w:rFonts w:ascii="Calibri" w:hAnsi="Calibri"/>
          <w:sz w:val="18"/>
          <w:szCs w:val="22"/>
          <w:lang w:val="en-US"/>
        </w:rPr>
      </w:pPr>
      <w:r w:rsidRPr="00573903">
        <w:rPr>
          <w:rFonts w:ascii="Calibri" w:hAnsi="Calibri"/>
          <w:sz w:val="18"/>
          <w:szCs w:val="22"/>
          <w:lang w:val="en-US"/>
        </w:rPr>
        <w:t>Note:</w:t>
      </w:r>
      <w:r w:rsidR="00CC1310" w:rsidRPr="00573903">
        <w:rPr>
          <w:rFonts w:ascii="Calibri" w:hAnsi="Calibri"/>
          <w:sz w:val="18"/>
          <w:szCs w:val="22"/>
          <w:lang w:val="en-US"/>
        </w:rPr>
        <w:tab/>
        <w:t xml:space="preserve">the </w:t>
      </w:r>
      <w:r w:rsidR="00F877CC" w:rsidRPr="00573903">
        <w:rPr>
          <w:rFonts w:ascii="Calibri" w:hAnsi="Calibri"/>
          <w:sz w:val="18"/>
          <w:szCs w:val="22"/>
          <w:lang w:val="en-US"/>
        </w:rPr>
        <w:t xml:space="preserve">yellow </w:t>
      </w:r>
      <w:r w:rsidR="00CC1310" w:rsidRPr="00573903">
        <w:rPr>
          <w:rFonts w:ascii="Calibri" w:hAnsi="Calibri"/>
          <w:sz w:val="18"/>
          <w:szCs w:val="22"/>
          <w:lang w:val="en-US"/>
        </w:rPr>
        <w:t xml:space="preserve">highlighted cells </w:t>
      </w:r>
      <w:r w:rsidR="00853E46" w:rsidRPr="00573903">
        <w:rPr>
          <w:rFonts w:ascii="Calibri" w:hAnsi="Calibri"/>
          <w:sz w:val="18"/>
          <w:szCs w:val="22"/>
          <w:lang w:val="en-US"/>
        </w:rPr>
        <w:t>re</w:t>
      </w:r>
      <w:r w:rsidR="00CC1310" w:rsidRPr="00573903">
        <w:rPr>
          <w:rFonts w:ascii="Calibri" w:hAnsi="Calibri"/>
          <w:sz w:val="18"/>
          <w:szCs w:val="22"/>
          <w:lang w:val="en-US"/>
        </w:rPr>
        <w:t xml:space="preserve">present the group of the </w:t>
      </w:r>
      <w:r w:rsidR="00853E46" w:rsidRPr="00573903">
        <w:rPr>
          <w:rFonts w:ascii="Calibri" w:hAnsi="Calibri"/>
          <w:sz w:val="18"/>
          <w:szCs w:val="22"/>
          <w:lang w:val="en-US"/>
        </w:rPr>
        <w:t>best players of every</w:t>
      </w:r>
      <w:r w:rsidR="00CC1310" w:rsidRPr="00573903">
        <w:rPr>
          <w:rFonts w:ascii="Calibri" w:hAnsi="Calibri"/>
          <w:sz w:val="18"/>
          <w:szCs w:val="22"/>
          <w:lang w:val="en-US"/>
        </w:rPr>
        <w:t xml:space="preserve"> statistical </w:t>
      </w:r>
      <w:proofErr w:type="gramStart"/>
      <w:r w:rsidR="00CC1310" w:rsidRPr="00573903">
        <w:rPr>
          <w:rFonts w:ascii="Calibri" w:hAnsi="Calibri"/>
          <w:sz w:val="18"/>
          <w:szCs w:val="22"/>
          <w:lang w:val="en-US"/>
        </w:rPr>
        <w:t>index,</w:t>
      </w:r>
      <w:proofErr w:type="gramEnd"/>
      <w:r w:rsidR="00CC1310" w:rsidRPr="00573903">
        <w:rPr>
          <w:rFonts w:ascii="Calibri" w:hAnsi="Calibri"/>
          <w:sz w:val="18"/>
          <w:szCs w:val="22"/>
          <w:lang w:val="en-US"/>
        </w:rPr>
        <w:t xml:space="preserve"> the </w:t>
      </w:r>
      <w:r w:rsidR="00F877CC" w:rsidRPr="00573903">
        <w:rPr>
          <w:rFonts w:ascii="Calibri" w:hAnsi="Calibri"/>
          <w:sz w:val="18"/>
          <w:szCs w:val="22"/>
          <w:lang w:val="en-US"/>
        </w:rPr>
        <w:t xml:space="preserve">blue </w:t>
      </w:r>
      <w:r w:rsidR="00CC1310" w:rsidRPr="00573903">
        <w:rPr>
          <w:rFonts w:ascii="Calibri" w:hAnsi="Calibri"/>
          <w:sz w:val="18"/>
          <w:szCs w:val="22"/>
          <w:lang w:val="en-US"/>
        </w:rPr>
        <w:t xml:space="preserve">highlighted cells </w:t>
      </w:r>
      <w:r w:rsidR="00853E46" w:rsidRPr="00573903">
        <w:rPr>
          <w:rFonts w:ascii="Calibri" w:hAnsi="Calibri"/>
          <w:sz w:val="18"/>
          <w:szCs w:val="22"/>
          <w:lang w:val="en-US"/>
        </w:rPr>
        <w:t>re</w:t>
      </w:r>
      <w:r w:rsidR="00CC1310" w:rsidRPr="00573903">
        <w:rPr>
          <w:rFonts w:ascii="Calibri" w:hAnsi="Calibri"/>
          <w:sz w:val="18"/>
          <w:szCs w:val="22"/>
          <w:lang w:val="en-US"/>
        </w:rPr>
        <w:t xml:space="preserve">present the next level group, while </w:t>
      </w:r>
      <w:r w:rsidR="00853E46" w:rsidRPr="00573903">
        <w:rPr>
          <w:rFonts w:ascii="Calibri" w:hAnsi="Calibri"/>
          <w:sz w:val="18"/>
          <w:szCs w:val="22"/>
          <w:lang w:val="en-US"/>
        </w:rPr>
        <w:t xml:space="preserve">in </w:t>
      </w:r>
      <w:r w:rsidR="00CC1310" w:rsidRPr="00573903">
        <w:rPr>
          <w:rFonts w:ascii="Calibri" w:hAnsi="Calibri"/>
          <w:sz w:val="18"/>
          <w:szCs w:val="22"/>
          <w:lang w:val="en-US"/>
        </w:rPr>
        <w:t>grey highlight</w:t>
      </w:r>
      <w:r w:rsidR="00853E46" w:rsidRPr="00573903">
        <w:rPr>
          <w:rFonts w:ascii="Calibri" w:hAnsi="Calibri"/>
          <w:sz w:val="18"/>
          <w:szCs w:val="22"/>
          <w:lang w:val="en-US"/>
        </w:rPr>
        <w:t xml:space="preserve"> </w:t>
      </w:r>
      <w:r w:rsidR="009C0086" w:rsidRPr="00573903">
        <w:rPr>
          <w:rFonts w:ascii="Calibri" w:hAnsi="Calibri"/>
          <w:sz w:val="18"/>
          <w:szCs w:val="22"/>
          <w:lang w:val="en-US"/>
        </w:rPr>
        <w:t>we see the players with</w:t>
      </w:r>
      <w:r w:rsidR="0058571C" w:rsidRPr="00573903">
        <w:rPr>
          <w:rFonts w:ascii="Calibri" w:hAnsi="Calibri"/>
          <w:sz w:val="18"/>
          <w:szCs w:val="22"/>
          <w:lang w:val="en-US"/>
        </w:rPr>
        <w:t xml:space="preserve"> limited playing time</w:t>
      </w:r>
      <w:r w:rsidRPr="00573903">
        <w:rPr>
          <w:rFonts w:ascii="Calibri" w:hAnsi="Calibri"/>
          <w:sz w:val="18"/>
          <w:szCs w:val="22"/>
          <w:lang w:val="en-US"/>
        </w:rPr>
        <w:t xml:space="preserve">, </w:t>
      </w:r>
      <w:r w:rsidR="0058571C" w:rsidRPr="00573903">
        <w:rPr>
          <w:rFonts w:ascii="Calibri" w:hAnsi="Calibri"/>
          <w:sz w:val="18"/>
          <w:szCs w:val="22"/>
          <w:lang w:val="en-US"/>
        </w:rPr>
        <w:t xml:space="preserve">whose analysis should be taken into consideration </w:t>
      </w:r>
      <w:r w:rsidR="002329D1" w:rsidRPr="00573903">
        <w:rPr>
          <w:rFonts w:ascii="Calibri" w:hAnsi="Calibri"/>
          <w:sz w:val="18"/>
          <w:szCs w:val="22"/>
          <w:lang w:val="en-US"/>
        </w:rPr>
        <w:t xml:space="preserve">with </w:t>
      </w:r>
      <w:r w:rsidR="001616FA" w:rsidRPr="00573903">
        <w:rPr>
          <w:rFonts w:ascii="Calibri" w:hAnsi="Calibri"/>
          <w:color w:val="FF0000"/>
          <w:sz w:val="18"/>
          <w:szCs w:val="22"/>
          <w:lang w:val="en-US"/>
        </w:rPr>
        <w:t>caution</w:t>
      </w:r>
    </w:p>
    <w:p w:rsidR="006A07FC" w:rsidRPr="00573903" w:rsidRDefault="006A07FC" w:rsidP="009C0086">
      <w:pPr>
        <w:spacing w:before="120"/>
        <w:ind w:left="540" w:hanging="540"/>
        <w:rPr>
          <w:rFonts w:ascii="Calibri" w:hAnsi="Calibri"/>
          <w:sz w:val="18"/>
          <w:szCs w:val="22"/>
          <w:lang w:val="en-US"/>
        </w:rPr>
        <w:sectPr w:rsidR="006A07FC" w:rsidRPr="00573903" w:rsidSect="00906F7B">
          <w:pgSz w:w="16838" w:h="11906" w:orient="landscape"/>
          <w:pgMar w:top="1418" w:right="1418" w:bottom="2546" w:left="1418" w:header="709" w:footer="709" w:gutter="0"/>
          <w:cols w:space="708"/>
          <w:titlePg/>
          <w:docGrid w:linePitch="360"/>
        </w:sectPr>
      </w:pPr>
    </w:p>
    <w:p w:rsidR="006A07FC" w:rsidRPr="00573903" w:rsidRDefault="006A07FC" w:rsidP="00EB7B75">
      <w:pPr>
        <w:spacing w:line="240" w:lineRule="auto"/>
        <w:ind w:left="902" w:hanging="902"/>
        <w:jc w:val="left"/>
        <w:rPr>
          <w:rFonts w:ascii="Calibri" w:hAnsi="Calibri"/>
          <w:lang w:val="en-US"/>
        </w:rPr>
      </w:pPr>
      <w:r w:rsidRPr="00573903">
        <w:rPr>
          <w:rFonts w:ascii="Calibri" w:hAnsi="Calibri"/>
          <w:b/>
          <w:bCs/>
          <w:iCs/>
          <w:lang w:val="en-US"/>
        </w:rPr>
        <w:lastRenderedPageBreak/>
        <w:t xml:space="preserve">Table </w:t>
      </w:r>
      <w:r w:rsidR="0002755A" w:rsidRPr="00573903">
        <w:rPr>
          <w:rFonts w:ascii="Calibri" w:hAnsi="Calibri"/>
          <w:b/>
          <w:bCs/>
          <w:iCs/>
          <w:lang w:val="en-US"/>
        </w:rPr>
        <w:t>6</w:t>
      </w:r>
      <w:r w:rsidRPr="00573903">
        <w:rPr>
          <w:rFonts w:ascii="Calibri" w:hAnsi="Calibri"/>
          <w:b/>
          <w:bCs/>
          <w:iCs/>
          <w:lang w:val="en-US"/>
        </w:rPr>
        <w:t>:</w:t>
      </w:r>
      <w:r w:rsidRPr="00573903">
        <w:rPr>
          <w:rFonts w:ascii="Calibri" w:hAnsi="Calibri"/>
          <w:bCs/>
          <w:iCs/>
          <w:lang w:val="en-US"/>
        </w:rPr>
        <w:tab/>
      </w:r>
      <w:r w:rsidR="00521ED9" w:rsidRPr="00573903">
        <w:rPr>
          <w:rFonts w:ascii="Calibri" w:hAnsi="Calibri"/>
          <w:bCs/>
          <w:iCs/>
          <w:lang w:val="en-US"/>
        </w:rPr>
        <w:t>Prefer</w:t>
      </w:r>
      <w:r w:rsidR="00E661F3" w:rsidRPr="00573903">
        <w:rPr>
          <w:rFonts w:ascii="Calibri" w:hAnsi="Calibri"/>
          <w:bCs/>
          <w:iCs/>
          <w:lang w:val="en-US"/>
        </w:rPr>
        <w:t xml:space="preserve">red </w:t>
      </w:r>
      <w:r w:rsidR="00E661F3" w:rsidRPr="00573903">
        <w:rPr>
          <w:rFonts w:ascii="Calibri" w:hAnsi="Calibri"/>
          <w:szCs w:val="22"/>
          <w:lang w:val="en-US"/>
        </w:rPr>
        <w:t>shooting spots</w:t>
      </w:r>
      <w:r w:rsidR="00E661F3" w:rsidRPr="00573903">
        <w:rPr>
          <w:rFonts w:ascii="Calibri" w:hAnsi="Calibri"/>
          <w:bCs/>
          <w:iCs/>
          <w:lang w:val="en-US"/>
        </w:rPr>
        <w:t xml:space="preserve"> </w:t>
      </w:r>
      <w:r w:rsidR="00521ED9" w:rsidRPr="00573903">
        <w:rPr>
          <w:rFonts w:ascii="Calibri" w:hAnsi="Calibri"/>
          <w:bCs/>
          <w:iCs/>
          <w:lang w:val="en-US"/>
        </w:rPr>
        <w:t xml:space="preserve">of </w:t>
      </w:r>
      <w:r w:rsidR="007E2FBC" w:rsidRPr="00573903">
        <w:rPr>
          <w:rFonts w:ascii="Calibri" w:hAnsi="Calibri"/>
          <w:bCs/>
          <w:iCs/>
          <w:lang w:val="en-US"/>
        </w:rPr>
        <w:t>Maroussi players</w:t>
      </w:r>
      <w:r w:rsidR="00521ED9" w:rsidRPr="00573903">
        <w:rPr>
          <w:rFonts w:ascii="Calibri" w:hAnsi="Calibri"/>
          <w:bCs/>
          <w:iCs/>
          <w:lang w:val="en-US"/>
        </w:rPr>
        <w:t xml:space="preserve">, </w:t>
      </w:r>
      <w:r w:rsidR="00521ED9" w:rsidRPr="00573903">
        <w:rPr>
          <w:rFonts w:ascii="Calibri" w:hAnsi="Calibri"/>
          <w:szCs w:val="22"/>
          <w:lang w:val="en-US"/>
        </w:rPr>
        <w:t>during the Greek championship of 1998-1999</w:t>
      </w:r>
    </w:p>
    <w:p w:rsidR="00521ED9" w:rsidRPr="00573903" w:rsidRDefault="00521ED9" w:rsidP="00521ED9">
      <w:pPr>
        <w:spacing w:line="240" w:lineRule="auto"/>
        <w:rPr>
          <w:rFonts w:ascii="Calibri" w:hAnsi="Calibri"/>
          <w:lang w:val="en-US"/>
        </w:rPr>
      </w:pPr>
    </w:p>
    <w:tbl>
      <w:tblPr>
        <w:tblW w:w="6198" w:type="dxa"/>
        <w:jc w:val="center"/>
        <w:tblInd w:w="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12"/>
        <w:gridCol w:w="1699"/>
        <w:gridCol w:w="1080"/>
        <w:gridCol w:w="928"/>
        <w:gridCol w:w="1200"/>
        <w:gridCol w:w="779"/>
      </w:tblGrid>
      <w:tr w:rsidR="00F77916" w:rsidRPr="00573903">
        <w:trPr>
          <w:trHeight w:val="265"/>
          <w:jc w:val="center"/>
        </w:trPr>
        <w:tc>
          <w:tcPr>
            <w:tcW w:w="2211" w:type="dxa"/>
            <w:gridSpan w:val="2"/>
            <w:tcBorders>
              <w:top w:val="nil"/>
              <w:left w:val="nil"/>
            </w:tcBorders>
            <w:shd w:val="clear" w:color="auto" w:fill="auto"/>
          </w:tcPr>
          <w:p w:rsidR="00F77916" w:rsidRPr="00573903" w:rsidRDefault="00F77916" w:rsidP="00F77916">
            <w:pPr>
              <w:widowControl/>
              <w:spacing w:line="240" w:lineRule="auto"/>
              <w:jc w:val="center"/>
              <w:rPr>
                <w:rFonts w:ascii="Calibri" w:hAnsi="Calibri"/>
                <w:color w:val="FF0000"/>
                <w:szCs w:val="22"/>
                <w:lang w:val="en-US" w:eastAsia="el-GR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F77916" w:rsidRPr="00573903" w:rsidRDefault="00F77916" w:rsidP="00F77916">
            <w:pPr>
              <w:widowControl/>
              <w:spacing w:line="240" w:lineRule="auto"/>
              <w:jc w:val="center"/>
              <w:rPr>
                <w:rFonts w:ascii="Calibri" w:hAnsi="Calibri"/>
                <w:b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b/>
                <w:szCs w:val="22"/>
                <w:lang w:val="en-US" w:eastAsia="el-GR"/>
              </w:rPr>
              <w:t>Left</w:t>
            </w:r>
            <w:r w:rsidR="00095EC7" w:rsidRPr="00573903">
              <w:rPr>
                <w:rFonts w:ascii="Calibri" w:hAnsi="Calibri"/>
                <w:b/>
                <w:szCs w:val="22"/>
                <w:lang w:val="en-US" w:eastAsia="el-GR"/>
              </w:rPr>
              <w:t xml:space="preserve"> side</w:t>
            </w:r>
          </w:p>
        </w:tc>
        <w:tc>
          <w:tcPr>
            <w:tcW w:w="928" w:type="dxa"/>
            <w:shd w:val="clear" w:color="auto" w:fill="auto"/>
            <w:noWrap/>
            <w:vAlign w:val="center"/>
          </w:tcPr>
          <w:p w:rsidR="00F77916" w:rsidRPr="00573903" w:rsidRDefault="00F77916" w:rsidP="00F77916">
            <w:pPr>
              <w:widowControl/>
              <w:spacing w:line="240" w:lineRule="auto"/>
              <w:jc w:val="center"/>
              <w:rPr>
                <w:rFonts w:ascii="Calibri" w:hAnsi="Calibri"/>
                <w:b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b/>
                <w:szCs w:val="22"/>
                <w:lang w:val="en-US" w:eastAsia="el-GR"/>
              </w:rPr>
              <w:t>Centre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F77916" w:rsidRPr="00573903" w:rsidRDefault="00F77916" w:rsidP="00F77916">
            <w:pPr>
              <w:widowControl/>
              <w:spacing w:line="240" w:lineRule="auto"/>
              <w:jc w:val="center"/>
              <w:rPr>
                <w:rFonts w:ascii="Calibri" w:hAnsi="Calibri"/>
                <w:b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b/>
                <w:szCs w:val="22"/>
                <w:lang w:val="en-US" w:eastAsia="el-GR"/>
              </w:rPr>
              <w:t>Right</w:t>
            </w:r>
            <w:r w:rsidR="00095EC7" w:rsidRPr="00573903">
              <w:rPr>
                <w:rFonts w:ascii="Calibri" w:hAnsi="Calibri"/>
                <w:b/>
                <w:szCs w:val="22"/>
                <w:lang w:val="en-US" w:eastAsia="el-GR"/>
              </w:rPr>
              <w:t xml:space="preserve"> side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:rsidR="00F77916" w:rsidRPr="00573903" w:rsidRDefault="00F77916" w:rsidP="00F77916">
            <w:pPr>
              <w:widowControl/>
              <w:spacing w:line="240" w:lineRule="auto"/>
              <w:jc w:val="center"/>
              <w:rPr>
                <w:rFonts w:ascii="Calibri" w:hAnsi="Calibri"/>
                <w:b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b/>
                <w:szCs w:val="22"/>
                <w:lang w:val="en-US" w:eastAsia="el-GR"/>
              </w:rPr>
              <w:t>Total</w:t>
            </w:r>
          </w:p>
        </w:tc>
      </w:tr>
      <w:tr w:rsidR="00F77916" w:rsidRPr="00573903">
        <w:trPr>
          <w:trHeight w:val="300"/>
          <w:jc w:val="center"/>
        </w:trPr>
        <w:tc>
          <w:tcPr>
            <w:tcW w:w="512" w:type="dxa"/>
            <w:vMerge w:val="restart"/>
            <w:shd w:val="clear" w:color="auto" w:fill="auto"/>
            <w:textDirection w:val="btLr"/>
            <w:vAlign w:val="center"/>
          </w:tcPr>
          <w:p w:rsidR="00F77916" w:rsidRPr="00573903" w:rsidRDefault="00F77916" w:rsidP="00F77916">
            <w:pPr>
              <w:widowControl/>
              <w:spacing w:line="240" w:lineRule="auto"/>
              <w:ind w:left="113" w:right="113"/>
              <w:jc w:val="center"/>
              <w:rPr>
                <w:rFonts w:ascii="Calibri" w:hAnsi="Calibri"/>
                <w:b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b/>
                <w:szCs w:val="22"/>
                <w:lang w:val="en-US" w:eastAsia="el-GR"/>
              </w:rPr>
              <w:t>2p shots</w:t>
            </w:r>
          </w:p>
        </w:tc>
        <w:tc>
          <w:tcPr>
            <w:tcW w:w="1699" w:type="dxa"/>
            <w:shd w:val="clear" w:color="auto" w:fill="C0C0C0"/>
            <w:noWrap/>
            <w:vAlign w:val="center"/>
          </w:tcPr>
          <w:p w:rsidR="00F77916" w:rsidRPr="00573903" w:rsidRDefault="00F77916" w:rsidP="00F77916">
            <w:pPr>
              <w:widowControl/>
              <w:spacing w:line="240" w:lineRule="auto"/>
              <w:jc w:val="center"/>
              <w:rPr>
                <w:rFonts w:ascii="Calibri" w:hAnsi="Calibri"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szCs w:val="22"/>
                <w:lang w:val="en-US" w:eastAsia="el-GR"/>
              </w:rPr>
              <w:t>Falekas</w:t>
            </w:r>
          </w:p>
        </w:tc>
        <w:tc>
          <w:tcPr>
            <w:tcW w:w="1080" w:type="dxa"/>
            <w:shd w:val="clear" w:color="auto" w:fill="C0C0C0"/>
            <w:noWrap/>
            <w:vAlign w:val="center"/>
          </w:tcPr>
          <w:p w:rsidR="00F77916" w:rsidRPr="00573903" w:rsidRDefault="00F77916" w:rsidP="00F77916">
            <w:pPr>
              <w:widowControl/>
              <w:spacing w:line="240" w:lineRule="auto"/>
              <w:jc w:val="center"/>
              <w:rPr>
                <w:rFonts w:ascii="Calibri" w:hAnsi="Calibri"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szCs w:val="22"/>
                <w:lang w:val="en-US" w:eastAsia="el-GR"/>
              </w:rPr>
              <w:t>2</w:t>
            </w:r>
          </w:p>
        </w:tc>
        <w:tc>
          <w:tcPr>
            <w:tcW w:w="928" w:type="dxa"/>
            <w:shd w:val="clear" w:color="auto" w:fill="C0C0C0"/>
            <w:noWrap/>
            <w:vAlign w:val="center"/>
          </w:tcPr>
          <w:p w:rsidR="00F77916" w:rsidRPr="00573903" w:rsidRDefault="00F77916" w:rsidP="00F77916">
            <w:pPr>
              <w:widowControl/>
              <w:spacing w:line="240" w:lineRule="auto"/>
              <w:jc w:val="center"/>
              <w:rPr>
                <w:rFonts w:ascii="Calibri" w:hAnsi="Calibri"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szCs w:val="22"/>
                <w:lang w:val="en-US" w:eastAsia="el-GR"/>
              </w:rPr>
              <w:t>2</w:t>
            </w:r>
          </w:p>
        </w:tc>
        <w:tc>
          <w:tcPr>
            <w:tcW w:w="1200" w:type="dxa"/>
            <w:shd w:val="clear" w:color="auto" w:fill="C0C0C0"/>
            <w:noWrap/>
            <w:vAlign w:val="center"/>
          </w:tcPr>
          <w:p w:rsidR="00F77916" w:rsidRPr="00573903" w:rsidRDefault="00F77916" w:rsidP="00F77916">
            <w:pPr>
              <w:widowControl/>
              <w:spacing w:line="240" w:lineRule="auto"/>
              <w:jc w:val="center"/>
              <w:rPr>
                <w:rFonts w:ascii="Calibri" w:hAnsi="Calibri"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szCs w:val="22"/>
                <w:lang w:val="en-US" w:eastAsia="el-GR"/>
              </w:rPr>
              <w:t>3</w:t>
            </w:r>
          </w:p>
        </w:tc>
        <w:tc>
          <w:tcPr>
            <w:tcW w:w="779" w:type="dxa"/>
            <w:shd w:val="clear" w:color="auto" w:fill="C0C0C0"/>
            <w:noWrap/>
            <w:vAlign w:val="center"/>
          </w:tcPr>
          <w:p w:rsidR="00F77916" w:rsidRPr="00573903" w:rsidRDefault="00F77916" w:rsidP="00F77916">
            <w:pPr>
              <w:widowControl/>
              <w:spacing w:line="240" w:lineRule="auto"/>
              <w:jc w:val="center"/>
              <w:rPr>
                <w:rFonts w:ascii="Calibri" w:hAnsi="Calibri"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szCs w:val="22"/>
                <w:lang w:val="en-US" w:eastAsia="el-GR"/>
              </w:rPr>
              <w:t>7</w:t>
            </w:r>
          </w:p>
        </w:tc>
      </w:tr>
      <w:tr w:rsidR="00F77916" w:rsidRPr="00573903">
        <w:trPr>
          <w:trHeight w:val="300"/>
          <w:jc w:val="center"/>
        </w:trPr>
        <w:tc>
          <w:tcPr>
            <w:tcW w:w="512" w:type="dxa"/>
            <w:vMerge/>
            <w:shd w:val="clear" w:color="auto" w:fill="auto"/>
            <w:textDirection w:val="btLr"/>
            <w:vAlign w:val="center"/>
          </w:tcPr>
          <w:p w:rsidR="00F77916" w:rsidRPr="00573903" w:rsidRDefault="00F77916" w:rsidP="00F77916">
            <w:pPr>
              <w:widowControl/>
              <w:spacing w:line="240" w:lineRule="auto"/>
              <w:ind w:left="113" w:right="113"/>
              <w:jc w:val="center"/>
              <w:rPr>
                <w:rFonts w:ascii="Calibri" w:hAnsi="Calibri"/>
                <w:b/>
                <w:szCs w:val="22"/>
                <w:lang w:val="en-US" w:eastAsia="el-GR"/>
              </w:rPr>
            </w:pPr>
          </w:p>
        </w:tc>
        <w:tc>
          <w:tcPr>
            <w:tcW w:w="1699" w:type="dxa"/>
            <w:shd w:val="clear" w:color="auto" w:fill="auto"/>
            <w:noWrap/>
            <w:vAlign w:val="center"/>
          </w:tcPr>
          <w:p w:rsidR="00F77916" w:rsidRPr="00573903" w:rsidRDefault="00F77916" w:rsidP="00F77916">
            <w:pPr>
              <w:widowControl/>
              <w:spacing w:line="240" w:lineRule="auto"/>
              <w:jc w:val="center"/>
              <w:rPr>
                <w:rFonts w:ascii="Calibri" w:hAnsi="Calibri"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szCs w:val="22"/>
                <w:lang w:val="en-US" w:eastAsia="el-GR"/>
              </w:rPr>
              <w:t>Pandeliadis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F77916" w:rsidRPr="00573903" w:rsidRDefault="00F77916" w:rsidP="00F77916">
            <w:pPr>
              <w:widowControl/>
              <w:spacing w:line="240" w:lineRule="auto"/>
              <w:jc w:val="center"/>
              <w:rPr>
                <w:rFonts w:ascii="Calibri" w:hAnsi="Calibri"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szCs w:val="22"/>
                <w:lang w:val="en-US" w:eastAsia="el-GR"/>
              </w:rPr>
              <w:t>1</w:t>
            </w:r>
          </w:p>
        </w:tc>
        <w:tc>
          <w:tcPr>
            <w:tcW w:w="928" w:type="dxa"/>
            <w:shd w:val="clear" w:color="auto" w:fill="auto"/>
            <w:noWrap/>
            <w:vAlign w:val="center"/>
          </w:tcPr>
          <w:p w:rsidR="00F77916" w:rsidRPr="00573903" w:rsidRDefault="00F77916" w:rsidP="00F77916">
            <w:pPr>
              <w:widowControl/>
              <w:spacing w:line="240" w:lineRule="auto"/>
              <w:jc w:val="center"/>
              <w:rPr>
                <w:rFonts w:ascii="Calibri" w:hAnsi="Calibri"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szCs w:val="22"/>
                <w:lang w:val="en-US" w:eastAsia="el-GR"/>
              </w:rPr>
              <w:t>20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F77916" w:rsidRPr="00573903" w:rsidRDefault="00F77916" w:rsidP="00F77916">
            <w:pPr>
              <w:widowControl/>
              <w:spacing w:line="240" w:lineRule="auto"/>
              <w:jc w:val="center"/>
              <w:rPr>
                <w:rFonts w:ascii="Calibri" w:hAnsi="Calibri"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szCs w:val="22"/>
                <w:lang w:val="en-US" w:eastAsia="el-GR"/>
              </w:rPr>
              <w:t>1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:rsidR="00F77916" w:rsidRPr="00573903" w:rsidRDefault="00F77916" w:rsidP="00F77916">
            <w:pPr>
              <w:widowControl/>
              <w:spacing w:line="240" w:lineRule="auto"/>
              <w:jc w:val="center"/>
              <w:rPr>
                <w:rFonts w:ascii="Calibri" w:hAnsi="Calibri"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szCs w:val="22"/>
                <w:lang w:val="en-US" w:eastAsia="el-GR"/>
              </w:rPr>
              <w:t>22</w:t>
            </w:r>
          </w:p>
        </w:tc>
      </w:tr>
      <w:tr w:rsidR="00F77916" w:rsidRPr="00573903">
        <w:trPr>
          <w:trHeight w:val="300"/>
          <w:jc w:val="center"/>
        </w:trPr>
        <w:tc>
          <w:tcPr>
            <w:tcW w:w="512" w:type="dxa"/>
            <w:vMerge/>
            <w:shd w:val="clear" w:color="auto" w:fill="auto"/>
            <w:textDirection w:val="btLr"/>
            <w:vAlign w:val="center"/>
          </w:tcPr>
          <w:p w:rsidR="00F77916" w:rsidRPr="00573903" w:rsidRDefault="00F77916" w:rsidP="00F77916">
            <w:pPr>
              <w:widowControl/>
              <w:spacing w:line="240" w:lineRule="auto"/>
              <w:ind w:left="113" w:right="113"/>
              <w:jc w:val="center"/>
              <w:rPr>
                <w:rFonts w:ascii="Calibri" w:hAnsi="Calibri"/>
                <w:b/>
                <w:szCs w:val="22"/>
                <w:lang w:val="en-US" w:eastAsia="el-GR"/>
              </w:rPr>
            </w:pPr>
          </w:p>
        </w:tc>
        <w:tc>
          <w:tcPr>
            <w:tcW w:w="1699" w:type="dxa"/>
            <w:shd w:val="clear" w:color="auto" w:fill="C0C0C0"/>
            <w:noWrap/>
            <w:vAlign w:val="center"/>
          </w:tcPr>
          <w:p w:rsidR="00F77916" w:rsidRPr="00573903" w:rsidRDefault="00F77916" w:rsidP="00F77916">
            <w:pPr>
              <w:widowControl/>
              <w:spacing w:line="240" w:lineRule="auto"/>
              <w:jc w:val="center"/>
              <w:rPr>
                <w:rFonts w:ascii="Calibri" w:hAnsi="Calibri"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szCs w:val="22"/>
                <w:lang w:val="en-US" w:eastAsia="el-GR"/>
              </w:rPr>
              <w:t>Manolopoulos</w:t>
            </w:r>
          </w:p>
        </w:tc>
        <w:tc>
          <w:tcPr>
            <w:tcW w:w="1080" w:type="dxa"/>
            <w:shd w:val="clear" w:color="auto" w:fill="C0C0C0"/>
            <w:noWrap/>
            <w:vAlign w:val="center"/>
          </w:tcPr>
          <w:p w:rsidR="00F77916" w:rsidRPr="00573903" w:rsidRDefault="00F77916" w:rsidP="00F77916">
            <w:pPr>
              <w:widowControl/>
              <w:spacing w:line="240" w:lineRule="auto"/>
              <w:jc w:val="center"/>
              <w:rPr>
                <w:rFonts w:ascii="Calibri" w:hAnsi="Calibri"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szCs w:val="22"/>
                <w:lang w:val="en-US" w:eastAsia="el-GR"/>
              </w:rPr>
              <w:t>1</w:t>
            </w:r>
          </w:p>
        </w:tc>
        <w:tc>
          <w:tcPr>
            <w:tcW w:w="928" w:type="dxa"/>
            <w:shd w:val="clear" w:color="auto" w:fill="C0C0C0"/>
            <w:noWrap/>
            <w:vAlign w:val="center"/>
          </w:tcPr>
          <w:p w:rsidR="00F77916" w:rsidRPr="00573903" w:rsidRDefault="00F77916" w:rsidP="00F77916">
            <w:pPr>
              <w:widowControl/>
              <w:spacing w:line="240" w:lineRule="auto"/>
              <w:jc w:val="center"/>
              <w:rPr>
                <w:rFonts w:ascii="Calibri" w:hAnsi="Calibri"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szCs w:val="22"/>
                <w:lang w:val="en-US" w:eastAsia="el-GR"/>
              </w:rPr>
              <w:t>3</w:t>
            </w:r>
          </w:p>
        </w:tc>
        <w:tc>
          <w:tcPr>
            <w:tcW w:w="1200" w:type="dxa"/>
            <w:shd w:val="clear" w:color="auto" w:fill="C0C0C0"/>
            <w:noWrap/>
            <w:vAlign w:val="center"/>
          </w:tcPr>
          <w:p w:rsidR="00F77916" w:rsidRPr="00573903" w:rsidRDefault="00F77916" w:rsidP="00F77916">
            <w:pPr>
              <w:widowControl/>
              <w:spacing w:line="240" w:lineRule="auto"/>
              <w:jc w:val="center"/>
              <w:rPr>
                <w:rFonts w:ascii="Calibri" w:hAnsi="Calibri"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szCs w:val="22"/>
                <w:lang w:val="en-US" w:eastAsia="el-GR"/>
              </w:rPr>
              <w:t>1</w:t>
            </w:r>
          </w:p>
        </w:tc>
        <w:tc>
          <w:tcPr>
            <w:tcW w:w="779" w:type="dxa"/>
            <w:shd w:val="clear" w:color="auto" w:fill="C0C0C0"/>
            <w:noWrap/>
            <w:vAlign w:val="center"/>
          </w:tcPr>
          <w:p w:rsidR="00F77916" w:rsidRPr="00573903" w:rsidRDefault="00F77916" w:rsidP="00F77916">
            <w:pPr>
              <w:widowControl/>
              <w:spacing w:line="240" w:lineRule="auto"/>
              <w:jc w:val="center"/>
              <w:rPr>
                <w:rFonts w:ascii="Calibri" w:hAnsi="Calibri"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szCs w:val="22"/>
                <w:lang w:val="en-US" w:eastAsia="el-GR"/>
              </w:rPr>
              <w:t>5</w:t>
            </w:r>
          </w:p>
        </w:tc>
      </w:tr>
      <w:tr w:rsidR="00F77916" w:rsidRPr="00573903">
        <w:trPr>
          <w:trHeight w:val="300"/>
          <w:jc w:val="center"/>
        </w:trPr>
        <w:tc>
          <w:tcPr>
            <w:tcW w:w="512" w:type="dxa"/>
            <w:vMerge/>
            <w:shd w:val="clear" w:color="auto" w:fill="auto"/>
            <w:textDirection w:val="btLr"/>
            <w:vAlign w:val="center"/>
          </w:tcPr>
          <w:p w:rsidR="00F77916" w:rsidRPr="00573903" w:rsidRDefault="00F77916" w:rsidP="00F77916">
            <w:pPr>
              <w:widowControl/>
              <w:spacing w:line="240" w:lineRule="auto"/>
              <w:ind w:left="113" w:right="113"/>
              <w:jc w:val="center"/>
              <w:rPr>
                <w:rFonts w:ascii="Calibri" w:hAnsi="Calibri"/>
                <w:b/>
                <w:szCs w:val="22"/>
                <w:lang w:val="en-US" w:eastAsia="el-GR"/>
              </w:rPr>
            </w:pPr>
          </w:p>
        </w:tc>
        <w:tc>
          <w:tcPr>
            <w:tcW w:w="1699" w:type="dxa"/>
            <w:shd w:val="clear" w:color="auto" w:fill="auto"/>
            <w:noWrap/>
            <w:vAlign w:val="center"/>
          </w:tcPr>
          <w:p w:rsidR="00F77916" w:rsidRPr="00573903" w:rsidRDefault="00F77916" w:rsidP="00F77916">
            <w:pPr>
              <w:widowControl/>
              <w:spacing w:line="240" w:lineRule="auto"/>
              <w:jc w:val="center"/>
              <w:rPr>
                <w:rFonts w:ascii="Calibri" w:hAnsi="Calibri"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szCs w:val="22"/>
                <w:lang w:val="en-US" w:eastAsia="el-GR"/>
              </w:rPr>
              <w:t>Panagiotarakos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F77916" w:rsidRPr="00573903" w:rsidRDefault="00F77916" w:rsidP="00F77916">
            <w:pPr>
              <w:widowControl/>
              <w:spacing w:line="240" w:lineRule="auto"/>
              <w:jc w:val="center"/>
              <w:rPr>
                <w:rFonts w:ascii="Calibri" w:hAnsi="Calibri"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szCs w:val="22"/>
                <w:lang w:val="en-US" w:eastAsia="el-GR"/>
              </w:rPr>
              <w:t>7</w:t>
            </w:r>
          </w:p>
        </w:tc>
        <w:tc>
          <w:tcPr>
            <w:tcW w:w="928" w:type="dxa"/>
            <w:shd w:val="clear" w:color="auto" w:fill="auto"/>
            <w:noWrap/>
            <w:vAlign w:val="center"/>
          </w:tcPr>
          <w:p w:rsidR="00F77916" w:rsidRPr="00573903" w:rsidRDefault="00F77916" w:rsidP="00F77916">
            <w:pPr>
              <w:widowControl/>
              <w:spacing w:line="240" w:lineRule="auto"/>
              <w:jc w:val="center"/>
              <w:rPr>
                <w:rFonts w:ascii="Calibri" w:hAnsi="Calibri"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szCs w:val="22"/>
                <w:lang w:val="en-US" w:eastAsia="el-GR"/>
              </w:rPr>
              <w:t>11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F77916" w:rsidRPr="00573903" w:rsidRDefault="00F77916" w:rsidP="00F77916">
            <w:pPr>
              <w:widowControl/>
              <w:spacing w:line="240" w:lineRule="auto"/>
              <w:jc w:val="center"/>
              <w:rPr>
                <w:rFonts w:ascii="Calibri" w:hAnsi="Calibri"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szCs w:val="22"/>
                <w:lang w:val="en-US" w:eastAsia="el-GR"/>
              </w:rPr>
              <w:t>3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:rsidR="00F77916" w:rsidRPr="00573903" w:rsidRDefault="00F77916" w:rsidP="00F77916">
            <w:pPr>
              <w:widowControl/>
              <w:spacing w:line="240" w:lineRule="auto"/>
              <w:jc w:val="center"/>
              <w:rPr>
                <w:rFonts w:ascii="Calibri" w:hAnsi="Calibri"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szCs w:val="22"/>
                <w:lang w:val="en-US" w:eastAsia="el-GR"/>
              </w:rPr>
              <w:t>21</w:t>
            </w:r>
          </w:p>
        </w:tc>
      </w:tr>
      <w:tr w:rsidR="00F77916" w:rsidRPr="00573903">
        <w:trPr>
          <w:trHeight w:val="300"/>
          <w:jc w:val="center"/>
        </w:trPr>
        <w:tc>
          <w:tcPr>
            <w:tcW w:w="512" w:type="dxa"/>
            <w:vMerge/>
            <w:shd w:val="clear" w:color="auto" w:fill="auto"/>
            <w:textDirection w:val="btLr"/>
            <w:vAlign w:val="center"/>
          </w:tcPr>
          <w:p w:rsidR="00F77916" w:rsidRPr="00573903" w:rsidRDefault="00F77916" w:rsidP="00F77916">
            <w:pPr>
              <w:widowControl/>
              <w:spacing w:line="240" w:lineRule="auto"/>
              <w:ind w:left="113" w:right="113"/>
              <w:jc w:val="center"/>
              <w:rPr>
                <w:rFonts w:ascii="Calibri" w:hAnsi="Calibri"/>
                <w:b/>
                <w:szCs w:val="22"/>
                <w:lang w:val="en-US" w:eastAsia="el-GR"/>
              </w:rPr>
            </w:pPr>
          </w:p>
        </w:tc>
        <w:tc>
          <w:tcPr>
            <w:tcW w:w="1699" w:type="dxa"/>
            <w:shd w:val="clear" w:color="auto" w:fill="auto"/>
            <w:noWrap/>
            <w:vAlign w:val="center"/>
          </w:tcPr>
          <w:p w:rsidR="00F77916" w:rsidRPr="00573903" w:rsidRDefault="00F77916" w:rsidP="00F77916">
            <w:pPr>
              <w:widowControl/>
              <w:spacing w:line="240" w:lineRule="auto"/>
              <w:jc w:val="center"/>
              <w:rPr>
                <w:rFonts w:ascii="Calibri" w:hAnsi="Calibri"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szCs w:val="22"/>
                <w:lang w:val="en-US" w:eastAsia="el-GR"/>
              </w:rPr>
              <w:t>Korfas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F77916" w:rsidRPr="00573903" w:rsidRDefault="00F77916" w:rsidP="00F77916">
            <w:pPr>
              <w:widowControl/>
              <w:spacing w:line="240" w:lineRule="auto"/>
              <w:jc w:val="center"/>
              <w:rPr>
                <w:rFonts w:ascii="Calibri" w:hAnsi="Calibri"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szCs w:val="22"/>
                <w:lang w:val="en-US" w:eastAsia="el-GR"/>
              </w:rPr>
              <w:t>6</w:t>
            </w:r>
          </w:p>
        </w:tc>
        <w:tc>
          <w:tcPr>
            <w:tcW w:w="928" w:type="dxa"/>
            <w:shd w:val="clear" w:color="auto" w:fill="auto"/>
            <w:noWrap/>
            <w:vAlign w:val="center"/>
          </w:tcPr>
          <w:p w:rsidR="00F77916" w:rsidRPr="00573903" w:rsidRDefault="00F77916" w:rsidP="00F77916">
            <w:pPr>
              <w:widowControl/>
              <w:spacing w:line="240" w:lineRule="auto"/>
              <w:jc w:val="center"/>
              <w:rPr>
                <w:rFonts w:ascii="Calibri" w:hAnsi="Calibri"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szCs w:val="22"/>
                <w:lang w:val="en-US" w:eastAsia="el-GR"/>
              </w:rPr>
              <w:t>21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F77916" w:rsidRPr="00573903" w:rsidRDefault="00F77916" w:rsidP="00F77916">
            <w:pPr>
              <w:widowControl/>
              <w:spacing w:line="240" w:lineRule="auto"/>
              <w:jc w:val="center"/>
              <w:rPr>
                <w:rFonts w:ascii="Calibri" w:hAnsi="Calibri"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szCs w:val="22"/>
                <w:lang w:val="en-US" w:eastAsia="el-GR"/>
              </w:rPr>
              <w:t>6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:rsidR="00F77916" w:rsidRPr="00573903" w:rsidRDefault="00F77916" w:rsidP="00F77916">
            <w:pPr>
              <w:widowControl/>
              <w:spacing w:line="240" w:lineRule="auto"/>
              <w:jc w:val="center"/>
              <w:rPr>
                <w:rFonts w:ascii="Calibri" w:hAnsi="Calibri"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szCs w:val="22"/>
                <w:lang w:val="en-US" w:eastAsia="el-GR"/>
              </w:rPr>
              <w:t>33</w:t>
            </w:r>
          </w:p>
        </w:tc>
      </w:tr>
      <w:tr w:rsidR="00F77916" w:rsidRPr="00573903">
        <w:trPr>
          <w:trHeight w:val="300"/>
          <w:jc w:val="center"/>
        </w:trPr>
        <w:tc>
          <w:tcPr>
            <w:tcW w:w="512" w:type="dxa"/>
            <w:vMerge/>
            <w:shd w:val="clear" w:color="auto" w:fill="auto"/>
            <w:textDirection w:val="btLr"/>
            <w:vAlign w:val="center"/>
          </w:tcPr>
          <w:p w:rsidR="00F77916" w:rsidRPr="00573903" w:rsidRDefault="00F77916" w:rsidP="00F77916">
            <w:pPr>
              <w:widowControl/>
              <w:spacing w:line="240" w:lineRule="auto"/>
              <w:ind w:left="113" w:right="113"/>
              <w:jc w:val="center"/>
              <w:rPr>
                <w:rFonts w:ascii="Calibri" w:hAnsi="Calibri"/>
                <w:b/>
                <w:szCs w:val="22"/>
                <w:lang w:val="en-US" w:eastAsia="el-GR"/>
              </w:rPr>
            </w:pPr>
          </w:p>
        </w:tc>
        <w:tc>
          <w:tcPr>
            <w:tcW w:w="1699" w:type="dxa"/>
            <w:shd w:val="clear" w:color="auto" w:fill="auto"/>
            <w:noWrap/>
            <w:vAlign w:val="center"/>
          </w:tcPr>
          <w:p w:rsidR="00F77916" w:rsidRPr="00573903" w:rsidRDefault="00F77916" w:rsidP="00F77916">
            <w:pPr>
              <w:widowControl/>
              <w:spacing w:line="240" w:lineRule="auto"/>
              <w:jc w:val="center"/>
              <w:rPr>
                <w:rFonts w:ascii="Calibri" w:hAnsi="Calibri"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szCs w:val="22"/>
                <w:lang w:val="en-US" w:eastAsia="el-GR"/>
              </w:rPr>
              <w:t>Papachronis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F77916" w:rsidRPr="00573903" w:rsidRDefault="00F77916" w:rsidP="00F77916">
            <w:pPr>
              <w:widowControl/>
              <w:spacing w:line="240" w:lineRule="auto"/>
              <w:jc w:val="center"/>
              <w:rPr>
                <w:rFonts w:ascii="Calibri" w:hAnsi="Calibri"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szCs w:val="22"/>
                <w:lang w:val="en-US" w:eastAsia="el-GR"/>
              </w:rPr>
              <w:t>8</w:t>
            </w:r>
          </w:p>
        </w:tc>
        <w:tc>
          <w:tcPr>
            <w:tcW w:w="928" w:type="dxa"/>
            <w:shd w:val="clear" w:color="auto" w:fill="auto"/>
            <w:noWrap/>
            <w:vAlign w:val="center"/>
          </w:tcPr>
          <w:p w:rsidR="00F77916" w:rsidRPr="00573903" w:rsidRDefault="00F77916" w:rsidP="00F77916">
            <w:pPr>
              <w:widowControl/>
              <w:spacing w:line="240" w:lineRule="auto"/>
              <w:jc w:val="center"/>
              <w:rPr>
                <w:rFonts w:ascii="Calibri" w:hAnsi="Calibri"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szCs w:val="22"/>
                <w:lang w:val="en-US" w:eastAsia="el-GR"/>
              </w:rPr>
              <w:t>52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F77916" w:rsidRPr="00573903" w:rsidRDefault="00F77916" w:rsidP="00F77916">
            <w:pPr>
              <w:widowControl/>
              <w:spacing w:line="240" w:lineRule="auto"/>
              <w:jc w:val="center"/>
              <w:rPr>
                <w:rFonts w:ascii="Calibri" w:hAnsi="Calibri"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szCs w:val="22"/>
                <w:lang w:val="en-US" w:eastAsia="el-GR"/>
              </w:rPr>
              <w:t>14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:rsidR="00F77916" w:rsidRPr="00573903" w:rsidRDefault="00F77916" w:rsidP="00F77916">
            <w:pPr>
              <w:widowControl/>
              <w:spacing w:line="240" w:lineRule="auto"/>
              <w:jc w:val="center"/>
              <w:rPr>
                <w:rFonts w:ascii="Calibri" w:hAnsi="Calibri"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szCs w:val="22"/>
                <w:lang w:val="en-US" w:eastAsia="el-GR"/>
              </w:rPr>
              <w:t>74</w:t>
            </w:r>
          </w:p>
        </w:tc>
      </w:tr>
      <w:tr w:rsidR="00F77916" w:rsidRPr="00573903">
        <w:trPr>
          <w:trHeight w:val="300"/>
          <w:jc w:val="center"/>
        </w:trPr>
        <w:tc>
          <w:tcPr>
            <w:tcW w:w="512" w:type="dxa"/>
            <w:vMerge/>
            <w:shd w:val="clear" w:color="auto" w:fill="auto"/>
            <w:textDirection w:val="btLr"/>
            <w:vAlign w:val="center"/>
          </w:tcPr>
          <w:p w:rsidR="00F77916" w:rsidRPr="00573903" w:rsidRDefault="00F77916" w:rsidP="00F77916">
            <w:pPr>
              <w:widowControl/>
              <w:spacing w:line="240" w:lineRule="auto"/>
              <w:ind w:left="113" w:right="113"/>
              <w:jc w:val="center"/>
              <w:rPr>
                <w:rFonts w:ascii="Calibri" w:hAnsi="Calibri"/>
                <w:b/>
                <w:szCs w:val="22"/>
                <w:lang w:val="en-US" w:eastAsia="el-GR"/>
              </w:rPr>
            </w:pPr>
          </w:p>
        </w:tc>
        <w:tc>
          <w:tcPr>
            <w:tcW w:w="1699" w:type="dxa"/>
            <w:shd w:val="clear" w:color="auto" w:fill="C0C0C0"/>
            <w:noWrap/>
            <w:vAlign w:val="center"/>
          </w:tcPr>
          <w:p w:rsidR="00F77916" w:rsidRPr="00573903" w:rsidRDefault="00F77916" w:rsidP="00F77916">
            <w:pPr>
              <w:widowControl/>
              <w:spacing w:line="240" w:lineRule="auto"/>
              <w:jc w:val="center"/>
              <w:rPr>
                <w:rFonts w:ascii="Calibri" w:hAnsi="Calibri"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szCs w:val="22"/>
                <w:lang w:val="en-US" w:eastAsia="el-GR"/>
              </w:rPr>
              <w:t>Charalampidis</w:t>
            </w:r>
          </w:p>
        </w:tc>
        <w:tc>
          <w:tcPr>
            <w:tcW w:w="1080" w:type="dxa"/>
            <w:shd w:val="clear" w:color="auto" w:fill="C0C0C0"/>
            <w:noWrap/>
            <w:vAlign w:val="center"/>
          </w:tcPr>
          <w:p w:rsidR="00F77916" w:rsidRPr="00573903" w:rsidRDefault="00F77916" w:rsidP="00F77916">
            <w:pPr>
              <w:widowControl/>
              <w:spacing w:line="240" w:lineRule="auto"/>
              <w:jc w:val="center"/>
              <w:rPr>
                <w:rFonts w:ascii="Calibri" w:hAnsi="Calibri"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szCs w:val="22"/>
                <w:lang w:val="en-US" w:eastAsia="el-GR"/>
              </w:rPr>
              <w:t>2</w:t>
            </w:r>
          </w:p>
        </w:tc>
        <w:tc>
          <w:tcPr>
            <w:tcW w:w="928" w:type="dxa"/>
            <w:shd w:val="clear" w:color="auto" w:fill="C0C0C0"/>
            <w:noWrap/>
            <w:vAlign w:val="center"/>
          </w:tcPr>
          <w:p w:rsidR="00F77916" w:rsidRPr="00573903" w:rsidRDefault="00F77916" w:rsidP="00F77916">
            <w:pPr>
              <w:widowControl/>
              <w:spacing w:line="240" w:lineRule="auto"/>
              <w:jc w:val="center"/>
              <w:rPr>
                <w:rFonts w:ascii="Calibri" w:hAnsi="Calibri"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szCs w:val="22"/>
                <w:lang w:val="en-US" w:eastAsia="el-GR"/>
              </w:rPr>
              <w:t>3</w:t>
            </w:r>
          </w:p>
        </w:tc>
        <w:tc>
          <w:tcPr>
            <w:tcW w:w="1200" w:type="dxa"/>
            <w:shd w:val="clear" w:color="auto" w:fill="C0C0C0"/>
            <w:noWrap/>
            <w:vAlign w:val="center"/>
          </w:tcPr>
          <w:p w:rsidR="00F77916" w:rsidRPr="00573903" w:rsidRDefault="00F77916" w:rsidP="00F77916">
            <w:pPr>
              <w:widowControl/>
              <w:spacing w:line="240" w:lineRule="auto"/>
              <w:jc w:val="center"/>
              <w:rPr>
                <w:rFonts w:ascii="Calibri" w:hAnsi="Calibri"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szCs w:val="22"/>
                <w:lang w:val="en-US" w:eastAsia="el-GR"/>
              </w:rPr>
              <w:t>3</w:t>
            </w:r>
          </w:p>
        </w:tc>
        <w:tc>
          <w:tcPr>
            <w:tcW w:w="779" w:type="dxa"/>
            <w:shd w:val="clear" w:color="auto" w:fill="C0C0C0"/>
            <w:noWrap/>
            <w:vAlign w:val="center"/>
          </w:tcPr>
          <w:p w:rsidR="00F77916" w:rsidRPr="00573903" w:rsidRDefault="00F77916" w:rsidP="00F77916">
            <w:pPr>
              <w:widowControl/>
              <w:spacing w:line="240" w:lineRule="auto"/>
              <w:jc w:val="center"/>
              <w:rPr>
                <w:rFonts w:ascii="Calibri" w:hAnsi="Calibri"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szCs w:val="22"/>
                <w:lang w:val="en-US" w:eastAsia="el-GR"/>
              </w:rPr>
              <w:t>8</w:t>
            </w:r>
          </w:p>
        </w:tc>
      </w:tr>
      <w:tr w:rsidR="00F77916" w:rsidRPr="00573903">
        <w:trPr>
          <w:trHeight w:val="300"/>
          <w:jc w:val="center"/>
        </w:trPr>
        <w:tc>
          <w:tcPr>
            <w:tcW w:w="512" w:type="dxa"/>
            <w:vMerge/>
            <w:shd w:val="clear" w:color="auto" w:fill="auto"/>
            <w:textDirection w:val="btLr"/>
            <w:vAlign w:val="center"/>
          </w:tcPr>
          <w:p w:rsidR="00F77916" w:rsidRPr="00573903" w:rsidRDefault="00F77916" w:rsidP="00F77916">
            <w:pPr>
              <w:widowControl/>
              <w:spacing w:line="240" w:lineRule="auto"/>
              <w:ind w:left="113" w:right="113"/>
              <w:jc w:val="center"/>
              <w:rPr>
                <w:rFonts w:ascii="Calibri" w:hAnsi="Calibri"/>
                <w:b/>
                <w:szCs w:val="22"/>
                <w:lang w:val="en-US" w:eastAsia="el-GR"/>
              </w:rPr>
            </w:pPr>
          </w:p>
        </w:tc>
        <w:tc>
          <w:tcPr>
            <w:tcW w:w="1699" w:type="dxa"/>
            <w:shd w:val="clear" w:color="auto" w:fill="C0C0C0"/>
            <w:noWrap/>
            <w:vAlign w:val="center"/>
          </w:tcPr>
          <w:p w:rsidR="00F77916" w:rsidRPr="00573903" w:rsidRDefault="00F77916" w:rsidP="00F77916">
            <w:pPr>
              <w:widowControl/>
              <w:spacing w:line="240" w:lineRule="auto"/>
              <w:jc w:val="center"/>
              <w:rPr>
                <w:rFonts w:ascii="Calibri" w:hAnsi="Calibri"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szCs w:val="22"/>
                <w:lang w:val="en-US" w:eastAsia="el-GR"/>
              </w:rPr>
              <w:t>Logothetis</w:t>
            </w:r>
          </w:p>
        </w:tc>
        <w:tc>
          <w:tcPr>
            <w:tcW w:w="1080" w:type="dxa"/>
            <w:shd w:val="clear" w:color="auto" w:fill="C0C0C0"/>
            <w:noWrap/>
            <w:vAlign w:val="center"/>
          </w:tcPr>
          <w:p w:rsidR="00F77916" w:rsidRPr="00573903" w:rsidRDefault="00F77916" w:rsidP="00F77916">
            <w:pPr>
              <w:widowControl/>
              <w:spacing w:line="240" w:lineRule="auto"/>
              <w:jc w:val="center"/>
              <w:rPr>
                <w:rFonts w:ascii="Calibri" w:hAnsi="Calibri"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szCs w:val="22"/>
                <w:lang w:val="en-US" w:eastAsia="el-GR"/>
              </w:rPr>
              <w:t>1</w:t>
            </w:r>
          </w:p>
        </w:tc>
        <w:tc>
          <w:tcPr>
            <w:tcW w:w="928" w:type="dxa"/>
            <w:shd w:val="clear" w:color="auto" w:fill="C0C0C0"/>
            <w:noWrap/>
            <w:vAlign w:val="center"/>
          </w:tcPr>
          <w:p w:rsidR="00F77916" w:rsidRPr="00573903" w:rsidRDefault="00F77916" w:rsidP="00F77916">
            <w:pPr>
              <w:widowControl/>
              <w:spacing w:line="240" w:lineRule="auto"/>
              <w:jc w:val="center"/>
              <w:rPr>
                <w:rFonts w:ascii="Calibri" w:hAnsi="Calibri"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szCs w:val="22"/>
                <w:lang w:val="en-US" w:eastAsia="el-GR"/>
              </w:rPr>
              <w:t>2</w:t>
            </w:r>
          </w:p>
        </w:tc>
        <w:tc>
          <w:tcPr>
            <w:tcW w:w="1200" w:type="dxa"/>
            <w:shd w:val="clear" w:color="auto" w:fill="C0C0C0"/>
            <w:noWrap/>
            <w:vAlign w:val="center"/>
          </w:tcPr>
          <w:p w:rsidR="00F77916" w:rsidRPr="00573903" w:rsidRDefault="00F77916" w:rsidP="00F77916">
            <w:pPr>
              <w:widowControl/>
              <w:spacing w:line="240" w:lineRule="auto"/>
              <w:jc w:val="center"/>
              <w:rPr>
                <w:rFonts w:ascii="Calibri" w:hAnsi="Calibri"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szCs w:val="22"/>
                <w:lang w:val="en-US" w:eastAsia="el-GR"/>
              </w:rPr>
              <w:t>1</w:t>
            </w:r>
          </w:p>
        </w:tc>
        <w:tc>
          <w:tcPr>
            <w:tcW w:w="779" w:type="dxa"/>
            <w:shd w:val="clear" w:color="auto" w:fill="C0C0C0"/>
            <w:noWrap/>
            <w:vAlign w:val="center"/>
          </w:tcPr>
          <w:p w:rsidR="00F77916" w:rsidRPr="00573903" w:rsidRDefault="00F77916" w:rsidP="00F77916">
            <w:pPr>
              <w:widowControl/>
              <w:spacing w:line="240" w:lineRule="auto"/>
              <w:jc w:val="center"/>
              <w:rPr>
                <w:rFonts w:ascii="Calibri" w:hAnsi="Calibri"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szCs w:val="22"/>
                <w:lang w:val="en-US" w:eastAsia="el-GR"/>
              </w:rPr>
              <w:t>4</w:t>
            </w:r>
          </w:p>
        </w:tc>
      </w:tr>
      <w:tr w:rsidR="00F77916" w:rsidRPr="00573903">
        <w:trPr>
          <w:trHeight w:val="300"/>
          <w:jc w:val="center"/>
        </w:trPr>
        <w:tc>
          <w:tcPr>
            <w:tcW w:w="512" w:type="dxa"/>
            <w:vMerge/>
            <w:shd w:val="clear" w:color="auto" w:fill="auto"/>
            <w:textDirection w:val="btLr"/>
            <w:vAlign w:val="center"/>
          </w:tcPr>
          <w:p w:rsidR="00F77916" w:rsidRPr="00573903" w:rsidRDefault="00F77916" w:rsidP="00F77916">
            <w:pPr>
              <w:widowControl/>
              <w:spacing w:line="240" w:lineRule="auto"/>
              <w:ind w:left="113" w:right="113"/>
              <w:jc w:val="center"/>
              <w:rPr>
                <w:rFonts w:ascii="Calibri" w:hAnsi="Calibri"/>
                <w:b/>
                <w:szCs w:val="22"/>
                <w:lang w:val="en-US" w:eastAsia="el-GR"/>
              </w:rPr>
            </w:pPr>
          </w:p>
        </w:tc>
        <w:tc>
          <w:tcPr>
            <w:tcW w:w="169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77916" w:rsidRPr="00573903" w:rsidRDefault="00F77916" w:rsidP="00F77916">
            <w:pPr>
              <w:widowControl/>
              <w:spacing w:line="240" w:lineRule="auto"/>
              <w:jc w:val="center"/>
              <w:rPr>
                <w:rFonts w:ascii="Calibri" w:hAnsi="Calibri"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szCs w:val="22"/>
                <w:lang w:val="en-US" w:eastAsia="el-GR"/>
              </w:rPr>
              <w:t>Turner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77916" w:rsidRPr="00573903" w:rsidRDefault="00F77916" w:rsidP="00F77916">
            <w:pPr>
              <w:widowControl/>
              <w:spacing w:line="240" w:lineRule="auto"/>
              <w:jc w:val="center"/>
              <w:rPr>
                <w:rFonts w:ascii="Calibri" w:hAnsi="Calibri"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szCs w:val="22"/>
                <w:lang w:val="en-US" w:eastAsia="el-GR"/>
              </w:rPr>
              <w:t>39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77916" w:rsidRPr="00573903" w:rsidRDefault="00F77916" w:rsidP="00F77916">
            <w:pPr>
              <w:widowControl/>
              <w:spacing w:line="240" w:lineRule="auto"/>
              <w:jc w:val="center"/>
              <w:rPr>
                <w:rFonts w:ascii="Calibri" w:hAnsi="Calibri"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szCs w:val="22"/>
                <w:lang w:val="en-US" w:eastAsia="el-GR"/>
              </w:rPr>
              <w:t>38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77916" w:rsidRPr="00573903" w:rsidRDefault="00F77916" w:rsidP="00F77916">
            <w:pPr>
              <w:widowControl/>
              <w:spacing w:line="240" w:lineRule="auto"/>
              <w:jc w:val="center"/>
              <w:rPr>
                <w:rFonts w:ascii="Calibri" w:hAnsi="Calibri"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szCs w:val="22"/>
                <w:lang w:val="en-US" w:eastAsia="el-GR"/>
              </w:rPr>
              <w:t>38</w:t>
            </w:r>
          </w:p>
        </w:tc>
        <w:tc>
          <w:tcPr>
            <w:tcW w:w="77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77916" w:rsidRPr="00573903" w:rsidRDefault="00F77916" w:rsidP="00F77916">
            <w:pPr>
              <w:widowControl/>
              <w:spacing w:line="240" w:lineRule="auto"/>
              <w:jc w:val="center"/>
              <w:rPr>
                <w:rFonts w:ascii="Calibri" w:hAnsi="Calibri"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szCs w:val="22"/>
                <w:lang w:val="en-US" w:eastAsia="el-GR"/>
              </w:rPr>
              <w:t>115</w:t>
            </w:r>
          </w:p>
        </w:tc>
      </w:tr>
      <w:tr w:rsidR="00F77916" w:rsidRPr="00573903">
        <w:trPr>
          <w:trHeight w:val="300"/>
          <w:jc w:val="center"/>
        </w:trPr>
        <w:tc>
          <w:tcPr>
            <w:tcW w:w="512" w:type="dxa"/>
            <w:vMerge w:val="restart"/>
            <w:shd w:val="clear" w:color="auto" w:fill="auto"/>
            <w:textDirection w:val="btLr"/>
            <w:vAlign w:val="center"/>
          </w:tcPr>
          <w:p w:rsidR="00F77916" w:rsidRPr="00573903" w:rsidRDefault="00F77916" w:rsidP="00F77916">
            <w:pPr>
              <w:widowControl/>
              <w:spacing w:line="240" w:lineRule="auto"/>
              <w:ind w:left="113" w:right="113"/>
              <w:jc w:val="center"/>
              <w:rPr>
                <w:rFonts w:ascii="Calibri" w:hAnsi="Calibri"/>
                <w:b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b/>
                <w:szCs w:val="22"/>
                <w:lang w:val="en-US" w:eastAsia="el-GR"/>
              </w:rPr>
              <w:t>3p shots</w:t>
            </w:r>
          </w:p>
        </w:tc>
        <w:tc>
          <w:tcPr>
            <w:tcW w:w="1699" w:type="dxa"/>
            <w:shd w:val="clear" w:color="auto" w:fill="C0C0C0"/>
            <w:noWrap/>
            <w:vAlign w:val="center"/>
          </w:tcPr>
          <w:p w:rsidR="00F77916" w:rsidRPr="00573903" w:rsidRDefault="00F77916" w:rsidP="00F77916">
            <w:pPr>
              <w:widowControl/>
              <w:spacing w:line="240" w:lineRule="auto"/>
              <w:jc w:val="center"/>
              <w:rPr>
                <w:rFonts w:ascii="Calibri" w:hAnsi="Calibri"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szCs w:val="22"/>
                <w:lang w:val="en-US" w:eastAsia="el-GR"/>
              </w:rPr>
              <w:t>Falekas</w:t>
            </w:r>
          </w:p>
        </w:tc>
        <w:tc>
          <w:tcPr>
            <w:tcW w:w="1080" w:type="dxa"/>
            <w:shd w:val="clear" w:color="auto" w:fill="C0C0C0"/>
            <w:noWrap/>
            <w:vAlign w:val="center"/>
          </w:tcPr>
          <w:p w:rsidR="00F77916" w:rsidRPr="00573903" w:rsidRDefault="00F77916" w:rsidP="00F77916">
            <w:pPr>
              <w:widowControl/>
              <w:spacing w:line="240" w:lineRule="auto"/>
              <w:jc w:val="center"/>
              <w:rPr>
                <w:rFonts w:ascii="Calibri" w:hAnsi="Calibri"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szCs w:val="22"/>
                <w:lang w:val="en-US" w:eastAsia="el-GR"/>
              </w:rPr>
              <w:t>0</w:t>
            </w:r>
          </w:p>
        </w:tc>
        <w:tc>
          <w:tcPr>
            <w:tcW w:w="928" w:type="dxa"/>
            <w:shd w:val="clear" w:color="auto" w:fill="C0C0C0"/>
            <w:noWrap/>
            <w:vAlign w:val="center"/>
          </w:tcPr>
          <w:p w:rsidR="00F77916" w:rsidRPr="00573903" w:rsidRDefault="00F77916" w:rsidP="00F77916">
            <w:pPr>
              <w:widowControl/>
              <w:spacing w:line="240" w:lineRule="auto"/>
              <w:jc w:val="center"/>
              <w:rPr>
                <w:rFonts w:ascii="Calibri" w:hAnsi="Calibri"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szCs w:val="22"/>
                <w:lang w:val="en-US" w:eastAsia="el-GR"/>
              </w:rPr>
              <w:t>1</w:t>
            </w:r>
          </w:p>
        </w:tc>
        <w:tc>
          <w:tcPr>
            <w:tcW w:w="1200" w:type="dxa"/>
            <w:shd w:val="clear" w:color="auto" w:fill="C0C0C0"/>
            <w:noWrap/>
            <w:vAlign w:val="center"/>
          </w:tcPr>
          <w:p w:rsidR="00F77916" w:rsidRPr="00573903" w:rsidRDefault="00F77916" w:rsidP="00F77916">
            <w:pPr>
              <w:widowControl/>
              <w:spacing w:line="240" w:lineRule="auto"/>
              <w:jc w:val="center"/>
              <w:rPr>
                <w:rFonts w:ascii="Calibri" w:hAnsi="Calibri"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szCs w:val="22"/>
                <w:lang w:val="en-US" w:eastAsia="el-GR"/>
              </w:rPr>
              <w:t>3</w:t>
            </w:r>
          </w:p>
        </w:tc>
        <w:tc>
          <w:tcPr>
            <w:tcW w:w="779" w:type="dxa"/>
            <w:shd w:val="clear" w:color="auto" w:fill="C0C0C0"/>
            <w:noWrap/>
            <w:vAlign w:val="center"/>
          </w:tcPr>
          <w:p w:rsidR="00F77916" w:rsidRPr="00573903" w:rsidRDefault="00F77916" w:rsidP="00F77916">
            <w:pPr>
              <w:widowControl/>
              <w:spacing w:line="240" w:lineRule="auto"/>
              <w:jc w:val="center"/>
              <w:rPr>
                <w:rFonts w:ascii="Calibri" w:hAnsi="Calibri"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szCs w:val="22"/>
                <w:lang w:val="en-US" w:eastAsia="el-GR"/>
              </w:rPr>
              <w:t>4</w:t>
            </w:r>
          </w:p>
        </w:tc>
      </w:tr>
      <w:tr w:rsidR="00F77916" w:rsidRPr="00573903">
        <w:trPr>
          <w:trHeight w:val="300"/>
          <w:jc w:val="center"/>
        </w:trPr>
        <w:tc>
          <w:tcPr>
            <w:tcW w:w="512" w:type="dxa"/>
            <w:vMerge/>
            <w:shd w:val="clear" w:color="auto" w:fill="auto"/>
          </w:tcPr>
          <w:p w:rsidR="00F77916" w:rsidRPr="00573903" w:rsidRDefault="00F77916" w:rsidP="00F77916">
            <w:pPr>
              <w:widowControl/>
              <w:spacing w:line="240" w:lineRule="auto"/>
              <w:jc w:val="center"/>
              <w:rPr>
                <w:rFonts w:ascii="Calibri" w:hAnsi="Calibri"/>
                <w:szCs w:val="22"/>
                <w:lang w:val="en-US" w:eastAsia="el-GR"/>
              </w:rPr>
            </w:pPr>
          </w:p>
        </w:tc>
        <w:tc>
          <w:tcPr>
            <w:tcW w:w="1699" w:type="dxa"/>
            <w:shd w:val="clear" w:color="auto" w:fill="auto"/>
            <w:noWrap/>
            <w:vAlign w:val="center"/>
          </w:tcPr>
          <w:p w:rsidR="00F77916" w:rsidRPr="00573903" w:rsidRDefault="00F77916" w:rsidP="00F77916">
            <w:pPr>
              <w:widowControl/>
              <w:spacing w:line="240" w:lineRule="auto"/>
              <w:jc w:val="center"/>
              <w:rPr>
                <w:rFonts w:ascii="Calibri" w:hAnsi="Calibri"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szCs w:val="22"/>
                <w:lang w:val="en-US" w:eastAsia="el-GR"/>
              </w:rPr>
              <w:t>Pandeliadis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F77916" w:rsidRPr="00573903" w:rsidRDefault="00F77916" w:rsidP="00F77916">
            <w:pPr>
              <w:widowControl/>
              <w:spacing w:line="240" w:lineRule="auto"/>
              <w:jc w:val="center"/>
              <w:rPr>
                <w:rFonts w:ascii="Calibri" w:hAnsi="Calibri"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szCs w:val="22"/>
                <w:lang w:val="en-US" w:eastAsia="el-GR"/>
              </w:rPr>
              <w:t>17</w:t>
            </w:r>
          </w:p>
        </w:tc>
        <w:tc>
          <w:tcPr>
            <w:tcW w:w="928" w:type="dxa"/>
            <w:shd w:val="clear" w:color="auto" w:fill="auto"/>
            <w:noWrap/>
            <w:vAlign w:val="center"/>
          </w:tcPr>
          <w:p w:rsidR="00F77916" w:rsidRPr="00573903" w:rsidRDefault="00F77916" w:rsidP="00F77916">
            <w:pPr>
              <w:widowControl/>
              <w:spacing w:line="240" w:lineRule="auto"/>
              <w:jc w:val="center"/>
              <w:rPr>
                <w:rFonts w:ascii="Calibri" w:hAnsi="Calibri"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szCs w:val="22"/>
                <w:lang w:val="en-US" w:eastAsia="el-GR"/>
              </w:rPr>
              <w:t>20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F77916" w:rsidRPr="00573903" w:rsidRDefault="00F77916" w:rsidP="00F77916">
            <w:pPr>
              <w:widowControl/>
              <w:spacing w:line="240" w:lineRule="auto"/>
              <w:jc w:val="center"/>
              <w:rPr>
                <w:rFonts w:ascii="Calibri" w:hAnsi="Calibri"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szCs w:val="22"/>
                <w:lang w:val="en-US" w:eastAsia="el-GR"/>
              </w:rPr>
              <w:t>6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:rsidR="00F77916" w:rsidRPr="00573903" w:rsidRDefault="00F77916" w:rsidP="00F77916">
            <w:pPr>
              <w:widowControl/>
              <w:spacing w:line="240" w:lineRule="auto"/>
              <w:jc w:val="center"/>
              <w:rPr>
                <w:rFonts w:ascii="Calibri" w:hAnsi="Calibri"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szCs w:val="22"/>
                <w:lang w:val="en-US" w:eastAsia="el-GR"/>
              </w:rPr>
              <w:t>43</w:t>
            </w:r>
          </w:p>
        </w:tc>
      </w:tr>
      <w:tr w:rsidR="00F77916" w:rsidRPr="00573903">
        <w:trPr>
          <w:trHeight w:val="300"/>
          <w:jc w:val="center"/>
        </w:trPr>
        <w:tc>
          <w:tcPr>
            <w:tcW w:w="512" w:type="dxa"/>
            <w:vMerge/>
            <w:shd w:val="clear" w:color="auto" w:fill="auto"/>
          </w:tcPr>
          <w:p w:rsidR="00F77916" w:rsidRPr="00573903" w:rsidRDefault="00F77916" w:rsidP="00F77916">
            <w:pPr>
              <w:widowControl/>
              <w:spacing w:line="240" w:lineRule="auto"/>
              <w:jc w:val="center"/>
              <w:rPr>
                <w:rFonts w:ascii="Calibri" w:hAnsi="Calibri"/>
                <w:szCs w:val="22"/>
                <w:lang w:val="en-US" w:eastAsia="el-GR"/>
              </w:rPr>
            </w:pPr>
          </w:p>
        </w:tc>
        <w:tc>
          <w:tcPr>
            <w:tcW w:w="1699" w:type="dxa"/>
            <w:shd w:val="clear" w:color="auto" w:fill="auto"/>
            <w:noWrap/>
            <w:vAlign w:val="center"/>
          </w:tcPr>
          <w:p w:rsidR="00F77916" w:rsidRPr="00573903" w:rsidRDefault="00F77916" w:rsidP="00F77916">
            <w:pPr>
              <w:widowControl/>
              <w:spacing w:line="240" w:lineRule="auto"/>
              <w:jc w:val="center"/>
              <w:rPr>
                <w:rFonts w:ascii="Calibri" w:hAnsi="Calibri"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szCs w:val="22"/>
                <w:lang w:val="en-US" w:eastAsia="el-GR"/>
              </w:rPr>
              <w:t>Manolopoulos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F77916" w:rsidRPr="00573903" w:rsidRDefault="00F77916" w:rsidP="00F77916">
            <w:pPr>
              <w:widowControl/>
              <w:spacing w:line="240" w:lineRule="auto"/>
              <w:jc w:val="center"/>
              <w:rPr>
                <w:rFonts w:ascii="Calibri" w:hAnsi="Calibri"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szCs w:val="22"/>
                <w:lang w:val="en-US" w:eastAsia="el-GR"/>
              </w:rPr>
              <w:t>12</w:t>
            </w:r>
          </w:p>
        </w:tc>
        <w:tc>
          <w:tcPr>
            <w:tcW w:w="928" w:type="dxa"/>
            <w:shd w:val="clear" w:color="auto" w:fill="auto"/>
            <w:noWrap/>
            <w:vAlign w:val="center"/>
          </w:tcPr>
          <w:p w:rsidR="00F77916" w:rsidRPr="00573903" w:rsidRDefault="00F77916" w:rsidP="00F77916">
            <w:pPr>
              <w:widowControl/>
              <w:spacing w:line="240" w:lineRule="auto"/>
              <w:jc w:val="center"/>
              <w:rPr>
                <w:rFonts w:ascii="Calibri" w:hAnsi="Calibri"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szCs w:val="22"/>
                <w:lang w:val="en-US" w:eastAsia="el-GR"/>
              </w:rPr>
              <w:t>5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F77916" w:rsidRPr="00573903" w:rsidRDefault="00F77916" w:rsidP="00F77916">
            <w:pPr>
              <w:widowControl/>
              <w:spacing w:line="240" w:lineRule="auto"/>
              <w:jc w:val="center"/>
              <w:rPr>
                <w:rFonts w:ascii="Calibri" w:hAnsi="Calibri"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szCs w:val="22"/>
                <w:lang w:val="en-US" w:eastAsia="el-GR"/>
              </w:rPr>
              <w:t>17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:rsidR="00F77916" w:rsidRPr="00573903" w:rsidRDefault="00F77916" w:rsidP="00F77916">
            <w:pPr>
              <w:widowControl/>
              <w:spacing w:line="240" w:lineRule="auto"/>
              <w:jc w:val="center"/>
              <w:rPr>
                <w:rFonts w:ascii="Calibri" w:hAnsi="Calibri"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szCs w:val="22"/>
                <w:lang w:val="en-US" w:eastAsia="el-GR"/>
              </w:rPr>
              <w:t>34</w:t>
            </w:r>
          </w:p>
        </w:tc>
      </w:tr>
      <w:tr w:rsidR="00F77916" w:rsidRPr="00573903">
        <w:trPr>
          <w:trHeight w:val="300"/>
          <w:jc w:val="center"/>
        </w:trPr>
        <w:tc>
          <w:tcPr>
            <w:tcW w:w="512" w:type="dxa"/>
            <w:vMerge/>
            <w:shd w:val="clear" w:color="auto" w:fill="auto"/>
          </w:tcPr>
          <w:p w:rsidR="00F77916" w:rsidRPr="00573903" w:rsidRDefault="00F77916" w:rsidP="00F77916">
            <w:pPr>
              <w:widowControl/>
              <w:spacing w:line="240" w:lineRule="auto"/>
              <w:jc w:val="center"/>
              <w:rPr>
                <w:rFonts w:ascii="Calibri" w:hAnsi="Calibri"/>
                <w:szCs w:val="22"/>
                <w:lang w:val="en-US" w:eastAsia="el-GR"/>
              </w:rPr>
            </w:pPr>
          </w:p>
        </w:tc>
        <w:tc>
          <w:tcPr>
            <w:tcW w:w="1699" w:type="dxa"/>
            <w:shd w:val="clear" w:color="auto" w:fill="auto"/>
            <w:noWrap/>
            <w:vAlign w:val="center"/>
          </w:tcPr>
          <w:p w:rsidR="00F77916" w:rsidRPr="00573903" w:rsidRDefault="00F77916" w:rsidP="00F77916">
            <w:pPr>
              <w:widowControl/>
              <w:spacing w:line="240" w:lineRule="auto"/>
              <w:jc w:val="center"/>
              <w:rPr>
                <w:rFonts w:ascii="Calibri" w:hAnsi="Calibri"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szCs w:val="22"/>
                <w:lang w:val="en-US" w:eastAsia="el-GR"/>
              </w:rPr>
              <w:t>Panagiotarakos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F77916" w:rsidRPr="00573903" w:rsidRDefault="00F77916" w:rsidP="00F77916">
            <w:pPr>
              <w:widowControl/>
              <w:spacing w:line="240" w:lineRule="auto"/>
              <w:jc w:val="center"/>
              <w:rPr>
                <w:rFonts w:ascii="Calibri" w:hAnsi="Calibri"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szCs w:val="22"/>
                <w:lang w:val="en-US" w:eastAsia="el-GR"/>
              </w:rPr>
              <w:t>13</w:t>
            </w:r>
          </w:p>
        </w:tc>
        <w:tc>
          <w:tcPr>
            <w:tcW w:w="928" w:type="dxa"/>
            <w:shd w:val="clear" w:color="auto" w:fill="auto"/>
            <w:noWrap/>
            <w:vAlign w:val="center"/>
          </w:tcPr>
          <w:p w:rsidR="00F77916" w:rsidRPr="00573903" w:rsidRDefault="00F77916" w:rsidP="00F77916">
            <w:pPr>
              <w:widowControl/>
              <w:spacing w:line="240" w:lineRule="auto"/>
              <w:jc w:val="center"/>
              <w:rPr>
                <w:rFonts w:ascii="Calibri" w:hAnsi="Calibri"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szCs w:val="22"/>
                <w:lang w:val="en-US" w:eastAsia="el-GR"/>
              </w:rPr>
              <w:t>5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F77916" w:rsidRPr="00573903" w:rsidRDefault="00F77916" w:rsidP="00F77916">
            <w:pPr>
              <w:widowControl/>
              <w:spacing w:line="240" w:lineRule="auto"/>
              <w:jc w:val="center"/>
              <w:rPr>
                <w:rFonts w:ascii="Calibri" w:hAnsi="Calibri"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szCs w:val="22"/>
                <w:lang w:val="en-US" w:eastAsia="el-GR"/>
              </w:rPr>
              <w:t>30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:rsidR="00F77916" w:rsidRPr="00573903" w:rsidRDefault="00F77916" w:rsidP="00F77916">
            <w:pPr>
              <w:widowControl/>
              <w:spacing w:line="240" w:lineRule="auto"/>
              <w:jc w:val="center"/>
              <w:rPr>
                <w:rFonts w:ascii="Calibri" w:hAnsi="Calibri"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szCs w:val="22"/>
                <w:lang w:val="en-US" w:eastAsia="el-GR"/>
              </w:rPr>
              <w:t>48</w:t>
            </w:r>
          </w:p>
        </w:tc>
      </w:tr>
      <w:tr w:rsidR="00F77916" w:rsidRPr="00573903">
        <w:trPr>
          <w:trHeight w:val="300"/>
          <w:jc w:val="center"/>
        </w:trPr>
        <w:tc>
          <w:tcPr>
            <w:tcW w:w="512" w:type="dxa"/>
            <w:vMerge/>
            <w:shd w:val="clear" w:color="auto" w:fill="auto"/>
          </w:tcPr>
          <w:p w:rsidR="00F77916" w:rsidRPr="00573903" w:rsidRDefault="00F77916" w:rsidP="00F77916">
            <w:pPr>
              <w:widowControl/>
              <w:spacing w:line="240" w:lineRule="auto"/>
              <w:jc w:val="center"/>
              <w:rPr>
                <w:rFonts w:ascii="Calibri" w:hAnsi="Calibri"/>
                <w:szCs w:val="22"/>
                <w:lang w:val="en-US" w:eastAsia="el-GR"/>
              </w:rPr>
            </w:pPr>
          </w:p>
        </w:tc>
        <w:tc>
          <w:tcPr>
            <w:tcW w:w="169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77916" w:rsidRPr="00573903" w:rsidRDefault="00F77916" w:rsidP="00F77916">
            <w:pPr>
              <w:widowControl/>
              <w:spacing w:line="240" w:lineRule="auto"/>
              <w:jc w:val="center"/>
              <w:rPr>
                <w:rFonts w:ascii="Calibri" w:hAnsi="Calibri"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szCs w:val="22"/>
                <w:lang w:val="en-US" w:eastAsia="el-GR"/>
              </w:rPr>
              <w:t>Korfas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77916" w:rsidRPr="00573903" w:rsidRDefault="00F77916" w:rsidP="00F77916">
            <w:pPr>
              <w:widowControl/>
              <w:spacing w:line="240" w:lineRule="auto"/>
              <w:jc w:val="center"/>
              <w:rPr>
                <w:rFonts w:ascii="Calibri" w:hAnsi="Calibri"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szCs w:val="22"/>
                <w:lang w:val="en-US" w:eastAsia="el-GR"/>
              </w:rPr>
              <w:t>52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77916" w:rsidRPr="00573903" w:rsidRDefault="00F77916" w:rsidP="00F77916">
            <w:pPr>
              <w:widowControl/>
              <w:spacing w:line="240" w:lineRule="auto"/>
              <w:jc w:val="center"/>
              <w:rPr>
                <w:rFonts w:ascii="Calibri" w:hAnsi="Calibri"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szCs w:val="22"/>
                <w:lang w:val="en-US" w:eastAsia="el-GR"/>
              </w:rPr>
              <w:t>39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77916" w:rsidRPr="00573903" w:rsidRDefault="00F77916" w:rsidP="00F77916">
            <w:pPr>
              <w:widowControl/>
              <w:spacing w:line="240" w:lineRule="auto"/>
              <w:jc w:val="center"/>
              <w:rPr>
                <w:rFonts w:ascii="Calibri" w:hAnsi="Calibri"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szCs w:val="22"/>
                <w:lang w:val="en-US" w:eastAsia="el-GR"/>
              </w:rPr>
              <w:t>24</w:t>
            </w:r>
          </w:p>
        </w:tc>
        <w:tc>
          <w:tcPr>
            <w:tcW w:w="77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77916" w:rsidRPr="00573903" w:rsidRDefault="00F77916" w:rsidP="00F77916">
            <w:pPr>
              <w:widowControl/>
              <w:spacing w:line="240" w:lineRule="auto"/>
              <w:jc w:val="center"/>
              <w:rPr>
                <w:rFonts w:ascii="Calibri" w:hAnsi="Calibri"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szCs w:val="22"/>
                <w:lang w:val="en-US" w:eastAsia="el-GR"/>
              </w:rPr>
              <w:t>115</w:t>
            </w:r>
          </w:p>
        </w:tc>
      </w:tr>
      <w:tr w:rsidR="00F77916" w:rsidRPr="00573903">
        <w:trPr>
          <w:trHeight w:val="300"/>
          <w:jc w:val="center"/>
        </w:trPr>
        <w:tc>
          <w:tcPr>
            <w:tcW w:w="512" w:type="dxa"/>
            <w:vMerge/>
            <w:shd w:val="clear" w:color="auto" w:fill="auto"/>
          </w:tcPr>
          <w:p w:rsidR="00F77916" w:rsidRPr="00573903" w:rsidRDefault="00F77916" w:rsidP="00F77916">
            <w:pPr>
              <w:widowControl/>
              <w:spacing w:line="240" w:lineRule="auto"/>
              <w:jc w:val="center"/>
              <w:rPr>
                <w:rFonts w:ascii="Calibri" w:hAnsi="Calibri"/>
                <w:szCs w:val="22"/>
                <w:lang w:val="en-US" w:eastAsia="el-GR"/>
              </w:rPr>
            </w:pPr>
          </w:p>
        </w:tc>
        <w:tc>
          <w:tcPr>
            <w:tcW w:w="1699" w:type="dxa"/>
            <w:shd w:val="clear" w:color="auto" w:fill="C0C0C0"/>
            <w:noWrap/>
            <w:vAlign w:val="center"/>
          </w:tcPr>
          <w:p w:rsidR="00F77916" w:rsidRPr="00573903" w:rsidRDefault="00F77916" w:rsidP="00F77916">
            <w:pPr>
              <w:widowControl/>
              <w:spacing w:line="240" w:lineRule="auto"/>
              <w:jc w:val="center"/>
              <w:rPr>
                <w:rFonts w:ascii="Calibri" w:hAnsi="Calibri"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szCs w:val="22"/>
                <w:lang w:val="en-US" w:eastAsia="el-GR"/>
              </w:rPr>
              <w:t>Logothetis</w:t>
            </w:r>
          </w:p>
        </w:tc>
        <w:tc>
          <w:tcPr>
            <w:tcW w:w="1080" w:type="dxa"/>
            <w:shd w:val="clear" w:color="auto" w:fill="C0C0C0"/>
            <w:noWrap/>
            <w:vAlign w:val="center"/>
          </w:tcPr>
          <w:p w:rsidR="00F77916" w:rsidRPr="00573903" w:rsidRDefault="00F77916" w:rsidP="00F77916">
            <w:pPr>
              <w:widowControl/>
              <w:spacing w:line="240" w:lineRule="auto"/>
              <w:jc w:val="center"/>
              <w:rPr>
                <w:rFonts w:ascii="Calibri" w:hAnsi="Calibri"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szCs w:val="22"/>
                <w:lang w:val="en-US" w:eastAsia="el-GR"/>
              </w:rPr>
              <w:t>1</w:t>
            </w:r>
          </w:p>
        </w:tc>
        <w:tc>
          <w:tcPr>
            <w:tcW w:w="928" w:type="dxa"/>
            <w:shd w:val="clear" w:color="auto" w:fill="C0C0C0"/>
            <w:noWrap/>
            <w:vAlign w:val="center"/>
          </w:tcPr>
          <w:p w:rsidR="00F77916" w:rsidRPr="00573903" w:rsidRDefault="00F77916" w:rsidP="00F77916">
            <w:pPr>
              <w:widowControl/>
              <w:spacing w:line="240" w:lineRule="auto"/>
              <w:jc w:val="center"/>
              <w:rPr>
                <w:rFonts w:ascii="Calibri" w:hAnsi="Calibri"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szCs w:val="22"/>
                <w:lang w:val="en-US" w:eastAsia="el-GR"/>
              </w:rPr>
              <w:t>2</w:t>
            </w:r>
          </w:p>
        </w:tc>
        <w:tc>
          <w:tcPr>
            <w:tcW w:w="1200" w:type="dxa"/>
            <w:shd w:val="clear" w:color="auto" w:fill="C0C0C0"/>
            <w:noWrap/>
            <w:vAlign w:val="center"/>
          </w:tcPr>
          <w:p w:rsidR="00F77916" w:rsidRPr="00573903" w:rsidRDefault="00F77916" w:rsidP="00F77916">
            <w:pPr>
              <w:widowControl/>
              <w:spacing w:line="240" w:lineRule="auto"/>
              <w:jc w:val="center"/>
              <w:rPr>
                <w:rFonts w:ascii="Calibri" w:hAnsi="Calibri"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szCs w:val="22"/>
                <w:lang w:val="en-US" w:eastAsia="el-GR"/>
              </w:rPr>
              <w:t>2</w:t>
            </w:r>
          </w:p>
        </w:tc>
        <w:tc>
          <w:tcPr>
            <w:tcW w:w="779" w:type="dxa"/>
            <w:shd w:val="clear" w:color="auto" w:fill="C0C0C0"/>
            <w:noWrap/>
            <w:vAlign w:val="center"/>
          </w:tcPr>
          <w:p w:rsidR="00F77916" w:rsidRPr="00573903" w:rsidRDefault="00F77916" w:rsidP="00F77916">
            <w:pPr>
              <w:widowControl/>
              <w:spacing w:line="240" w:lineRule="auto"/>
              <w:jc w:val="center"/>
              <w:rPr>
                <w:rFonts w:ascii="Calibri" w:hAnsi="Calibri"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szCs w:val="22"/>
                <w:lang w:val="en-US" w:eastAsia="el-GR"/>
              </w:rPr>
              <w:t>5</w:t>
            </w:r>
          </w:p>
        </w:tc>
      </w:tr>
      <w:tr w:rsidR="00F77916" w:rsidRPr="00573903">
        <w:trPr>
          <w:trHeight w:val="300"/>
          <w:jc w:val="center"/>
        </w:trPr>
        <w:tc>
          <w:tcPr>
            <w:tcW w:w="512" w:type="dxa"/>
            <w:vMerge/>
            <w:shd w:val="clear" w:color="auto" w:fill="auto"/>
          </w:tcPr>
          <w:p w:rsidR="00F77916" w:rsidRPr="00573903" w:rsidRDefault="00F77916" w:rsidP="00F77916">
            <w:pPr>
              <w:widowControl/>
              <w:spacing w:line="240" w:lineRule="auto"/>
              <w:jc w:val="center"/>
              <w:rPr>
                <w:rFonts w:ascii="Calibri" w:hAnsi="Calibri"/>
                <w:szCs w:val="22"/>
                <w:lang w:val="en-US" w:eastAsia="el-GR"/>
              </w:rPr>
            </w:pPr>
          </w:p>
        </w:tc>
        <w:tc>
          <w:tcPr>
            <w:tcW w:w="1699" w:type="dxa"/>
            <w:shd w:val="clear" w:color="auto" w:fill="auto"/>
            <w:noWrap/>
            <w:vAlign w:val="center"/>
          </w:tcPr>
          <w:p w:rsidR="00F77916" w:rsidRPr="00573903" w:rsidRDefault="00F77916" w:rsidP="00F77916">
            <w:pPr>
              <w:widowControl/>
              <w:spacing w:line="240" w:lineRule="auto"/>
              <w:jc w:val="center"/>
              <w:rPr>
                <w:rFonts w:ascii="Calibri" w:hAnsi="Calibri"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szCs w:val="22"/>
                <w:lang w:val="en-US" w:eastAsia="el-GR"/>
              </w:rPr>
              <w:t>Turner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F77916" w:rsidRPr="00573903" w:rsidRDefault="00F77916" w:rsidP="00F77916">
            <w:pPr>
              <w:widowControl/>
              <w:spacing w:line="240" w:lineRule="auto"/>
              <w:jc w:val="center"/>
              <w:rPr>
                <w:rFonts w:ascii="Calibri" w:hAnsi="Calibri"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szCs w:val="22"/>
                <w:lang w:val="en-US" w:eastAsia="el-GR"/>
              </w:rPr>
              <w:t>19</w:t>
            </w:r>
          </w:p>
        </w:tc>
        <w:tc>
          <w:tcPr>
            <w:tcW w:w="928" w:type="dxa"/>
            <w:shd w:val="clear" w:color="auto" w:fill="auto"/>
            <w:noWrap/>
            <w:vAlign w:val="center"/>
          </w:tcPr>
          <w:p w:rsidR="00F77916" w:rsidRPr="00573903" w:rsidRDefault="00F77916" w:rsidP="00F77916">
            <w:pPr>
              <w:widowControl/>
              <w:spacing w:line="240" w:lineRule="auto"/>
              <w:jc w:val="center"/>
              <w:rPr>
                <w:rFonts w:ascii="Calibri" w:hAnsi="Calibri"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szCs w:val="22"/>
                <w:lang w:val="en-US" w:eastAsia="el-GR"/>
              </w:rPr>
              <w:t>13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F77916" w:rsidRPr="00573903" w:rsidRDefault="00F77916" w:rsidP="00F77916">
            <w:pPr>
              <w:widowControl/>
              <w:spacing w:line="240" w:lineRule="auto"/>
              <w:jc w:val="center"/>
              <w:rPr>
                <w:rFonts w:ascii="Calibri" w:hAnsi="Calibri"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szCs w:val="22"/>
                <w:lang w:val="en-US" w:eastAsia="el-GR"/>
              </w:rPr>
              <w:t>17</w:t>
            </w:r>
          </w:p>
        </w:tc>
        <w:tc>
          <w:tcPr>
            <w:tcW w:w="779" w:type="dxa"/>
            <w:shd w:val="clear" w:color="auto" w:fill="auto"/>
            <w:noWrap/>
            <w:vAlign w:val="center"/>
          </w:tcPr>
          <w:p w:rsidR="00F77916" w:rsidRPr="00573903" w:rsidRDefault="00F77916" w:rsidP="00F77916">
            <w:pPr>
              <w:widowControl/>
              <w:spacing w:line="240" w:lineRule="auto"/>
              <w:jc w:val="center"/>
              <w:rPr>
                <w:rFonts w:ascii="Calibri" w:hAnsi="Calibri"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szCs w:val="22"/>
                <w:lang w:val="en-US" w:eastAsia="el-GR"/>
              </w:rPr>
              <w:t>49</w:t>
            </w:r>
          </w:p>
        </w:tc>
      </w:tr>
    </w:tbl>
    <w:p w:rsidR="00413FB8" w:rsidRPr="00573903" w:rsidRDefault="00413FB8" w:rsidP="006A07FC">
      <w:pPr>
        <w:spacing w:line="480" w:lineRule="auto"/>
        <w:rPr>
          <w:rFonts w:ascii="Calibri" w:hAnsi="Calibri"/>
          <w:sz w:val="20"/>
          <w:szCs w:val="22"/>
          <w:highlight w:val="yellow"/>
          <w:lang w:val="en-US"/>
        </w:rPr>
      </w:pPr>
    </w:p>
    <w:p w:rsidR="006A07FC" w:rsidRPr="00573903" w:rsidRDefault="006A07FC" w:rsidP="00EB7B75">
      <w:pPr>
        <w:spacing w:line="240" w:lineRule="auto"/>
        <w:ind w:left="902" w:hanging="902"/>
        <w:jc w:val="left"/>
        <w:rPr>
          <w:rFonts w:ascii="Calibri" w:hAnsi="Calibri"/>
          <w:szCs w:val="22"/>
          <w:lang w:val="en-US"/>
        </w:rPr>
      </w:pPr>
      <w:r w:rsidRPr="00573903">
        <w:rPr>
          <w:rFonts w:ascii="Calibri" w:hAnsi="Calibri"/>
          <w:sz w:val="20"/>
          <w:szCs w:val="22"/>
          <w:highlight w:val="yellow"/>
          <w:lang w:val="en-US"/>
        </w:rPr>
        <w:br w:type="page"/>
      </w:r>
      <w:r w:rsidRPr="00573903">
        <w:rPr>
          <w:rFonts w:ascii="Calibri" w:hAnsi="Calibri"/>
          <w:b/>
          <w:bCs/>
          <w:iCs/>
          <w:lang w:val="en-US"/>
        </w:rPr>
        <w:lastRenderedPageBreak/>
        <w:t xml:space="preserve">Table </w:t>
      </w:r>
      <w:r w:rsidR="0002755A" w:rsidRPr="00573903">
        <w:rPr>
          <w:rFonts w:ascii="Calibri" w:hAnsi="Calibri"/>
          <w:b/>
          <w:bCs/>
          <w:iCs/>
          <w:lang w:val="en-US"/>
        </w:rPr>
        <w:t>7</w:t>
      </w:r>
      <w:r w:rsidRPr="00573903">
        <w:rPr>
          <w:rFonts w:ascii="Calibri" w:hAnsi="Calibri"/>
          <w:b/>
          <w:bCs/>
          <w:iCs/>
          <w:lang w:val="en-US"/>
        </w:rPr>
        <w:t>:</w:t>
      </w:r>
      <w:r w:rsidRPr="00573903">
        <w:rPr>
          <w:rFonts w:ascii="Calibri" w:hAnsi="Calibri"/>
          <w:bCs/>
          <w:iCs/>
          <w:lang w:val="en-US"/>
        </w:rPr>
        <w:tab/>
      </w:r>
      <w:r w:rsidR="00AE0369" w:rsidRPr="00573903">
        <w:rPr>
          <w:rFonts w:ascii="Calibri" w:hAnsi="Calibri"/>
          <w:bCs/>
          <w:iCs/>
          <w:lang w:val="en-US"/>
        </w:rPr>
        <w:t xml:space="preserve">Percentage distribution of the </w:t>
      </w:r>
      <w:r w:rsidR="002329D1" w:rsidRPr="00573903">
        <w:rPr>
          <w:rFonts w:ascii="Calibri" w:hAnsi="Calibri"/>
          <w:bCs/>
          <w:iCs/>
          <w:lang w:val="en-US"/>
        </w:rPr>
        <w:t xml:space="preserve">preferred </w:t>
      </w:r>
      <w:r w:rsidR="002329D1" w:rsidRPr="00573903">
        <w:rPr>
          <w:rFonts w:ascii="Calibri" w:hAnsi="Calibri"/>
          <w:szCs w:val="22"/>
          <w:lang w:val="en-US"/>
        </w:rPr>
        <w:t>shooting spots</w:t>
      </w:r>
      <w:r w:rsidR="002329D1" w:rsidRPr="00573903">
        <w:rPr>
          <w:rFonts w:ascii="Calibri" w:hAnsi="Calibri"/>
          <w:bCs/>
          <w:iCs/>
          <w:lang w:val="en-US"/>
        </w:rPr>
        <w:t xml:space="preserve"> of Maroussi players</w:t>
      </w:r>
      <w:r w:rsidR="00266D0E" w:rsidRPr="00573903">
        <w:rPr>
          <w:rFonts w:ascii="Calibri" w:hAnsi="Calibri"/>
          <w:bCs/>
          <w:iCs/>
          <w:lang w:val="en-US"/>
        </w:rPr>
        <w:t xml:space="preserve">, </w:t>
      </w:r>
      <w:r w:rsidR="00AE0369" w:rsidRPr="00573903">
        <w:rPr>
          <w:rFonts w:ascii="Calibri" w:hAnsi="Calibri"/>
          <w:szCs w:val="22"/>
          <w:lang w:val="en-US"/>
        </w:rPr>
        <w:t xml:space="preserve">as well as </w:t>
      </w:r>
      <w:r w:rsidR="00AD6649" w:rsidRPr="00573903">
        <w:rPr>
          <w:rFonts w:ascii="Calibri" w:hAnsi="Calibri"/>
          <w:szCs w:val="22"/>
          <w:lang w:val="en-US"/>
        </w:rPr>
        <w:t>their 2p and 3p percentages, during the Greek championship of 1998-1999</w:t>
      </w:r>
    </w:p>
    <w:p w:rsidR="00266D0E" w:rsidRPr="00573903" w:rsidRDefault="00266D0E" w:rsidP="00266D0E">
      <w:pPr>
        <w:spacing w:line="240" w:lineRule="auto"/>
        <w:rPr>
          <w:rFonts w:ascii="Calibri" w:hAnsi="Calibri"/>
          <w:lang w:val="en-US"/>
        </w:rPr>
      </w:pPr>
    </w:p>
    <w:tbl>
      <w:tblPr>
        <w:tblW w:w="5683" w:type="dxa"/>
        <w:jc w:val="center"/>
        <w:tblInd w:w="1701" w:type="dxa"/>
        <w:tblLook w:val="0000"/>
      </w:tblPr>
      <w:tblGrid>
        <w:gridCol w:w="719"/>
        <w:gridCol w:w="1699"/>
        <w:gridCol w:w="1080"/>
        <w:gridCol w:w="985"/>
        <w:gridCol w:w="1200"/>
      </w:tblGrid>
      <w:tr w:rsidR="00530592" w:rsidRPr="00573903">
        <w:trPr>
          <w:trHeight w:val="300"/>
          <w:jc w:val="center"/>
        </w:trPr>
        <w:tc>
          <w:tcPr>
            <w:tcW w:w="2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30592" w:rsidRPr="00573903" w:rsidRDefault="00530592" w:rsidP="00530592">
            <w:pPr>
              <w:widowControl/>
              <w:spacing w:line="240" w:lineRule="auto"/>
              <w:jc w:val="center"/>
              <w:rPr>
                <w:rFonts w:ascii="Calibri" w:hAnsi="Calibri"/>
                <w:color w:val="FF0000"/>
                <w:szCs w:val="22"/>
                <w:lang w:val="en-US" w:eastAsia="el-GR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592" w:rsidRPr="00573903" w:rsidRDefault="00530592" w:rsidP="000E2E6A">
            <w:pPr>
              <w:widowControl/>
              <w:spacing w:line="240" w:lineRule="auto"/>
              <w:jc w:val="center"/>
              <w:rPr>
                <w:rFonts w:ascii="Calibri" w:hAnsi="Calibri"/>
                <w:b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b/>
                <w:szCs w:val="22"/>
                <w:lang w:val="en-US" w:eastAsia="el-GR"/>
              </w:rPr>
              <w:t>Left side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592" w:rsidRPr="00573903" w:rsidRDefault="00530592" w:rsidP="000E2E6A">
            <w:pPr>
              <w:widowControl/>
              <w:spacing w:line="240" w:lineRule="auto"/>
              <w:jc w:val="center"/>
              <w:rPr>
                <w:rFonts w:ascii="Calibri" w:hAnsi="Calibri"/>
                <w:b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b/>
                <w:szCs w:val="22"/>
                <w:lang w:val="en-US" w:eastAsia="el-GR"/>
              </w:rPr>
              <w:t>Centre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592" w:rsidRPr="00573903" w:rsidRDefault="00530592" w:rsidP="000E2E6A">
            <w:pPr>
              <w:widowControl/>
              <w:spacing w:line="240" w:lineRule="auto"/>
              <w:jc w:val="center"/>
              <w:rPr>
                <w:rFonts w:ascii="Calibri" w:hAnsi="Calibri"/>
                <w:b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b/>
                <w:szCs w:val="22"/>
                <w:lang w:val="en-US" w:eastAsia="el-GR"/>
              </w:rPr>
              <w:t>Right side</w:t>
            </w:r>
          </w:p>
        </w:tc>
      </w:tr>
      <w:tr w:rsidR="00EF48C5" w:rsidRPr="00573903">
        <w:trPr>
          <w:trHeight w:val="300"/>
          <w:jc w:val="center"/>
        </w:trPr>
        <w:tc>
          <w:tcPr>
            <w:tcW w:w="7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F48C5" w:rsidRPr="00573903" w:rsidRDefault="00EF48C5" w:rsidP="00202759">
            <w:pPr>
              <w:widowControl/>
              <w:spacing w:line="240" w:lineRule="auto"/>
              <w:ind w:left="113" w:right="113"/>
              <w:jc w:val="center"/>
              <w:rPr>
                <w:rFonts w:ascii="Calibri" w:hAnsi="Calibri"/>
                <w:b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b/>
                <w:szCs w:val="22"/>
                <w:lang w:val="en-US" w:eastAsia="el-GR"/>
              </w:rPr>
              <w:t>2p shots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48C5" w:rsidRPr="00573903" w:rsidRDefault="00EF48C5" w:rsidP="00530592">
            <w:pPr>
              <w:widowControl/>
              <w:spacing w:line="240" w:lineRule="auto"/>
              <w:jc w:val="center"/>
              <w:rPr>
                <w:rFonts w:ascii="Calibri" w:hAnsi="Calibri"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szCs w:val="22"/>
                <w:lang w:val="en-US" w:eastAsia="el-GR"/>
              </w:rPr>
              <w:t>Pandeliadis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48C5" w:rsidRPr="00573903" w:rsidRDefault="00EF48C5" w:rsidP="00530592">
            <w:pPr>
              <w:widowControl/>
              <w:spacing w:line="240" w:lineRule="auto"/>
              <w:jc w:val="center"/>
              <w:rPr>
                <w:rFonts w:ascii="Calibri" w:hAnsi="Calibri"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szCs w:val="22"/>
                <w:lang w:val="en-US" w:eastAsia="el-GR"/>
              </w:rPr>
              <w:t>4.5%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EF48C5" w:rsidRPr="00573903" w:rsidRDefault="00EF48C5" w:rsidP="00530592">
            <w:pPr>
              <w:widowControl/>
              <w:spacing w:line="240" w:lineRule="auto"/>
              <w:jc w:val="center"/>
              <w:rPr>
                <w:rFonts w:ascii="Calibri" w:hAnsi="Calibri"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szCs w:val="22"/>
                <w:lang w:val="en-US" w:eastAsia="el-GR"/>
              </w:rPr>
              <w:t>90.9%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48C5" w:rsidRPr="00573903" w:rsidRDefault="00EF48C5" w:rsidP="00530592">
            <w:pPr>
              <w:widowControl/>
              <w:spacing w:line="240" w:lineRule="auto"/>
              <w:jc w:val="center"/>
              <w:rPr>
                <w:rFonts w:ascii="Calibri" w:hAnsi="Calibri"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szCs w:val="22"/>
                <w:lang w:val="en-US" w:eastAsia="el-GR"/>
              </w:rPr>
              <w:t>4.5%</w:t>
            </w:r>
          </w:p>
        </w:tc>
      </w:tr>
      <w:tr w:rsidR="00EF48C5" w:rsidRPr="00573903">
        <w:trPr>
          <w:trHeight w:val="300"/>
          <w:jc w:val="center"/>
        </w:trPr>
        <w:tc>
          <w:tcPr>
            <w:tcW w:w="7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F48C5" w:rsidRPr="00573903" w:rsidRDefault="00EF48C5" w:rsidP="00202759">
            <w:pPr>
              <w:widowControl/>
              <w:spacing w:line="240" w:lineRule="auto"/>
              <w:jc w:val="center"/>
              <w:rPr>
                <w:rFonts w:ascii="Calibri" w:hAnsi="Calibri"/>
                <w:color w:val="FF0000"/>
                <w:szCs w:val="22"/>
                <w:lang w:val="en-US" w:eastAsia="el-GR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48C5" w:rsidRPr="00573903" w:rsidRDefault="00EF48C5" w:rsidP="00530592">
            <w:pPr>
              <w:widowControl/>
              <w:spacing w:line="240" w:lineRule="auto"/>
              <w:jc w:val="center"/>
              <w:rPr>
                <w:rFonts w:ascii="Calibri" w:hAnsi="Calibri"/>
                <w:color w:val="FF0000"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color w:val="FF0000"/>
                <w:szCs w:val="22"/>
                <w:lang w:val="en-US" w:eastAsia="el-GR"/>
              </w:rPr>
              <w:t>2p 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48C5" w:rsidRPr="00573903" w:rsidRDefault="00EF48C5" w:rsidP="00530592">
            <w:pPr>
              <w:widowControl/>
              <w:spacing w:line="240" w:lineRule="auto"/>
              <w:jc w:val="center"/>
              <w:rPr>
                <w:rFonts w:ascii="Calibri" w:hAnsi="Calibri"/>
                <w:color w:val="FF0000"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color w:val="FF0000"/>
                <w:szCs w:val="22"/>
                <w:lang w:val="en-US" w:eastAsia="el-GR"/>
              </w:rPr>
              <w:t>100.0%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48C5" w:rsidRPr="00573903" w:rsidRDefault="00EF48C5" w:rsidP="00530592">
            <w:pPr>
              <w:widowControl/>
              <w:spacing w:line="240" w:lineRule="auto"/>
              <w:jc w:val="center"/>
              <w:rPr>
                <w:rFonts w:ascii="Calibri" w:hAnsi="Calibri"/>
                <w:color w:val="FF0000"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color w:val="FF0000"/>
                <w:szCs w:val="22"/>
                <w:lang w:val="en-US" w:eastAsia="el-GR"/>
              </w:rPr>
              <w:t>15.0%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48C5" w:rsidRPr="00573903" w:rsidRDefault="00EF48C5" w:rsidP="00530592">
            <w:pPr>
              <w:widowControl/>
              <w:spacing w:line="240" w:lineRule="auto"/>
              <w:jc w:val="center"/>
              <w:rPr>
                <w:rFonts w:ascii="Calibri" w:hAnsi="Calibri"/>
                <w:color w:val="FF0000"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color w:val="FF0000"/>
                <w:szCs w:val="22"/>
                <w:lang w:val="en-US" w:eastAsia="el-GR"/>
              </w:rPr>
              <w:t>0.0%</w:t>
            </w:r>
          </w:p>
        </w:tc>
      </w:tr>
      <w:tr w:rsidR="00EF48C5" w:rsidRPr="00573903">
        <w:trPr>
          <w:trHeight w:val="300"/>
          <w:jc w:val="center"/>
        </w:trPr>
        <w:tc>
          <w:tcPr>
            <w:tcW w:w="7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F48C5" w:rsidRPr="00573903" w:rsidRDefault="00EF48C5" w:rsidP="00202759">
            <w:pPr>
              <w:widowControl/>
              <w:spacing w:line="240" w:lineRule="auto"/>
              <w:jc w:val="center"/>
              <w:rPr>
                <w:rFonts w:ascii="Calibri" w:hAnsi="Calibri"/>
                <w:szCs w:val="22"/>
                <w:lang w:val="en-US" w:eastAsia="el-GR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48C5" w:rsidRPr="00573903" w:rsidRDefault="00EF48C5" w:rsidP="00530592">
            <w:pPr>
              <w:widowControl/>
              <w:spacing w:line="240" w:lineRule="auto"/>
              <w:jc w:val="center"/>
              <w:rPr>
                <w:rFonts w:ascii="Calibri" w:hAnsi="Calibri"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szCs w:val="22"/>
                <w:lang w:val="en-US" w:eastAsia="el-GR"/>
              </w:rPr>
              <w:t>Panagiotarakos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vAlign w:val="center"/>
          </w:tcPr>
          <w:p w:rsidR="00EF48C5" w:rsidRPr="00573903" w:rsidRDefault="00EF48C5" w:rsidP="00530592">
            <w:pPr>
              <w:widowControl/>
              <w:spacing w:line="240" w:lineRule="auto"/>
              <w:jc w:val="center"/>
              <w:rPr>
                <w:rFonts w:ascii="Calibri" w:hAnsi="Calibri"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szCs w:val="22"/>
                <w:lang w:val="en-US" w:eastAsia="el-GR"/>
              </w:rPr>
              <w:t>33.3%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EF48C5" w:rsidRPr="00573903" w:rsidRDefault="00EF48C5" w:rsidP="00530592">
            <w:pPr>
              <w:widowControl/>
              <w:spacing w:line="240" w:lineRule="auto"/>
              <w:jc w:val="center"/>
              <w:rPr>
                <w:rFonts w:ascii="Calibri" w:hAnsi="Calibri"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szCs w:val="22"/>
                <w:lang w:val="en-US" w:eastAsia="el-GR"/>
              </w:rPr>
              <w:t>52.4%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48C5" w:rsidRPr="00573903" w:rsidRDefault="00EF48C5" w:rsidP="00530592">
            <w:pPr>
              <w:widowControl/>
              <w:spacing w:line="240" w:lineRule="auto"/>
              <w:jc w:val="center"/>
              <w:rPr>
                <w:rFonts w:ascii="Calibri" w:hAnsi="Calibri"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szCs w:val="22"/>
                <w:lang w:val="en-US" w:eastAsia="el-GR"/>
              </w:rPr>
              <w:t>14.3%</w:t>
            </w:r>
          </w:p>
        </w:tc>
      </w:tr>
      <w:tr w:rsidR="00EF48C5" w:rsidRPr="00573903">
        <w:trPr>
          <w:trHeight w:val="300"/>
          <w:jc w:val="center"/>
        </w:trPr>
        <w:tc>
          <w:tcPr>
            <w:tcW w:w="7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F48C5" w:rsidRPr="00573903" w:rsidRDefault="00EF48C5" w:rsidP="00202759">
            <w:pPr>
              <w:widowControl/>
              <w:spacing w:line="240" w:lineRule="auto"/>
              <w:jc w:val="center"/>
              <w:rPr>
                <w:rFonts w:ascii="Calibri" w:hAnsi="Calibri"/>
                <w:color w:val="FF0000"/>
                <w:szCs w:val="22"/>
                <w:lang w:val="en-US" w:eastAsia="el-GR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48C5" w:rsidRPr="00573903" w:rsidRDefault="00EF48C5" w:rsidP="00530592">
            <w:pPr>
              <w:widowControl/>
              <w:spacing w:line="240" w:lineRule="auto"/>
              <w:jc w:val="center"/>
              <w:rPr>
                <w:rFonts w:ascii="Calibri" w:hAnsi="Calibri"/>
                <w:color w:val="FF0000"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color w:val="FF0000"/>
                <w:szCs w:val="22"/>
                <w:lang w:val="en-US" w:eastAsia="el-GR"/>
              </w:rPr>
              <w:t>2p 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48C5" w:rsidRPr="00573903" w:rsidRDefault="00EF48C5" w:rsidP="00530592">
            <w:pPr>
              <w:widowControl/>
              <w:spacing w:line="240" w:lineRule="auto"/>
              <w:jc w:val="center"/>
              <w:rPr>
                <w:rFonts w:ascii="Calibri" w:hAnsi="Calibri"/>
                <w:color w:val="FF0000"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color w:val="FF0000"/>
                <w:szCs w:val="22"/>
                <w:lang w:val="en-US" w:eastAsia="el-GR"/>
              </w:rPr>
              <w:t>28.6%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48C5" w:rsidRPr="00573903" w:rsidRDefault="00EF48C5" w:rsidP="00530592">
            <w:pPr>
              <w:widowControl/>
              <w:spacing w:line="240" w:lineRule="auto"/>
              <w:jc w:val="center"/>
              <w:rPr>
                <w:rFonts w:ascii="Calibri" w:hAnsi="Calibri"/>
                <w:color w:val="FF0000"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color w:val="FF0000"/>
                <w:szCs w:val="22"/>
                <w:lang w:val="en-US" w:eastAsia="el-GR"/>
              </w:rPr>
              <w:t>18.2%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48C5" w:rsidRPr="00573903" w:rsidRDefault="00EF48C5" w:rsidP="00530592">
            <w:pPr>
              <w:widowControl/>
              <w:spacing w:line="240" w:lineRule="auto"/>
              <w:jc w:val="center"/>
              <w:rPr>
                <w:rFonts w:ascii="Calibri" w:hAnsi="Calibri"/>
                <w:color w:val="FF0000"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color w:val="FF0000"/>
                <w:szCs w:val="22"/>
                <w:lang w:val="en-US" w:eastAsia="el-GR"/>
              </w:rPr>
              <w:t>0.0%</w:t>
            </w:r>
          </w:p>
        </w:tc>
      </w:tr>
      <w:tr w:rsidR="00EF48C5" w:rsidRPr="00573903">
        <w:trPr>
          <w:trHeight w:val="300"/>
          <w:jc w:val="center"/>
        </w:trPr>
        <w:tc>
          <w:tcPr>
            <w:tcW w:w="7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F48C5" w:rsidRPr="00573903" w:rsidRDefault="00EF48C5" w:rsidP="00202759">
            <w:pPr>
              <w:widowControl/>
              <w:spacing w:line="240" w:lineRule="auto"/>
              <w:jc w:val="center"/>
              <w:rPr>
                <w:rFonts w:ascii="Calibri" w:hAnsi="Calibri"/>
                <w:szCs w:val="22"/>
                <w:lang w:val="en-US" w:eastAsia="el-GR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48C5" w:rsidRPr="00573903" w:rsidRDefault="00EF48C5" w:rsidP="00530592">
            <w:pPr>
              <w:widowControl/>
              <w:spacing w:line="240" w:lineRule="auto"/>
              <w:jc w:val="center"/>
              <w:rPr>
                <w:rFonts w:ascii="Calibri" w:hAnsi="Calibri"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szCs w:val="22"/>
                <w:lang w:val="en-US" w:eastAsia="el-GR"/>
              </w:rPr>
              <w:t>Korfas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48C5" w:rsidRPr="00573903" w:rsidRDefault="00EF48C5" w:rsidP="00530592">
            <w:pPr>
              <w:widowControl/>
              <w:spacing w:line="240" w:lineRule="auto"/>
              <w:jc w:val="center"/>
              <w:rPr>
                <w:rFonts w:ascii="Calibri" w:hAnsi="Calibri"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szCs w:val="22"/>
                <w:lang w:val="en-US" w:eastAsia="el-GR"/>
              </w:rPr>
              <w:t>18.2%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EF48C5" w:rsidRPr="00573903" w:rsidRDefault="00EF48C5" w:rsidP="00530592">
            <w:pPr>
              <w:widowControl/>
              <w:spacing w:line="240" w:lineRule="auto"/>
              <w:jc w:val="center"/>
              <w:rPr>
                <w:rFonts w:ascii="Calibri" w:hAnsi="Calibri"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szCs w:val="22"/>
                <w:lang w:val="en-US" w:eastAsia="el-GR"/>
              </w:rPr>
              <w:t>63.6%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48C5" w:rsidRPr="00573903" w:rsidRDefault="00EF48C5" w:rsidP="00530592">
            <w:pPr>
              <w:widowControl/>
              <w:spacing w:line="240" w:lineRule="auto"/>
              <w:jc w:val="center"/>
              <w:rPr>
                <w:rFonts w:ascii="Calibri" w:hAnsi="Calibri"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szCs w:val="22"/>
                <w:lang w:val="en-US" w:eastAsia="el-GR"/>
              </w:rPr>
              <w:t>18.2%</w:t>
            </w:r>
          </w:p>
        </w:tc>
      </w:tr>
      <w:tr w:rsidR="00EF48C5" w:rsidRPr="00573903">
        <w:trPr>
          <w:trHeight w:val="300"/>
          <w:jc w:val="center"/>
        </w:trPr>
        <w:tc>
          <w:tcPr>
            <w:tcW w:w="7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F48C5" w:rsidRPr="00573903" w:rsidRDefault="00EF48C5" w:rsidP="00202759">
            <w:pPr>
              <w:widowControl/>
              <w:spacing w:line="240" w:lineRule="auto"/>
              <w:jc w:val="center"/>
              <w:rPr>
                <w:rFonts w:ascii="Calibri" w:hAnsi="Calibri"/>
                <w:color w:val="FF0000"/>
                <w:szCs w:val="22"/>
                <w:lang w:val="en-US" w:eastAsia="el-GR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48C5" w:rsidRPr="00573903" w:rsidRDefault="00EF48C5" w:rsidP="00530592">
            <w:pPr>
              <w:widowControl/>
              <w:spacing w:line="240" w:lineRule="auto"/>
              <w:jc w:val="center"/>
              <w:rPr>
                <w:rFonts w:ascii="Calibri" w:hAnsi="Calibri"/>
                <w:color w:val="FF0000"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color w:val="FF0000"/>
                <w:szCs w:val="22"/>
                <w:lang w:val="en-US" w:eastAsia="el-GR"/>
              </w:rPr>
              <w:t>2p 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48C5" w:rsidRPr="00573903" w:rsidRDefault="00EF48C5" w:rsidP="00530592">
            <w:pPr>
              <w:widowControl/>
              <w:spacing w:line="240" w:lineRule="auto"/>
              <w:jc w:val="center"/>
              <w:rPr>
                <w:rFonts w:ascii="Calibri" w:hAnsi="Calibri"/>
                <w:color w:val="FF0000"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color w:val="FF0000"/>
                <w:szCs w:val="22"/>
                <w:lang w:val="en-US" w:eastAsia="el-GR"/>
              </w:rPr>
              <w:t>33.3%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48C5" w:rsidRPr="00573903" w:rsidRDefault="00EF48C5" w:rsidP="00530592">
            <w:pPr>
              <w:widowControl/>
              <w:spacing w:line="240" w:lineRule="auto"/>
              <w:jc w:val="center"/>
              <w:rPr>
                <w:rFonts w:ascii="Calibri" w:hAnsi="Calibri"/>
                <w:color w:val="FF0000"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color w:val="FF0000"/>
                <w:szCs w:val="22"/>
                <w:lang w:val="en-US" w:eastAsia="el-GR"/>
              </w:rPr>
              <w:t>38.1%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48C5" w:rsidRPr="00573903" w:rsidRDefault="00EF48C5" w:rsidP="00530592">
            <w:pPr>
              <w:widowControl/>
              <w:spacing w:line="240" w:lineRule="auto"/>
              <w:jc w:val="center"/>
              <w:rPr>
                <w:rFonts w:ascii="Calibri" w:hAnsi="Calibri"/>
                <w:color w:val="FF0000"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color w:val="FF0000"/>
                <w:szCs w:val="22"/>
                <w:lang w:val="en-US" w:eastAsia="el-GR"/>
              </w:rPr>
              <w:t>16.7%</w:t>
            </w:r>
          </w:p>
        </w:tc>
      </w:tr>
      <w:tr w:rsidR="00EF48C5" w:rsidRPr="00573903">
        <w:trPr>
          <w:trHeight w:val="300"/>
          <w:jc w:val="center"/>
        </w:trPr>
        <w:tc>
          <w:tcPr>
            <w:tcW w:w="7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F48C5" w:rsidRPr="00573903" w:rsidRDefault="00EF48C5" w:rsidP="00202759">
            <w:pPr>
              <w:widowControl/>
              <w:spacing w:line="240" w:lineRule="auto"/>
              <w:jc w:val="center"/>
              <w:rPr>
                <w:rFonts w:ascii="Calibri" w:hAnsi="Calibri"/>
                <w:szCs w:val="22"/>
                <w:lang w:val="en-US" w:eastAsia="el-GR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48C5" w:rsidRPr="00573903" w:rsidRDefault="00EF48C5" w:rsidP="00530592">
            <w:pPr>
              <w:widowControl/>
              <w:spacing w:line="240" w:lineRule="auto"/>
              <w:jc w:val="center"/>
              <w:rPr>
                <w:rFonts w:ascii="Calibri" w:hAnsi="Calibri"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szCs w:val="22"/>
                <w:lang w:val="en-US" w:eastAsia="el-GR"/>
              </w:rPr>
              <w:t>Papachronis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48C5" w:rsidRPr="00573903" w:rsidRDefault="00EF48C5" w:rsidP="00530592">
            <w:pPr>
              <w:widowControl/>
              <w:spacing w:line="240" w:lineRule="auto"/>
              <w:jc w:val="center"/>
              <w:rPr>
                <w:rFonts w:ascii="Calibri" w:hAnsi="Calibri"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szCs w:val="22"/>
                <w:lang w:val="en-US" w:eastAsia="el-GR"/>
              </w:rPr>
              <w:t>10.8%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EF48C5" w:rsidRPr="00573903" w:rsidRDefault="00EF48C5" w:rsidP="00530592">
            <w:pPr>
              <w:widowControl/>
              <w:spacing w:line="240" w:lineRule="auto"/>
              <w:jc w:val="center"/>
              <w:rPr>
                <w:rFonts w:ascii="Calibri" w:hAnsi="Calibri"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szCs w:val="22"/>
                <w:lang w:val="en-US" w:eastAsia="el-GR"/>
              </w:rPr>
              <w:t>70.3%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48C5" w:rsidRPr="00573903" w:rsidRDefault="00EF48C5" w:rsidP="00530592">
            <w:pPr>
              <w:widowControl/>
              <w:spacing w:line="240" w:lineRule="auto"/>
              <w:jc w:val="center"/>
              <w:rPr>
                <w:rFonts w:ascii="Calibri" w:hAnsi="Calibri"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szCs w:val="22"/>
                <w:lang w:val="en-US" w:eastAsia="el-GR"/>
              </w:rPr>
              <w:t>18.9%</w:t>
            </w:r>
          </w:p>
        </w:tc>
      </w:tr>
      <w:tr w:rsidR="00EF48C5" w:rsidRPr="00573903">
        <w:trPr>
          <w:trHeight w:val="300"/>
          <w:jc w:val="center"/>
        </w:trPr>
        <w:tc>
          <w:tcPr>
            <w:tcW w:w="7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F48C5" w:rsidRPr="00573903" w:rsidRDefault="00EF48C5" w:rsidP="00202759">
            <w:pPr>
              <w:widowControl/>
              <w:spacing w:line="240" w:lineRule="auto"/>
              <w:jc w:val="center"/>
              <w:rPr>
                <w:rFonts w:ascii="Calibri" w:hAnsi="Calibri"/>
                <w:color w:val="FF0000"/>
                <w:szCs w:val="22"/>
                <w:lang w:val="en-US" w:eastAsia="el-GR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48C5" w:rsidRPr="00573903" w:rsidRDefault="00EF48C5" w:rsidP="00530592">
            <w:pPr>
              <w:widowControl/>
              <w:spacing w:line="240" w:lineRule="auto"/>
              <w:jc w:val="center"/>
              <w:rPr>
                <w:rFonts w:ascii="Calibri" w:hAnsi="Calibri"/>
                <w:color w:val="FF0000"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color w:val="FF0000"/>
                <w:szCs w:val="22"/>
                <w:lang w:val="en-US" w:eastAsia="el-GR"/>
              </w:rPr>
              <w:t>2p 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48C5" w:rsidRPr="00573903" w:rsidRDefault="00EF48C5" w:rsidP="00530592">
            <w:pPr>
              <w:widowControl/>
              <w:spacing w:line="240" w:lineRule="auto"/>
              <w:jc w:val="center"/>
              <w:rPr>
                <w:rFonts w:ascii="Calibri" w:hAnsi="Calibri"/>
                <w:color w:val="FF0000"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color w:val="FF0000"/>
                <w:szCs w:val="22"/>
                <w:lang w:val="en-US" w:eastAsia="el-GR"/>
              </w:rPr>
              <w:t>62.5%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48C5" w:rsidRPr="00573903" w:rsidRDefault="00EF48C5" w:rsidP="00530592">
            <w:pPr>
              <w:widowControl/>
              <w:spacing w:line="240" w:lineRule="auto"/>
              <w:jc w:val="center"/>
              <w:rPr>
                <w:rFonts w:ascii="Calibri" w:hAnsi="Calibri"/>
                <w:color w:val="FF0000"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color w:val="FF0000"/>
                <w:szCs w:val="22"/>
                <w:lang w:val="en-US" w:eastAsia="el-GR"/>
              </w:rPr>
              <w:t>28.8%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48C5" w:rsidRPr="00573903" w:rsidRDefault="00EF48C5" w:rsidP="00530592">
            <w:pPr>
              <w:widowControl/>
              <w:spacing w:line="240" w:lineRule="auto"/>
              <w:jc w:val="center"/>
              <w:rPr>
                <w:rFonts w:ascii="Calibri" w:hAnsi="Calibri"/>
                <w:color w:val="FF0000"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color w:val="FF0000"/>
                <w:szCs w:val="22"/>
                <w:lang w:val="en-US" w:eastAsia="el-GR"/>
              </w:rPr>
              <w:t>57.1%</w:t>
            </w:r>
          </w:p>
        </w:tc>
      </w:tr>
      <w:tr w:rsidR="00EF48C5" w:rsidRPr="00573903">
        <w:trPr>
          <w:trHeight w:val="300"/>
          <w:jc w:val="center"/>
        </w:trPr>
        <w:tc>
          <w:tcPr>
            <w:tcW w:w="7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F48C5" w:rsidRPr="00573903" w:rsidRDefault="00EF48C5" w:rsidP="00202759">
            <w:pPr>
              <w:widowControl/>
              <w:spacing w:line="240" w:lineRule="auto"/>
              <w:jc w:val="center"/>
              <w:rPr>
                <w:rFonts w:ascii="Calibri" w:hAnsi="Calibri"/>
                <w:szCs w:val="22"/>
                <w:lang w:val="en-US" w:eastAsia="el-GR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48C5" w:rsidRPr="00573903" w:rsidRDefault="00EF48C5" w:rsidP="00530592">
            <w:pPr>
              <w:widowControl/>
              <w:spacing w:line="240" w:lineRule="auto"/>
              <w:jc w:val="center"/>
              <w:rPr>
                <w:rFonts w:ascii="Calibri" w:hAnsi="Calibri"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szCs w:val="22"/>
                <w:lang w:val="en-US" w:eastAsia="el-GR"/>
              </w:rPr>
              <w:t>Turner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48C5" w:rsidRPr="00573903" w:rsidRDefault="00EF48C5" w:rsidP="00530592">
            <w:pPr>
              <w:widowControl/>
              <w:spacing w:line="240" w:lineRule="auto"/>
              <w:jc w:val="center"/>
              <w:rPr>
                <w:rFonts w:ascii="Calibri" w:hAnsi="Calibri"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szCs w:val="22"/>
                <w:lang w:val="en-US" w:eastAsia="el-GR"/>
              </w:rPr>
              <w:t>33.9%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48C5" w:rsidRPr="00573903" w:rsidRDefault="00EF48C5" w:rsidP="00530592">
            <w:pPr>
              <w:widowControl/>
              <w:spacing w:line="240" w:lineRule="auto"/>
              <w:jc w:val="center"/>
              <w:rPr>
                <w:rFonts w:ascii="Calibri" w:hAnsi="Calibri"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szCs w:val="22"/>
                <w:lang w:val="en-US" w:eastAsia="el-GR"/>
              </w:rPr>
              <w:t>33.0%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48C5" w:rsidRPr="00573903" w:rsidRDefault="00EF48C5" w:rsidP="00530592">
            <w:pPr>
              <w:widowControl/>
              <w:spacing w:line="240" w:lineRule="auto"/>
              <w:jc w:val="center"/>
              <w:rPr>
                <w:rFonts w:ascii="Calibri" w:hAnsi="Calibri"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szCs w:val="22"/>
                <w:lang w:val="en-US" w:eastAsia="el-GR"/>
              </w:rPr>
              <w:t>33.0%</w:t>
            </w:r>
          </w:p>
        </w:tc>
      </w:tr>
      <w:tr w:rsidR="00EF48C5" w:rsidRPr="00573903">
        <w:trPr>
          <w:trHeight w:val="300"/>
          <w:jc w:val="center"/>
        </w:trPr>
        <w:tc>
          <w:tcPr>
            <w:tcW w:w="7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F48C5" w:rsidRPr="00573903" w:rsidRDefault="00EF48C5" w:rsidP="00202759">
            <w:pPr>
              <w:widowControl/>
              <w:spacing w:line="240" w:lineRule="auto"/>
              <w:jc w:val="center"/>
              <w:rPr>
                <w:rFonts w:ascii="Calibri" w:hAnsi="Calibri"/>
                <w:color w:val="FF0000"/>
                <w:szCs w:val="22"/>
                <w:lang w:val="en-US" w:eastAsia="el-GR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48C5" w:rsidRPr="00573903" w:rsidRDefault="00EF48C5" w:rsidP="00530592">
            <w:pPr>
              <w:widowControl/>
              <w:spacing w:line="240" w:lineRule="auto"/>
              <w:jc w:val="center"/>
              <w:rPr>
                <w:rFonts w:ascii="Calibri" w:hAnsi="Calibri"/>
                <w:color w:val="FF0000"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color w:val="FF0000"/>
                <w:szCs w:val="22"/>
                <w:lang w:val="en-US" w:eastAsia="el-GR"/>
              </w:rPr>
              <w:t>2p 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48C5" w:rsidRPr="00573903" w:rsidRDefault="00EF48C5" w:rsidP="00530592">
            <w:pPr>
              <w:widowControl/>
              <w:spacing w:line="240" w:lineRule="auto"/>
              <w:jc w:val="center"/>
              <w:rPr>
                <w:rFonts w:ascii="Calibri" w:hAnsi="Calibri"/>
                <w:color w:val="FF0000"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color w:val="FF0000"/>
                <w:szCs w:val="22"/>
                <w:lang w:val="en-US" w:eastAsia="el-GR"/>
              </w:rPr>
              <w:t>33.3%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48C5" w:rsidRPr="00573903" w:rsidRDefault="00EF48C5" w:rsidP="00530592">
            <w:pPr>
              <w:widowControl/>
              <w:spacing w:line="240" w:lineRule="auto"/>
              <w:jc w:val="center"/>
              <w:rPr>
                <w:rFonts w:ascii="Calibri" w:hAnsi="Calibri"/>
                <w:color w:val="FF0000"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color w:val="FF0000"/>
                <w:szCs w:val="22"/>
                <w:lang w:val="en-US" w:eastAsia="el-GR"/>
              </w:rPr>
              <w:t>31.6%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48C5" w:rsidRPr="00573903" w:rsidRDefault="00EF48C5" w:rsidP="00530592">
            <w:pPr>
              <w:widowControl/>
              <w:spacing w:line="240" w:lineRule="auto"/>
              <w:jc w:val="center"/>
              <w:rPr>
                <w:rFonts w:ascii="Calibri" w:hAnsi="Calibri"/>
                <w:color w:val="FF0000"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color w:val="FF0000"/>
                <w:szCs w:val="22"/>
                <w:lang w:val="en-US" w:eastAsia="el-GR"/>
              </w:rPr>
              <w:t>44.7%</w:t>
            </w:r>
          </w:p>
        </w:tc>
      </w:tr>
      <w:tr w:rsidR="00EF48C5" w:rsidRPr="00573903">
        <w:trPr>
          <w:trHeight w:val="300"/>
          <w:jc w:val="center"/>
        </w:trPr>
        <w:tc>
          <w:tcPr>
            <w:tcW w:w="7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F48C5" w:rsidRPr="00573903" w:rsidRDefault="00EF48C5" w:rsidP="00202759">
            <w:pPr>
              <w:spacing w:line="240" w:lineRule="auto"/>
              <w:ind w:left="113" w:right="113"/>
              <w:jc w:val="center"/>
              <w:rPr>
                <w:rFonts w:ascii="Calibri" w:hAnsi="Calibri"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b/>
                <w:szCs w:val="22"/>
                <w:lang w:val="en-US" w:eastAsia="el-GR"/>
              </w:rPr>
              <w:t>3p shots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48C5" w:rsidRPr="00573903" w:rsidRDefault="00EF48C5" w:rsidP="00530592">
            <w:pPr>
              <w:widowControl/>
              <w:spacing w:line="240" w:lineRule="auto"/>
              <w:jc w:val="center"/>
              <w:rPr>
                <w:rFonts w:ascii="Calibri" w:hAnsi="Calibri"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szCs w:val="22"/>
                <w:lang w:val="en-US" w:eastAsia="el-GR"/>
              </w:rPr>
              <w:t>Pandeliadis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vAlign w:val="center"/>
          </w:tcPr>
          <w:p w:rsidR="00EF48C5" w:rsidRPr="00573903" w:rsidRDefault="00EF48C5" w:rsidP="00530592">
            <w:pPr>
              <w:widowControl/>
              <w:spacing w:line="240" w:lineRule="auto"/>
              <w:jc w:val="center"/>
              <w:rPr>
                <w:rFonts w:ascii="Calibri" w:hAnsi="Calibri"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szCs w:val="22"/>
                <w:lang w:val="en-US" w:eastAsia="el-GR"/>
              </w:rPr>
              <w:t>39.5%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EF48C5" w:rsidRPr="00573903" w:rsidRDefault="00EF48C5" w:rsidP="00530592">
            <w:pPr>
              <w:widowControl/>
              <w:spacing w:line="240" w:lineRule="auto"/>
              <w:jc w:val="center"/>
              <w:rPr>
                <w:rFonts w:ascii="Calibri" w:hAnsi="Calibri"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szCs w:val="22"/>
                <w:lang w:val="en-US" w:eastAsia="el-GR"/>
              </w:rPr>
              <w:t>46.5%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48C5" w:rsidRPr="00573903" w:rsidRDefault="00EF48C5" w:rsidP="00530592">
            <w:pPr>
              <w:widowControl/>
              <w:spacing w:line="240" w:lineRule="auto"/>
              <w:jc w:val="center"/>
              <w:rPr>
                <w:rFonts w:ascii="Calibri" w:hAnsi="Calibri"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szCs w:val="22"/>
                <w:lang w:val="en-US" w:eastAsia="el-GR"/>
              </w:rPr>
              <w:t>14.0%</w:t>
            </w:r>
          </w:p>
        </w:tc>
      </w:tr>
      <w:tr w:rsidR="00EF48C5" w:rsidRPr="00573903">
        <w:trPr>
          <w:trHeight w:val="300"/>
          <w:jc w:val="center"/>
        </w:trPr>
        <w:tc>
          <w:tcPr>
            <w:tcW w:w="7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8C5" w:rsidRPr="00573903" w:rsidRDefault="00EF48C5" w:rsidP="000E2E6A">
            <w:pPr>
              <w:ind w:left="113" w:right="113"/>
              <w:jc w:val="center"/>
              <w:rPr>
                <w:rFonts w:ascii="Calibri" w:hAnsi="Calibri"/>
                <w:color w:val="FF0000"/>
                <w:szCs w:val="22"/>
                <w:lang w:val="en-US" w:eastAsia="el-GR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48C5" w:rsidRPr="00573903" w:rsidRDefault="00EF48C5" w:rsidP="00530592">
            <w:pPr>
              <w:widowControl/>
              <w:spacing w:line="240" w:lineRule="auto"/>
              <w:jc w:val="center"/>
              <w:rPr>
                <w:rFonts w:ascii="Calibri" w:hAnsi="Calibri"/>
                <w:color w:val="FF0000"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color w:val="FF0000"/>
                <w:szCs w:val="22"/>
                <w:lang w:val="en-US" w:eastAsia="el-GR"/>
              </w:rPr>
              <w:t>3p 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48C5" w:rsidRPr="00573903" w:rsidRDefault="00EF48C5" w:rsidP="00530592">
            <w:pPr>
              <w:widowControl/>
              <w:spacing w:line="240" w:lineRule="auto"/>
              <w:jc w:val="center"/>
              <w:rPr>
                <w:rFonts w:ascii="Calibri" w:hAnsi="Calibri"/>
                <w:color w:val="FF0000"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color w:val="FF0000"/>
                <w:szCs w:val="22"/>
                <w:lang w:val="en-US" w:eastAsia="el-GR"/>
              </w:rPr>
              <w:t>47.1%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48C5" w:rsidRPr="00573903" w:rsidRDefault="00EF48C5" w:rsidP="00530592">
            <w:pPr>
              <w:widowControl/>
              <w:spacing w:line="240" w:lineRule="auto"/>
              <w:jc w:val="center"/>
              <w:rPr>
                <w:rFonts w:ascii="Calibri" w:hAnsi="Calibri"/>
                <w:color w:val="FF0000"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color w:val="FF0000"/>
                <w:szCs w:val="22"/>
                <w:lang w:val="en-US" w:eastAsia="el-GR"/>
              </w:rPr>
              <w:t>30.0%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48C5" w:rsidRPr="00573903" w:rsidRDefault="00EF48C5" w:rsidP="00530592">
            <w:pPr>
              <w:widowControl/>
              <w:spacing w:line="240" w:lineRule="auto"/>
              <w:jc w:val="center"/>
              <w:rPr>
                <w:rFonts w:ascii="Calibri" w:hAnsi="Calibri"/>
                <w:color w:val="FF0000"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color w:val="FF0000"/>
                <w:szCs w:val="22"/>
                <w:lang w:val="en-US" w:eastAsia="el-GR"/>
              </w:rPr>
              <w:t>50.0%</w:t>
            </w:r>
          </w:p>
        </w:tc>
      </w:tr>
      <w:tr w:rsidR="00EF48C5" w:rsidRPr="00573903">
        <w:trPr>
          <w:trHeight w:val="300"/>
          <w:jc w:val="center"/>
        </w:trPr>
        <w:tc>
          <w:tcPr>
            <w:tcW w:w="7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8C5" w:rsidRPr="00573903" w:rsidRDefault="00EF48C5" w:rsidP="000E2E6A">
            <w:pPr>
              <w:ind w:left="113" w:right="113"/>
              <w:jc w:val="center"/>
              <w:rPr>
                <w:rFonts w:ascii="Calibri" w:hAnsi="Calibri"/>
                <w:szCs w:val="22"/>
                <w:lang w:val="en-US" w:eastAsia="el-GR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48C5" w:rsidRPr="00573903" w:rsidRDefault="00EF48C5" w:rsidP="00530592">
            <w:pPr>
              <w:widowControl/>
              <w:spacing w:line="240" w:lineRule="auto"/>
              <w:jc w:val="center"/>
              <w:rPr>
                <w:rFonts w:ascii="Calibri" w:hAnsi="Calibri"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szCs w:val="22"/>
                <w:lang w:val="en-US" w:eastAsia="el-GR"/>
              </w:rPr>
              <w:t>Manolopoulos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vAlign w:val="center"/>
          </w:tcPr>
          <w:p w:rsidR="00EF48C5" w:rsidRPr="00573903" w:rsidRDefault="00EF48C5" w:rsidP="00530592">
            <w:pPr>
              <w:widowControl/>
              <w:spacing w:line="240" w:lineRule="auto"/>
              <w:jc w:val="center"/>
              <w:rPr>
                <w:rFonts w:ascii="Calibri" w:hAnsi="Calibri"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szCs w:val="22"/>
                <w:lang w:val="en-US" w:eastAsia="el-GR"/>
              </w:rPr>
              <w:t>35.3%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48C5" w:rsidRPr="00573903" w:rsidRDefault="00EF48C5" w:rsidP="00530592">
            <w:pPr>
              <w:widowControl/>
              <w:spacing w:line="240" w:lineRule="auto"/>
              <w:jc w:val="center"/>
              <w:rPr>
                <w:rFonts w:ascii="Calibri" w:hAnsi="Calibri"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szCs w:val="22"/>
                <w:lang w:val="en-US" w:eastAsia="el-GR"/>
              </w:rPr>
              <w:t>14.7%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EF48C5" w:rsidRPr="00573903" w:rsidRDefault="00EF48C5" w:rsidP="00530592">
            <w:pPr>
              <w:widowControl/>
              <w:spacing w:line="240" w:lineRule="auto"/>
              <w:jc w:val="center"/>
              <w:rPr>
                <w:rFonts w:ascii="Calibri" w:hAnsi="Calibri"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szCs w:val="22"/>
                <w:lang w:val="en-US" w:eastAsia="el-GR"/>
              </w:rPr>
              <w:t>50.0%</w:t>
            </w:r>
          </w:p>
        </w:tc>
      </w:tr>
      <w:tr w:rsidR="00EF48C5" w:rsidRPr="00573903">
        <w:trPr>
          <w:trHeight w:val="300"/>
          <w:jc w:val="center"/>
        </w:trPr>
        <w:tc>
          <w:tcPr>
            <w:tcW w:w="7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8C5" w:rsidRPr="00573903" w:rsidRDefault="00EF48C5" w:rsidP="000E2E6A">
            <w:pPr>
              <w:ind w:left="113" w:right="113"/>
              <w:jc w:val="center"/>
              <w:rPr>
                <w:rFonts w:ascii="Calibri" w:hAnsi="Calibri"/>
                <w:color w:val="FF0000"/>
                <w:szCs w:val="22"/>
                <w:lang w:val="en-US" w:eastAsia="el-GR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48C5" w:rsidRPr="00573903" w:rsidRDefault="00EF48C5" w:rsidP="00530592">
            <w:pPr>
              <w:widowControl/>
              <w:spacing w:line="240" w:lineRule="auto"/>
              <w:jc w:val="center"/>
              <w:rPr>
                <w:rFonts w:ascii="Calibri" w:hAnsi="Calibri"/>
                <w:color w:val="FF0000"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color w:val="FF0000"/>
                <w:szCs w:val="22"/>
                <w:lang w:val="en-US" w:eastAsia="el-GR"/>
              </w:rPr>
              <w:t>3p 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48C5" w:rsidRPr="00573903" w:rsidRDefault="00EF48C5" w:rsidP="00530592">
            <w:pPr>
              <w:widowControl/>
              <w:spacing w:line="240" w:lineRule="auto"/>
              <w:jc w:val="center"/>
              <w:rPr>
                <w:rFonts w:ascii="Calibri" w:hAnsi="Calibri"/>
                <w:color w:val="FF0000"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color w:val="FF0000"/>
                <w:szCs w:val="22"/>
                <w:lang w:val="en-US" w:eastAsia="el-GR"/>
              </w:rPr>
              <w:t>25.0%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48C5" w:rsidRPr="00573903" w:rsidRDefault="00EF48C5" w:rsidP="00530592">
            <w:pPr>
              <w:widowControl/>
              <w:spacing w:line="240" w:lineRule="auto"/>
              <w:jc w:val="center"/>
              <w:rPr>
                <w:rFonts w:ascii="Calibri" w:hAnsi="Calibri"/>
                <w:color w:val="FF0000"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color w:val="FF0000"/>
                <w:szCs w:val="22"/>
                <w:lang w:val="en-US" w:eastAsia="el-GR"/>
              </w:rPr>
              <w:t>0.0%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48C5" w:rsidRPr="00573903" w:rsidRDefault="00EF48C5" w:rsidP="00530592">
            <w:pPr>
              <w:widowControl/>
              <w:spacing w:line="240" w:lineRule="auto"/>
              <w:jc w:val="center"/>
              <w:rPr>
                <w:rFonts w:ascii="Calibri" w:hAnsi="Calibri"/>
                <w:color w:val="FF0000"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color w:val="FF0000"/>
                <w:szCs w:val="22"/>
                <w:lang w:val="en-US" w:eastAsia="el-GR"/>
              </w:rPr>
              <w:t>41.2%</w:t>
            </w:r>
          </w:p>
        </w:tc>
      </w:tr>
      <w:tr w:rsidR="00EF48C5" w:rsidRPr="00573903">
        <w:trPr>
          <w:trHeight w:val="300"/>
          <w:jc w:val="center"/>
        </w:trPr>
        <w:tc>
          <w:tcPr>
            <w:tcW w:w="7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8C5" w:rsidRPr="00573903" w:rsidRDefault="00EF48C5" w:rsidP="000E2E6A">
            <w:pPr>
              <w:ind w:left="113" w:right="113"/>
              <w:jc w:val="center"/>
              <w:rPr>
                <w:rFonts w:ascii="Calibri" w:hAnsi="Calibri"/>
                <w:szCs w:val="22"/>
                <w:lang w:val="en-US" w:eastAsia="el-GR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48C5" w:rsidRPr="00573903" w:rsidRDefault="00EF48C5" w:rsidP="00530592">
            <w:pPr>
              <w:widowControl/>
              <w:spacing w:line="240" w:lineRule="auto"/>
              <w:jc w:val="center"/>
              <w:rPr>
                <w:rFonts w:ascii="Calibri" w:hAnsi="Calibri"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szCs w:val="22"/>
                <w:lang w:val="en-US" w:eastAsia="el-GR"/>
              </w:rPr>
              <w:t>Panagiotarakos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48C5" w:rsidRPr="00573903" w:rsidRDefault="00EF48C5" w:rsidP="00530592">
            <w:pPr>
              <w:widowControl/>
              <w:spacing w:line="240" w:lineRule="auto"/>
              <w:jc w:val="center"/>
              <w:rPr>
                <w:rFonts w:ascii="Calibri" w:hAnsi="Calibri"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szCs w:val="22"/>
                <w:lang w:val="en-US" w:eastAsia="el-GR"/>
              </w:rPr>
              <w:t>27.1%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48C5" w:rsidRPr="00573903" w:rsidRDefault="00EF48C5" w:rsidP="00530592">
            <w:pPr>
              <w:widowControl/>
              <w:spacing w:line="240" w:lineRule="auto"/>
              <w:jc w:val="center"/>
              <w:rPr>
                <w:rFonts w:ascii="Calibri" w:hAnsi="Calibri"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szCs w:val="22"/>
                <w:lang w:val="en-US" w:eastAsia="el-GR"/>
              </w:rPr>
              <w:t>10.4%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EF48C5" w:rsidRPr="00573903" w:rsidRDefault="00EF48C5" w:rsidP="00530592">
            <w:pPr>
              <w:widowControl/>
              <w:spacing w:line="240" w:lineRule="auto"/>
              <w:jc w:val="center"/>
              <w:rPr>
                <w:rFonts w:ascii="Calibri" w:hAnsi="Calibri"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szCs w:val="22"/>
                <w:lang w:val="en-US" w:eastAsia="el-GR"/>
              </w:rPr>
              <w:t>62.5%</w:t>
            </w:r>
          </w:p>
        </w:tc>
      </w:tr>
      <w:tr w:rsidR="00EF48C5" w:rsidRPr="00573903">
        <w:trPr>
          <w:trHeight w:val="300"/>
          <w:jc w:val="center"/>
        </w:trPr>
        <w:tc>
          <w:tcPr>
            <w:tcW w:w="7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8C5" w:rsidRPr="00573903" w:rsidRDefault="00EF48C5" w:rsidP="000E2E6A">
            <w:pPr>
              <w:ind w:left="113" w:right="113"/>
              <w:jc w:val="center"/>
              <w:rPr>
                <w:rFonts w:ascii="Calibri" w:hAnsi="Calibri"/>
                <w:color w:val="FF0000"/>
                <w:szCs w:val="22"/>
                <w:lang w:val="en-US" w:eastAsia="el-GR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48C5" w:rsidRPr="00573903" w:rsidRDefault="00EF48C5" w:rsidP="00530592">
            <w:pPr>
              <w:widowControl/>
              <w:spacing w:line="240" w:lineRule="auto"/>
              <w:jc w:val="center"/>
              <w:rPr>
                <w:rFonts w:ascii="Calibri" w:hAnsi="Calibri"/>
                <w:color w:val="FF0000"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color w:val="FF0000"/>
                <w:szCs w:val="22"/>
                <w:lang w:val="en-US" w:eastAsia="el-GR"/>
              </w:rPr>
              <w:t>3p 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48C5" w:rsidRPr="00573903" w:rsidRDefault="00EF48C5" w:rsidP="00530592">
            <w:pPr>
              <w:widowControl/>
              <w:spacing w:line="240" w:lineRule="auto"/>
              <w:jc w:val="center"/>
              <w:rPr>
                <w:rFonts w:ascii="Calibri" w:hAnsi="Calibri"/>
                <w:color w:val="FF0000"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color w:val="FF0000"/>
                <w:szCs w:val="22"/>
                <w:lang w:val="en-US" w:eastAsia="el-GR"/>
              </w:rPr>
              <w:t>0.0%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48C5" w:rsidRPr="00573903" w:rsidRDefault="00EF48C5" w:rsidP="00530592">
            <w:pPr>
              <w:widowControl/>
              <w:spacing w:line="240" w:lineRule="auto"/>
              <w:jc w:val="center"/>
              <w:rPr>
                <w:rFonts w:ascii="Calibri" w:hAnsi="Calibri"/>
                <w:color w:val="FF0000"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color w:val="FF0000"/>
                <w:szCs w:val="22"/>
                <w:lang w:val="en-US" w:eastAsia="el-GR"/>
              </w:rPr>
              <w:t>60.0%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48C5" w:rsidRPr="00573903" w:rsidRDefault="00EF48C5" w:rsidP="00530592">
            <w:pPr>
              <w:widowControl/>
              <w:spacing w:line="240" w:lineRule="auto"/>
              <w:jc w:val="center"/>
              <w:rPr>
                <w:rFonts w:ascii="Calibri" w:hAnsi="Calibri"/>
                <w:color w:val="FF0000"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color w:val="FF0000"/>
                <w:szCs w:val="22"/>
                <w:lang w:val="en-US" w:eastAsia="el-GR"/>
              </w:rPr>
              <w:t>16.7%</w:t>
            </w:r>
          </w:p>
        </w:tc>
      </w:tr>
      <w:tr w:rsidR="00EF48C5" w:rsidRPr="00573903">
        <w:trPr>
          <w:trHeight w:val="300"/>
          <w:jc w:val="center"/>
        </w:trPr>
        <w:tc>
          <w:tcPr>
            <w:tcW w:w="7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F48C5" w:rsidRPr="00573903" w:rsidRDefault="00EF48C5" w:rsidP="000E2E6A">
            <w:pPr>
              <w:ind w:left="113" w:right="113"/>
              <w:jc w:val="center"/>
              <w:rPr>
                <w:rFonts w:ascii="Calibri" w:hAnsi="Calibri"/>
                <w:szCs w:val="22"/>
                <w:lang w:val="en-US" w:eastAsia="el-GR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48C5" w:rsidRPr="00573903" w:rsidRDefault="00EF48C5" w:rsidP="00530592">
            <w:pPr>
              <w:widowControl/>
              <w:spacing w:line="240" w:lineRule="auto"/>
              <w:jc w:val="center"/>
              <w:rPr>
                <w:rFonts w:ascii="Calibri" w:hAnsi="Calibri"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szCs w:val="22"/>
                <w:lang w:val="en-US" w:eastAsia="el-GR"/>
              </w:rPr>
              <w:t>Korfas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EF48C5" w:rsidRPr="00573903" w:rsidRDefault="00EF48C5" w:rsidP="00530592">
            <w:pPr>
              <w:widowControl/>
              <w:spacing w:line="240" w:lineRule="auto"/>
              <w:jc w:val="center"/>
              <w:rPr>
                <w:rFonts w:ascii="Calibri" w:hAnsi="Calibri"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szCs w:val="22"/>
                <w:lang w:val="en-US" w:eastAsia="el-GR"/>
              </w:rPr>
              <w:t>45.2%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48C5" w:rsidRPr="00573903" w:rsidRDefault="00EF48C5" w:rsidP="00530592">
            <w:pPr>
              <w:widowControl/>
              <w:spacing w:line="240" w:lineRule="auto"/>
              <w:jc w:val="center"/>
              <w:rPr>
                <w:rFonts w:ascii="Calibri" w:hAnsi="Calibri"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szCs w:val="22"/>
                <w:lang w:val="en-US" w:eastAsia="el-GR"/>
              </w:rPr>
              <w:t>33.9%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48C5" w:rsidRPr="00573903" w:rsidRDefault="00EF48C5" w:rsidP="00530592">
            <w:pPr>
              <w:widowControl/>
              <w:spacing w:line="240" w:lineRule="auto"/>
              <w:jc w:val="center"/>
              <w:rPr>
                <w:rFonts w:ascii="Calibri" w:hAnsi="Calibri"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szCs w:val="22"/>
                <w:lang w:val="en-US" w:eastAsia="el-GR"/>
              </w:rPr>
              <w:t>20.9%</w:t>
            </w:r>
          </w:p>
        </w:tc>
      </w:tr>
      <w:tr w:rsidR="00EF48C5" w:rsidRPr="00573903">
        <w:trPr>
          <w:trHeight w:val="300"/>
          <w:jc w:val="center"/>
        </w:trPr>
        <w:tc>
          <w:tcPr>
            <w:tcW w:w="7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F48C5" w:rsidRPr="00573903" w:rsidRDefault="00EF48C5" w:rsidP="000E2E6A">
            <w:pPr>
              <w:ind w:left="113" w:right="113"/>
              <w:jc w:val="center"/>
              <w:rPr>
                <w:rFonts w:ascii="Calibri" w:hAnsi="Calibri"/>
                <w:color w:val="FF0000"/>
                <w:szCs w:val="22"/>
                <w:lang w:val="en-US" w:eastAsia="el-GR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48C5" w:rsidRPr="00573903" w:rsidRDefault="00EF48C5" w:rsidP="00530592">
            <w:pPr>
              <w:widowControl/>
              <w:spacing w:line="240" w:lineRule="auto"/>
              <w:jc w:val="center"/>
              <w:rPr>
                <w:rFonts w:ascii="Calibri" w:hAnsi="Calibri"/>
                <w:color w:val="FF0000"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color w:val="FF0000"/>
                <w:szCs w:val="22"/>
                <w:lang w:val="en-US" w:eastAsia="el-GR"/>
              </w:rPr>
              <w:t>3p 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48C5" w:rsidRPr="00573903" w:rsidRDefault="00EF48C5" w:rsidP="00530592">
            <w:pPr>
              <w:widowControl/>
              <w:spacing w:line="240" w:lineRule="auto"/>
              <w:jc w:val="center"/>
              <w:rPr>
                <w:rFonts w:ascii="Calibri" w:hAnsi="Calibri"/>
                <w:color w:val="FF0000"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color w:val="FF0000"/>
                <w:szCs w:val="22"/>
                <w:lang w:val="en-US" w:eastAsia="el-GR"/>
              </w:rPr>
              <w:t>46.2%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48C5" w:rsidRPr="00573903" w:rsidRDefault="00EF48C5" w:rsidP="00530592">
            <w:pPr>
              <w:widowControl/>
              <w:spacing w:line="240" w:lineRule="auto"/>
              <w:jc w:val="center"/>
              <w:rPr>
                <w:rFonts w:ascii="Calibri" w:hAnsi="Calibri"/>
                <w:color w:val="FF0000"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color w:val="FF0000"/>
                <w:szCs w:val="22"/>
                <w:lang w:val="en-US" w:eastAsia="el-GR"/>
              </w:rPr>
              <w:t>38.5%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48C5" w:rsidRPr="00573903" w:rsidRDefault="00EF48C5" w:rsidP="00530592">
            <w:pPr>
              <w:widowControl/>
              <w:spacing w:line="240" w:lineRule="auto"/>
              <w:jc w:val="center"/>
              <w:rPr>
                <w:rFonts w:ascii="Calibri" w:hAnsi="Calibri"/>
                <w:color w:val="FF0000"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color w:val="FF0000"/>
                <w:szCs w:val="22"/>
                <w:lang w:val="en-US" w:eastAsia="el-GR"/>
              </w:rPr>
              <w:t>50.0%</w:t>
            </w:r>
          </w:p>
        </w:tc>
      </w:tr>
      <w:tr w:rsidR="00EF48C5" w:rsidRPr="00573903">
        <w:trPr>
          <w:trHeight w:val="300"/>
          <w:jc w:val="center"/>
        </w:trPr>
        <w:tc>
          <w:tcPr>
            <w:tcW w:w="7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F48C5" w:rsidRPr="00573903" w:rsidRDefault="00EF48C5" w:rsidP="000E2E6A">
            <w:pPr>
              <w:widowControl/>
              <w:spacing w:line="240" w:lineRule="auto"/>
              <w:ind w:left="113" w:right="113"/>
              <w:jc w:val="center"/>
              <w:rPr>
                <w:rFonts w:ascii="Calibri" w:hAnsi="Calibri"/>
                <w:b/>
                <w:szCs w:val="22"/>
                <w:lang w:val="en-US" w:eastAsia="el-GR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48C5" w:rsidRPr="00573903" w:rsidRDefault="00EF48C5" w:rsidP="00530592">
            <w:pPr>
              <w:widowControl/>
              <w:spacing w:line="240" w:lineRule="auto"/>
              <w:jc w:val="center"/>
              <w:rPr>
                <w:rFonts w:ascii="Calibri" w:hAnsi="Calibri"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szCs w:val="22"/>
                <w:lang w:val="en-US" w:eastAsia="el-GR"/>
              </w:rPr>
              <w:t>Turner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48C5" w:rsidRPr="00573903" w:rsidRDefault="00EF48C5" w:rsidP="00530592">
            <w:pPr>
              <w:widowControl/>
              <w:spacing w:line="240" w:lineRule="auto"/>
              <w:jc w:val="center"/>
              <w:rPr>
                <w:rFonts w:ascii="Calibri" w:hAnsi="Calibri"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szCs w:val="22"/>
                <w:lang w:val="en-US" w:eastAsia="el-GR"/>
              </w:rPr>
              <w:t>38.8%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48C5" w:rsidRPr="00573903" w:rsidRDefault="00EF48C5" w:rsidP="00530592">
            <w:pPr>
              <w:widowControl/>
              <w:spacing w:line="240" w:lineRule="auto"/>
              <w:jc w:val="center"/>
              <w:rPr>
                <w:rFonts w:ascii="Calibri" w:hAnsi="Calibri"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szCs w:val="22"/>
                <w:lang w:val="en-US" w:eastAsia="el-GR"/>
              </w:rPr>
              <w:t>26.5%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48C5" w:rsidRPr="00573903" w:rsidRDefault="00EF48C5" w:rsidP="00530592">
            <w:pPr>
              <w:widowControl/>
              <w:spacing w:line="240" w:lineRule="auto"/>
              <w:jc w:val="center"/>
              <w:rPr>
                <w:rFonts w:ascii="Calibri" w:hAnsi="Calibri"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szCs w:val="22"/>
                <w:lang w:val="en-US" w:eastAsia="el-GR"/>
              </w:rPr>
              <w:t>34.7%</w:t>
            </w:r>
          </w:p>
        </w:tc>
      </w:tr>
      <w:tr w:rsidR="00EF48C5" w:rsidRPr="00573903">
        <w:trPr>
          <w:trHeight w:val="300"/>
          <w:jc w:val="center"/>
        </w:trPr>
        <w:tc>
          <w:tcPr>
            <w:tcW w:w="7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8C5" w:rsidRPr="00573903" w:rsidRDefault="00EF48C5" w:rsidP="00530592">
            <w:pPr>
              <w:widowControl/>
              <w:spacing w:line="240" w:lineRule="auto"/>
              <w:jc w:val="center"/>
              <w:rPr>
                <w:rFonts w:ascii="Calibri" w:hAnsi="Calibri"/>
                <w:color w:val="FF0000"/>
                <w:szCs w:val="22"/>
                <w:lang w:val="en-US" w:eastAsia="el-GR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48C5" w:rsidRPr="00573903" w:rsidRDefault="00EF48C5" w:rsidP="00530592">
            <w:pPr>
              <w:widowControl/>
              <w:spacing w:line="240" w:lineRule="auto"/>
              <w:jc w:val="center"/>
              <w:rPr>
                <w:rFonts w:ascii="Calibri" w:hAnsi="Calibri"/>
                <w:color w:val="FF0000"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color w:val="FF0000"/>
                <w:szCs w:val="22"/>
                <w:lang w:val="en-US" w:eastAsia="el-GR"/>
              </w:rPr>
              <w:t>3p 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48C5" w:rsidRPr="00573903" w:rsidRDefault="00EF48C5" w:rsidP="00530592">
            <w:pPr>
              <w:widowControl/>
              <w:spacing w:line="240" w:lineRule="auto"/>
              <w:jc w:val="center"/>
              <w:rPr>
                <w:rFonts w:ascii="Calibri" w:hAnsi="Calibri"/>
                <w:color w:val="FF0000"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color w:val="FF0000"/>
                <w:szCs w:val="22"/>
                <w:lang w:val="en-US" w:eastAsia="el-GR"/>
              </w:rPr>
              <w:t>31.6%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48C5" w:rsidRPr="00573903" w:rsidRDefault="00EF48C5" w:rsidP="00530592">
            <w:pPr>
              <w:widowControl/>
              <w:spacing w:line="240" w:lineRule="auto"/>
              <w:jc w:val="center"/>
              <w:rPr>
                <w:rFonts w:ascii="Calibri" w:hAnsi="Calibri"/>
                <w:color w:val="FF0000"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color w:val="FF0000"/>
                <w:szCs w:val="22"/>
                <w:lang w:val="en-US" w:eastAsia="el-GR"/>
              </w:rPr>
              <w:t>15.4%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48C5" w:rsidRPr="00573903" w:rsidRDefault="00EF48C5" w:rsidP="00530592">
            <w:pPr>
              <w:widowControl/>
              <w:spacing w:line="240" w:lineRule="auto"/>
              <w:jc w:val="center"/>
              <w:rPr>
                <w:rFonts w:ascii="Calibri" w:hAnsi="Calibri"/>
                <w:color w:val="FF0000"/>
                <w:szCs w:val="22"/>
                <w:lang w:val="en-US" w:eastAsia="el-GR"/>
              </w:rPr>
            </w:pPr>
            <w:r w:rsidRPr="00573903">
              <w:rPr>
                <w:rFonts w:ascii="Calibri" w:hAnsi="Calibri"/>
                <w:color w:val="FF0000"/>
                <w:szCs w:val="22"/>
                <w:lang w:val="en-US" w:eastAsia="el-GR"/>
              </w:rPr>
              <w:t>17.6%</w:t>
            </w:r>
          </w:p>
        </w:tc>
      </w:tr>
    </w:tbl>
    <w:p w:rsidR="006A07FC" w:rsidRPr="00573903" w:rsidRDefault="005E4F38" w:rsidP="00652A16">
      <w:pPr>
        <w:ind w:left="1620" w:right="1102" w:hanging="540"/>
        <w:rPr>
          <w:rFonts w:ascii="Calibri" w:hAnsi="Calibri"/>
          <w:sz w:val="18"/>
          <w:szCs w:val="22"/>
          <w:lang w:val="en-US"/>
        </w:rPr>
      </w:pPr>
      <w:r w:rsidRPr="00573903">
        <w:rPr>
          <w:rFonts w:ascii="Calibri" w:hAnsi="Calibri"/>
          <w:sz w:val="18"/>
          <w:szCs w:val="22"/>
          <w:lang w:val="en-US"/>
        </w:rPr>
        <w:t>Note:</w:t>
      </w:r>
      <w:r w:rsidRPr="00573903">
        <w:rPr>
          <w:rFonts w:ascii="Calibri" w:hAnsi="Calibri"/>
          <w:sz w:val="18"/>
          <w:szCs w:val="22"/>
          <w:lang w:val="en-US"/>
        </w:rPr>
        <w:tab/>
      </w:r>
      <w:r w:rsidR="00266D0E" w:rsidRPr="00573903">
        <w:rPr>
          <w:rFonts w:ascii="Calibri" w:hAnsi="Calibri"/>
          <w:sz w:val="18"/>
          <w:szCs w:val="22"/>
          <w:lang w:val="en-US"/>
        </w:rPr>
        <w:t>every</w:t>
      </w:r>
      <w:r w:rsidRPr="00573903">
        <w:rPr>
          <w:rFonts w:ascii="Calibri" w:hAnsi="Calibri"/>
          <w:sz w:val="18"/>
          <w:szCs w:val="22"/>
          <w:lang w:val="en-US"/>
        </w:rPr>
        <w:t xml:space="preserve"> yellow highlighted cell represent</w:t>
      </w:r>
      <w:r w:rsidR="009A0055" w:rsidRPr="00573903">
        <w:rPr>
          <w:rFonts w:ascii="Calibri" w:hAnsi="Calibri"/>
          <w:sz w:val="18"/>
          <w:szCs w:val="22"/>
          <w:lang w:val="en-US"/>
        </w:rPr>
        <w:t>s</w:t>
      </w:r>
      <w:r w:rsidRPr="00573903">
        <w:rPr>
          <w:rFonts w:ascii="Calibri" w:hAnsi="Calibri"/>
          <w:sz w:val="18"/>
          <w:szCs w:val="22"/>
          <w:lang w:val="en-US"/>
        </w:rPr>
        <w:t xml:space="preserve"> the most preferable </w:t>
      </w:r>
      <w:r w:rsidR="002329D1" w:rsidRPr="00573903">
        <w:rPr>
          <w:rFonts w:ascii="Calibri" w:hAnsi="Calibri"/>
          <w:sz w:val="18"/>
          <w:szCs w:val="22"/>
          <w:lang w:val="en-US"/>
        </w:rPr>
        <w:t>shooting spots</w:t>
      </w:r>
      <w:r w:rsidRPr="00573903">
        <w:rPr>
          <w:rFonts w:ascii="Calibri" w:hAnsi="Calibri"/>
          <w:sz w:val="18"/>
          <w:szCs w:val="22"/>
          <w:lang w:val="en-US"/>
        </w:rPr>
        <w:t xml:space="preserve"> for each player (if there is one), while </w:t>
      </w:r>
      <w:r w:rsidR="00266D0E" w:rsidRPr="00573903">
        <w:rPr>
          <w:rFonts w:ascii="Calibri" w:hAnsi="Calibri"/>
          <w:sz w:val="18"/>
          <w:szCs w:val="22"/>
          <w:lang w:val="en-US"/>
        </w:rPr>
        <w:t xml:space="preserve">every </w:t>
      </w:r>
      <w:r w:rsidRPr="00573903">
        <w:rPr>
          <w:rFonts w:ascii="Calibri" w:hAnsi="Calibri"/>
          <w:sz w:val="18"/>
          <w:szCs w:val="22"/>
          <w:lang w:val="en-US"/>
        </w:rPr>
        <w:t>blue highlighted cell represent</w:t>
      </w:r>
      <w:r w:rsidR="009A0055" w:rsidRPr="00573903">
        <w:rPr>
          <w:rFonts w:ascii="Calibri" w:hAnsi="Calibri"/>
          <w:sz w:val="18"/>
          <w:szCs w:val="22"/>
          <w:lang w:val="en-US"/>
        </w:rPr>
        <w:t>s</w:t>
      </w:r>
      <w:r w:rsidRPr="00573903">
        <w:rPr>
          <w:rFonts w:ascii="Calibri" w:hAnsi="Calibri"/>
          <w:sz w:val="18"/>
          <w:szCs w:val="22"/>
          <w:lang w:val="en-US"/>
        </w:rPr>
        <w:t xml:space="preserve"> the next most preferable </w:t>
      </w:r>
      <w:r w:rsidR="002329D1" w:rsidRPr="00573903">
        <w:rPr>
          <w:rFonts w:ascii="Calibri" w:hAnsi="Calibri"/>
          <w:sz w:val="18"/>
          <w:szCs w:val="22"/>
          <w:lang w:val="en-US"/>
        </w:rPr>
        <w:t>shooting spots</w:t>
      </w:r>
    </w:p>
    <w:p w:rsidR="00625AA1" w:rsidRPr="00573903" w:rsidRDefault="00625AA1" w:rsidP="00652A16">
      <w:pPr>
        <w:ind w:left="1620" w:hanging="540"/>
        <w:rPr>
          <w:rFonts w:ascii="Calibri" w:hAnsi="Calibri"/>
          <w:sz w:val="20"/>
          <w:szCs w:val="22"/>
          <w:highlight w:val="yellow"/>
          <w:lang w:val="en-US"/>
        </w:rPr>
        <w:sectPr w:rsidR="00625AA1" w:rsidRPr="00573903" w:rsidSect="001E131D">
          <w:pgSz w:w="11906" w:h="16838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:rsidR="005243CD" w:rsidRPr="00573903" w:rsidRDefault="005243CD" w:rsidP="00EB7B75">
      <w:pPr>
        <w:ind w:left="902" w:hanging="902"/>
        <w:jc w:val="left"/>
        <w:rPr>
          <w:rFonts w:ascii="Calibri" w:hAnsi="Calibri"/>
          <w:lang w:val="en-US"/>
        </w:rPr>
      </w:pPr>
      <w:r w:rsidRPr="00573903">
        <w:rPr>
          <w:rFonts w:ascii="Calibri" w:hAnsi="Calibri"/>
          <w:b/>
          <w:bCs/>
          <w:iCs/>
          <w:lang w:val="en-US"/>
        </w:rPr>
        <w:lastRenderedPageBreak/>
        <w:t xml:space="preserve">Table </w:t>
      </w:r>
      <w:r w:rsidR="0002755A" w:rsidRPr="00573903">
        <w:rPr>
          <w:rFonts w:ascii="Calibri" w:hAnsi="Calibri"/>
          <w:b/>
          <w:bCs/>
          <w:iCs/>
          <w:lang w:val="en-US"/>
        </w:rPr>
        <w:t>8</w:t>
      </w:r>
      <w:r w:rsidRPr="00573903">
        <w:rPr>
          <w:rFonts w:ascii="Calibri" w:hAnsi="Calibri"/>
          <w:b/>
          <w:bCs/>
          <w:iCs/>
          <w:lang w:val="en-US"/>
        </w:rPr>
        <w:t>:</w:t>
      </w:r>
      <w:r w:rsidRPr="00573903">
        <w:rPr>
          <w:rFonts w:ascii="Calibri" w:hAnsi="Calibri"/>
          <w:bCs/>
          <w:iCs/>
          <w:lang w:val="en-US"/>
        </w:rPr>
        <w:tab/>
      </w:r>
      <w:r w:rsidR="009E2756" w:rsidRPr="00573903">
        <w:rPr>
          <w:rFonts w:ascii="Calibri" w:hAnsi="Calibri"/>
          <w:lang w:val="en-US"/>
        </w:rPr>
        <w:t>Statistical data</w:t>
      </w:r>
      <w:r w:rsidRPr="00573903">
        <w:rPr>
          <w:rFonts w:ascii="Calibri" w:hAnsi="Calibri"/>
          <w:lang w:val="en-US"/>
        </w:rPr>
        <w:t xml:space="preserve"> </w:t>
      </w:r>
      <w:r w:rsidR="007B2331" w:rsidRPr="00573903">
        <w:rPr>
          <w:rFonts w:ascii="Calibri" w:hAnsi="Calibri"/>
          <w:lang w:val="en-US"/>
        </w:rPr>
        <w:t xml:space="preserve">of </w:t>
      </w:r>
      <w:r w:rsidR="007E2FBC" w:rsidRPr="00573903">
        <w:rPr>
          <w:rFonts w:ascii="Calibri" w:hAnsi="Calibri"/>
          <w:lang w:val="en-US"/>
        </w:rPr>
        <w:t>Maroussi players</w:t>
      </w:r>
      <w:r w:rsidR="007B2331" w:rsidRPr="00573903">
        <w:rPr>
          <w:rFonts w:ascii="Calibri" w:hAnsi="Calibri"/>
          <w:lang w:val="en-US"/>
        </w:rPr>
        <w:t xml:space="preserve"> reduced in 40</w:t>
      </w:r>
      <w:r w:rsidR="00EB7B75" w:rsidRPr="00573903">
        <w:rPr>
          <w:rFonts w:ascii="Calibri" w:hAnsi="Calibri"/>
          <w:lang w:val="en-US"/>
        </w:rPr>
        <w:t xml:space="preserve"> min</w:t>
      </w:r>
      <w:r w:rsidR="007B2331" w:rsidRPr="00573903">
        <w:rPr>
          <w:rFonts w:ascii="Calibri" w:hAnsi="Calibri"/>
          <w:lang w:val="en-US"/>
        </w:rPr>
        <w:t xml:space="preserve">, based on the box score </w:t>
      </w:r>
      <w:r w:rsidRPr="00573903">
        <w:rPr>
          <w:rFonts w:ascii="Calibri" w:hAnsi="Calibri"/>
          <w:lang w:val="en-US"/>
        </w:rPr>
        <w:t xml:space="preserve">of the </w:t>
      </w:r>
      <w:r w:rsidRPr="00573903">
        <w:rPr>
          <w:rFonts w:ascii="Calibri" w:hAnsi="Calibri"/>
          <w:szCs w:val="22"/>
          <w:lang w:val="en-US"/>
        </w:rPr>
        <w:t>first six games of Maroussi in the Greek championship of 1999-2000</w:t>
      </w:r>
      <w:r w:rsidR="007B2331" w:rsidRPr="00573903">
        <w:rPr>
          <w:rFonts w:ascii="Calibri" w:hAnsi="Calibri"/>
          <w:szCs w:val="22"/>
          <w:lang w:val="en-US"/>
        </w:rPr>
        <w:t>, i.e. Table 3</w:t>
      </w:r>
    </w:p>
    <w:p w:rsidR="00DD1134" w:rsidRPr="00573903" w:rsidRDefault="00DD1134" w:rsidP="00DD1134">
      <w:pPr>
        <w:spacing w:line="240" w:lineRule="auto"/>
        <w:ind w:left="1080" w:hanging="1080"/>
        <w:rPr>
          <w:rFonts w:ascii="Calibri" w:hAnsi="Calibri"/>
          <w:szCs w:val="22"/>
          <w:lang w:val="en-US"/>
        </w:rPr>
      </w:pPr>
    </w:p>
    <w:tbl>
      <w:tblPr>
        <w:tblW w:w="14232" w:type="dxa"/>
        <w:tblInd w:w="88" w:type="dxa"/>
        <w:tblLayout w:type="fixed"/>
        <w:tblLook w:val="0000"/>
      </w:tblPr>
      <w:tblGrid>
        <w:gridCol w:w="1699"/>
        <w:gridCol w:w="898"/>
        <w:gridCol w:w="651"/>
        <w:gridCol w:w="918"/>
        <w:gridCol w:w="664"/>
        <w:gridCol w:w="918"/>
        <w:gridCol w:w="664"/>
        <w:gridCol w:w="918"/>
        <w:gridCol w:w="839"/>
        <w:gridCol w:w="704"/>
        <w:gridCol w:w="671"/>
        <w:gridCol w:w="1248"/>
        <w:gridCol w:w="941"/>
        <w:gridCol w:w="867"/>
        <w:gridCol w:w="624"/>
        <w:gridCol w:w="1008"/>
      </w:tblGrid>
      <w:tr w:rsidR="00625AA1" w:rsidRPr="00573903">
        <w:trPr>
          <w:trHeight w:val="332"/>
        </w:trPr>
        <w:tc>
          <w:tcPr>
            <w:tcW w:w="1699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7B2331">
            <w:pPr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</w:p>
        </w:tc>
        <w:tc>
          <w:tcPr>
            <w:tcW w:w="89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7B2331">
            <w:pPr>
              <w:widowControl/>
              <w:spacing w:line="240" w:lineRule="auto"/>
              <w:jc w:val="center"/>
              <w:rPr>
                <w:rFonts w:ascii="Calibri" w:hAnsi="Calibri" w:cs="Arial"/>
                <w:b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b/>
                <w:szCs w:val="22"/>
                <w:lang w:val="en-US" w:eastAsia="el-GR"/>
              </w:rPr>
              <w:t>Points</w:t>
            </w:r>
          </w:p>
        </w:tc>
        <w:tc>
          <w:tcPr>
            <w:tcW w:w="15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7B2331">
            <w:pPr>
              <w:widowControl/>
              <w:spacing w:line="240" w:lineRule="auto"/>
              <w:jc w:val="center"/>
              <w:rPr>
                <w:rFonts w:ascii="Calibri" w:hAnsi="Calibri" w:cs="Arial"/>
                <w:b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b/>
                <w:szCs w:val="22"/>
                <w:lang w:val="en-US" w:eastAsia="el-GR"/>
              </w:rPr>
              <w:t>Free throws</w:t>
            </w:r>
          </w:p>
        </w:tc>
        <w:tc>
          <w:tcPr>
            <w:tcW w:w="158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7B2331">
            <w:pPr>
              <w:widowControl/>
              <w:spacing w:line="240" w:lineRule="auto"/>
              <w:jc w:val="center"/>
              <w:rPr>
                <w:rFonts w:ascii="Calibri" w:hAnsi="Calibri" w:cs="Arial"/>
                <w:b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b/>
                <w:szCs w:val="22"/>
                <w:lang w:val="en-US" w:eastAsia="el-GR"/>
              </w:rPr>
              <w:t>2p shots</w:t>
            </w:r>
          </w:p>
        </w:tc>
        <w:tc>
          <w:tcPr>
            <w:tcW w:w="158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7B2331">
            <w:pPr>
              <w:widowControl/>
              <w:spacing w:line="240" w:lineRule="auto"/>
              <w:jc w:val="center"/>
              <w:rPr>
                <w:rFonts w:ascii="Calibri" w:hAnsi="Calibri" w:cs="Arial"/>
                <w:b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b/>
                <w:szCs w:val="22"/>
                <w:lang w:val="en-US" w:eastAsia="el-GR"/>
              </w:rPr>
              <w:t>3p shots</w:t>
            </w:r>
          </w:p>
        </w:tc>
        <w:tc>
          <w:tcPr>
            <w:tcW w:w="83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25AA1" w:rsidRPr="00573903" w:rsidRDefault="00625AA1" w:rsidP="007B2331">
            <w:pPr>
              <w:widowControl/>
              <w:spacing w:line="240" w:lineRule="auto"/>
              <w:jc w:val="center"/>
              <w:rPr>
                <w:rFonts w:ascii="Calibri" w:hAnsi="Calibri" w:cs="Arial"/>
                <w:b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b/>
                <w:szCs w:val="22"/>
                <w:lang w:val="en-US" w:eastAsia="el-GR"/>
              </w:rPr>
              <w:t>Fouls won</w:t>
            </w:r>
          </w:p>
        </w:tc>
        <w:tc>
          <w:tcPr>
            <w:tcW w:w="137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7B2331">
            <w:pPr>
              <w:widowControl/>
              <w:spacing w:line="240" w:lineRule="auto"/>
              <w:jc w:val="center"/>
              <w:rPr>
                <w:rFonts w:ascii="Calibri" w:hAnsi="Calibri" w:cs="Arial"/>
                <w:b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b/>
                <w:szCs w:val="22"/>
                <w:lang w:val="en-US" w:eastAsia="el-GR"/>
              </w:rPr>
              <w:t>Rebounds</w:t>
            </w:r>
          </w:p>
        </w:tc>
        <w:tc>
          <w:tcPr>
            <w:tcW w:w="124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7B2331">
            <w:pPr>
              <w:widowControl/>
              <w:spacing w:line="240" w:lineRule="auto"/>
              <w:jc w:val="center"/>
              <w:rPr>
                <w:rFonts w:ascii="Calibri" w:hAnsi="Calibri" w:cs="Arial"/>
                <w:b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b/>
                <w:szCs w:val="22"/>
                <w:lang w:val="en-US" w:eastAsia="el-GR"/>
              </w:rPr>
              <w:t>Turnovers</w:t>
            </w:r>
          </w:p>
        </w:tc>
        <w:tc>
          <w:tcPr>
            <w:tcW w:w="94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7B2331">
            <w:pPr>
              <w:widowControl/>
              <w:spacing w:line="240" w:lineRule="auto"/>
              <w:jc w:val="center"/>
              <w:rPr>
                <w:rFonts w:ascii="Calibri" w:hAnsi="Calibri" w:cs="Arial"/>
                <w:b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b/>
                <w:szCs w:val="22"/>
                <w:lang w:val="en-US" w:eastAsia="el-GR"/>
              </w:rPr>
              <w:t>Assists</w:t>
            </w:r>
          </w:p>
        </w:tc>
        <w:tc>
          <w:tcPr>
            <w:tcW w:w="86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7B2331">
            <w:pPr>
              <w:widowControl/>
              <w:spacing w:line="240" w:lineRule="auto"/>
              <w:jc w:val="center"/>
              <w:rPr>
                <w:rFonts w:ascii="Calibri" w:hAnsi="Calibri" w:cs="Arial"/>
                <w:b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b/>
                <w:szCs w:val="22"/>
                <w:lang w:val="en-US" w:eastAsia="el-GR"/>
              </w:rPr>
              <w:t>Steals</w:t>
            </w:r>
          </w:p>
        </w:tc>
        <w:tc>
          <w:tcPr>
            <w:tcW w:w="16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7B2331">
            <w:pPr>
              <w:widowControl/>
              <w:spacing w:line="240" w:lineRule="auto"/>
              <w:jc w:val="center"/>
              <w:rPr>
                <w:rFonts w:ascii="Calibri" w:hAnsi="Calibri" w:cs="Arial"/>
                <w:b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b/>
                <w:szCs w:val="22"/>
                <w:lang w:val="en-US" w:eastAsia="el-GR"/>
              </w:rPr>
              <w:t>Blocks</w:t>
            </w:r>
          </w:p>
        </w:tc>
      </w:tr>
      <w:tr w:rsidR="00625AA1" w:rsidRPr="00573903">
        <w:trPr>
          <w:trHeight w:val="342"/>
        </w:trPr>
        <w:tc>
          <w:tcPr>
            <w:tcW w:w="1699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7B2331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</w:p>
        </w:tc>
        <w:tc>
          <w:tcPr>
            <w:tcW w:w="89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7B2331">
            <w:pPr>
              <w:widowControl/>
              <w:spacing w:line="240" w:lineRule="auto"/>
              <w:jc w:val="center"/>
              <w:rPr>
                <w:rFonts w:ascii="Calibri" w:hAnsi="Calibri" w:cs="Arial"/>
                <w:b/>
                <w:szCs w:val="22"/>
                <w:lang w:val="en-US" w:eastAsia="el-GR"/>
              </w:rPr>
            </w:pPr>
          </w:p>
        </w:tc>
        <w:tc>
          <w:tcPr>
            <w:tcW w:w="6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7B2331">
            <w:pPr>
              <w:spacing w:line="240" w:lineRule="auto"/>
              <w:jc w:val="center"/>
              <w:rPr>
                <w:rFonts w:ascii="Calibri" w:hAnsi="Calibri" w:cs="Arial"/>
                <w:bCs/>
                <w:sz w:val="16"/>
                <w:szCs w:val="16"/>
                <w:lang w:val="en-US"/>
              </w:rPr>
            </w:pPr>
            <w:r w:rsidRPr="00573903">
              <w:rPr>
                <w:rFonts w:ascii="Calibri" w:hAnsi="Calibri" w:cs="Arial"/>
                <w:bCs/>
                <w:sz w:val="16"/>
                <w:szCs w:val="16"/>
                <w:lang w:val="en-US"/>
              </w:rPr>
              <w:t>made</w:t>
            </w:r>
          </w:p>
        </w:tc>
        <w:tc>
          <w:tcPr>
            <w:tcW w:w="9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25AA1" w:rsidRPr="00573903" w:rsidRDefault="00625AA1" w:rsidP="007B2331">
            <w:pPr>
              <w:spacing w:line="240" w:lineRule="auto"/>
              <w:jc w:val="center"/>
              <w:rPr>
                <w:rFonts w:ascii="Calibri" w:hAnsi="Calibri" w:cs="Arial"/>
                <w:bCs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bCs/>
                <w:sz w:val="16"/>
                <w:szCs w:val="16"/>
                <w:lang w:val="en-US"/>
              </w:rPr>
              <w:t>attempts</w:t>
            </w:r>
          </w:p>
        </w:tc>
        <w:tc>
          <w:tcPr>
            <w:tcW w:w="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7B2331">
            <w:pPr>
              <w:spacing w:line="240" w:lineRule="auto"/>
              <w:jc w:val="center"/>
              <w:rPr>
                <w:rFonts w:ascii="Calibri" w:hAnsi="Calibri" w:cs="Arial"/>
                <w:bCs/>
                <w:sz w:val="16"/>
                <w:szCs w:val="16"/>
                <w:lang w:val="en-US"/>
              </w:rPr>
            </w:pPr>
            <w:r w:rsidRPr="00573903">
              <w:rPr>
                <w:rFonts w:ascii="Calibri" w:hAnsi="Calibri" w:cs="Arial"/>
                <w:bCs/>
                <w:sz w:val="16"/>
                <w:szCs w:val="16"/>
                <w:lang w:val="en-US"/>
              </w:rPr>
              <w:t>made</w:t>
            </w:r>
          </w:p>
        </w:tc>
        <w:tc>
          <w:tcPr>
            <w:tcW w:w="9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25AA1" w:rsidRPr="00573903" w:rsidRDefault="00625AA1" w:rsidP="007B2331">
            <w:pPr>
              <w:spacing w:line="240" w:lineRule="auto"/>
              <w:jc w:val="center"/>
              <w:rPr>
                <w:rFonts w:ascii="Calibri" w:hAnsi="Calibri" w:cs="Arial"/>
                <w:bCs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bCs/>
                <w:sz w:val="16"/>
                <w:szCs w:val="16"/>
                <w:lang w:val="en-US"/>
              </w:rPr>
              <w:t>attempts</w:t>
            </w:r>
          </w:p>
        </w:tc>
        <w:tc>
          <w:tcPr>
            <w:tcW w:w="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7B2331">
            <w:pPr>
              <w:spacing w:line="240" w:lineRule="auto"/>
              <w:jc w:val="center"/>
              <w:rPr>
                <w:rFonts w:ascii="Calibri" w:hAnsi="Calibri" w:cs="Arial"/>
                <w:bCs/>
                <w:sz w:val="16"/>
                <w:szCs w:val="16"/>
                <w:lang w:val="en-US"/>
              </w:rPr>
            </w:pPr>
            <w:r w:rsidRPr="00573903">
              <w:rPr>
                <w:rFonts w:ascii="Calibri" w:hAnsi="Calibri" w:cs="Arial"/>
                <w:bCs/>
                <w:sz w:val="16"/>
                <w:szCs w:val="16"/>
                <w:lang w:val="en-US"/>
              </w:rPr>
              <w:t>made</w:t>
            </w:r>
          </w:p>
        </w:tc>
        <w:tc>
          <w:tcPr>
            <w:tcW w:w="9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25AA1" w:rsidRPr="00573903" w:rsidRDefault="00625AA1" w:rsidP="007B2331">
            <w:pPr>
              <w:spacing w:line="240" w:lineRule="auto"/>
              <w:jc w:val="center"/>
              <w:rPr>
                <w:rFonts w:ascii="Calibri" w:hAnsi="Calibri" w:cs="Arial"/>
                <w:bCs/>
                <w:szCs w:val="22"/>
                <w:lang w:val="en-US"/>
              </w:rPr>
            </w:pPr>
            <w:r w:rsidRPr="00573903">
              <w:rPr>
                <w:rFonts w:ascii="Calibri" w:hAnsi="Calibri" w:cs="Arial"/>
                <w:bCs/>
                <w:sz w:val="16"/>
                <w:szCs w:val="16"/>
                <w:lang w:val="en-US"/>
              </w:rPr>
              <w:t>attempts</w:t>
            </w:r>
          </w:p>
        </w:tc>
        <w:tc>
          <w:tcPr>
            <w:tcW w:w="83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7B2331">
            <w:pPr>
              <w:widowControl/>
              <w:spacing w:line="240" w:lineRule="auto"/>
              <w:jc w:val="center"/>
              <w:rPr>
                <w:rFonts w:ascii="Calibri" w:hAnsi="Calibri" w:cs="Arial"/>
                <w:b/>
                <w:szCs w:val="22"/>
                <w:lang w:val="en-US" w:eastAsia="el-GR"/>
              </w:rPr>
            </w:pPr>
          </w:p>
        </w:tc>
        <w:tc>
          <w:tcPr>
            <w:tcW w:w="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7B2331">
            <w:pPr>
              <w:widowControl/>
              <w:spacing w:line="240" w:lineRule="auto"/>
              <w:jc w:val="center"/>
              <w:rPr>
                <w:rFonts w:ascii="Calibri" w:hAnsi="Calibri" w:cs="Arial"/>
                <w:b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b/>
                <w:szCs w:val="22"/>
                <w:lang w:val="en-US" w:eastAsia="el-GR"/>
              </w:rPr>
              <w:t>Def.</w:t>
            </w:r>
          </w:p>
        </w:tc>
        <w:tc>
          <w:tcPr>
            <w:tcW w:w="6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7B2331">
            <w:pPr>
              <w:widowControl/>
              <w:spacing w:line="240" w:lineRule="auto"/>
              <w:jc w:val="center"/>
              <w:rPr>
                <w:rFonts w:ascii="Calibri" w:hAnsi="Calibri" w:cs="Arial"/>
                <w:b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b/>
                <w:szCs w:val="22"/>
                <w:lang w:val="en-US" w:eastAsia="el-GR"/>
              </w:rPr>
              <w:t>Off.</w:t>
            </w:r>
          </w:p>
        </w:tc>
        <w:tc>
          <w:tcPr>
            <w:tcW w:w="124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7B2331">
            <w:pPr>
              <w:widowControl/>
              <w:spacing w:line="240" w:lineRule="auto"/>
              <w:jc w:val="center"/>
              <w:rPr>
                <w:rFonts w:ascii="Calibri" w:hAnsi="Calibri" w:cs="Arial"/>
                <w:b/>
                <w:szCs w:val="22"/>
                <w:lang w:val="en-US" w:eastAsia="el-GR"/>
              </w:rPr>
            </w:pPr>
          </w:p>
        </w:tc>
        <w:tc>
          <w:tcPr>
            <w:tcW w:w="94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7B2331">
            <w:pPr>
              <w:widowControl/>
              <w:spacing w:line="240" w:lineRule="auto"/>
              <w:jc w:val="center"/>
              <w:rPr>
                <w:rFonts w:ascii="Calibri" w:hAnsi="Calibri" w:cs="Arial"/>
                <w:b/>
                <w:szCs w:val="22"/>
                <w:lang w:val="en-US" w:eastAsia="el-GR"/>
              </w:rPr>
            </w:pPr>
          </w:p>
        </w:tc>
        <w:tc>
          <w:tcPr>
            <w:tcW w:w="86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7B2331">
            <w:pPr>
              <w:widowControl/>
              <w:spacing w:line="240" w:lineRule="auto"/>
              <w:jc w:val="center"/>
              <w:rPr>
                <w:rFonts w:ascii="Calibri" w:hAnsi="Calibri" w:cs="Arial"/>
                <w:b/>
                <w:szCs w:val="22"/>
                <w:lang w:val="en-US" w:eastAsia="el-GR"/>
              </w:rPr>
            </w:pPr>
          </w:p>
        </w:tc>
        <w:tc>
          <w:tcPr>
            <w:tcW w:w="6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7B2331">
            <w:pPr>
              <w:widowControl/>
              <w:spacing w:line="240" w:lineRule="auto"/>
              <w:jc w:val="center"/>
              <w:rPr>
                <w:rFonts w:ascii="Calibri" w:hAnsi="Calibri" w:cs="Arial"/>
                <w:b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b/>
                <w:szCs w:val="22"/>
                <w:lang w:val="en-US" w:eastAsia="el-GR"/>
              </w:rPr>
              <w:t>For</w:t>
            </w:r>
          </w:p>
        </w:tc>
        <w:tc>
          <w:tcPr>
            <w:tcW w:w="10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7B2331">
            <w:pPr>
              <w:widowControl/>
              <w:spacing w:line="240" w:lineRule="auto"/>
              <w:jc w:val="center"/>
              <w:rPr>
                <w:rFonts w:ascii="Calibri" w:hAnsi="Calibri" w:cs="Arial"/>
                <w:b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b/>
                <w:szCs w:val="22"/>
                <w:lang w:val="en-US" w:eastAsia="el-GR"/>
              </w:rPr>
              <w:t>Against</w:t>
            </w:r>
          </w:p>
        </w:tc>
      </w:tr>
      <w:tr w:rsidR="00625AA1" w:rsidRPr="00573903">
        <w:trPr>
          <w:trHeight w:val="300"/>
        </w:trPr>
        <w:tc>
          <w:tcPr>
            <w:tcW w:w="1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7B2331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Falekas</w:t>
            </w:r>
          </w:p>
        </w:tc>
        <w:tc>
          <w:tcPr>
            <w:tcW w:w="8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12.0</w:t>
            </w:r>
          </w:p>
        </w:tc>
        <w:tc>
          <w:tcPr>
            <w:tcW w:w="6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4.0</w:t>
            </w:r>
          </w:p>
        </w:tc>
        <w:tc>
          <w:tcPr>
            <w:tcW w:w="9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4.0</w:t>
            </w:r>
          </w:p>
        </w:tc>
        <w:tc>
          <w:tcPr>
            <w:tcW w:w="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1.0</w:t>
            </w:r>
          </w:p>
        </w:tc>
        <w:tc>
          <w:tcPr>
            <w:tcW w:w="9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2.0</w:t>
            </w:r>
          </w:p>
        </w:tc>
        <w:tc>
          <w:tcPr>
            <w:tcW w:w="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2.0</w:t>
            </w:r>
          </w:p>
        </w:tc>
        <w:tc>
          <w:tcPr>
            <w:tcW w:w="9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3.0</w:t>
            </w:r>
          </w:p>
        </w:tc>
        <w:tc>
          <w:tcPr>
            <w:tcW w:w="8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2.0</w:t>
            </w:r>
          </w:p>
        </w:tc>
        <w:tc>
          <w:tcPr>
            <w:tcW w:w="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0.0</w:t>
            </w:r>
          </w:p>
        </w:tc>
        <w:tc>
          <w:tcPr>
            <w:tcW w:w="6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0.0</w:t>
            </w:r>
          </w:p>
        </w:tc>
        <w:tc>
          <w:tcPr>
            <w:tcW w:w="12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4.0</w:t>
            </w:r>
          </w:p>
        </w:tc>
        <w:tc>
          <w:tcPr>
            <w:tcW w:w="9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4.0</w:t>
            </w:r>
          </w:p>
        </w:tc>
        <w:tc>
          <w:tcPr>
            <w:tcW w:w="8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3.0</w:t>
            </w:r>
          </w:p>
        </w:tc>
        <w:tc>
          <w:tcPr>
            <w:tcW w:w="6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0.0</w:t>
            </w:r>
          </w:p>
        </w:tc>
        <w:tc>
          <w:tcPr>
            <w:tcW w:w="10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1.0</w:t>
            </w:r>
          </w:p>
        </w:tc>
      </w:tr>
      <w:tr w:rsidR="00625AA1" w:rsidRPr="00573903">
        <w:trPr>
          <w:trHeight w:val="300"/>
        </w:trPr>
        <w:tc>
          <w:tcPr>
            <w:tcW w:w="1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7B2331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Pandeliadis</w:t>
            </w:r>
          </w:p>
        </w:tc>
        <w:tc>
          <w:tcPr>
            <w:tcW w:w="8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11.9</w:t>
            </w:r>
          </w:p>
        </w:tc>
        <w:tc>
          <w:tcPr>
            <w:tcW w:w="6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4.2</w:t>
            </w:r>
          </w:p>
        </w:tc>
        <w:tc>
          <w:tcPr>
            <w:tcW w:w="9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6.8</w:t>
            </w:r>
          </w:p>
        </w:tc>
        <w:tc>
          <w:tcPr>
            <w:tcW w:w="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1.6</w:t>
            </w:r>
          </w:p>
        </w:tc>
        <w:tc>
          <w:tcPr>
            <w:tcW w:w="9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7.8</w:t>
            </w:r>
          </w:p>
        </w:tc>
        <w:tc>
          <w:tcPr>
            <w:tcW w:w="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1.6</w:t>
            </w:r>
          </w:p>
        </w:tc>
        <w:tc>
          <w:tcPr>
            <w:tcW w:w="9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2.6</w:t>
            </w:r>
          </w:p>
        </w:tc>
        <w:tc>
          <w:tcPr>
            <w:tcW w:w="8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FFFF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4.2</w:t>
            </w:r>
          </w:p>
        </w:tc>
        <w:tc>
          <w:tcPr>
            <w:tcW w:w="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2.1</w:t>
            </w:r>
          </w:p>
        </w:tc>
        <w:tc>
          <w:tcPr>
            <w:tcW w:w="6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1.0</w:t>
            </w:r>
          </w:p>
        </w:tc>
        <w:tc>
          <w:tcPr>
            <w:tcW w:w="12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4.7</w:t>
            </w:r>
          </w:p>
        </w:tc>
        <w:tc>
          <w:tcPr>
            <w:tcW w:w="9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1.6</w:t>
            </w:r>
          </w:p>
        </w:tc>
        <w:tc>
          <w:tcPr>
            <w:tcW w:w="8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2.1</w:t>
            </w:r>
          </w:p>
        </w:tc>
        <w:tc>
          <w:tcPr>
            <w:tcW w:w="6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0.0</w:t>
            </w:r>
          </w:p>
        </w:tc>
        <w:tc>
          <w:tcPr>
            <w:tcW w:w="10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0.5</w:t>
            </w:r>
          </w:p>
        </w:tc>
      </w:tr>
      <w:tr w:rsidR="00625AA1" w:rsidRPr="00573903">
        <w:trPr>
          <w:trHeight w:val="300"/>
        </w:trPr>
        <w:tc>
          <w:tcPr>
            <w:tcW w:w="1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7B2331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Manolopoulos</w:t>
            </w:r>
          </w:p>
        </w:tc>
        <w:tc>
          <w:tcPr>
            <w:tcW w:w="8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9.1</w:t>
            </w:r>
          </w:p>
        </w:tc>
        <w:tc>
          <w:tcPr>
            <w:tcW w:w="6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1.1</w:t>
            </w:r>
          </w:p>
        </w:tc>
        <w:tc>
          <w:tcPr>
            <w:tcW w:w="9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1.1</w:t>
            </w:r>
          </w:p>
        </w:tc>
        <w:tc>
          <w:tcPr>
            <w:tcW w:w="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0.6</w:t>
            </w:r>
          </w:p>
        </w:tc>
        <w:tc>
          <w:tcPr>
            <w:tcW w:w="9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1.7</w:t>
            </w:r>
          </w:p>
        </w:tc>
        <w:tc>
          <w:tcPr>
            <w:tcW w:w="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2.3</w:t>
            </w:r>
          </w:p>
        </w:tc>
        <w:tc>
          <w:tcPr>
            <w:tcW w:w="9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6.9</w:t>
            </w:r>
          </w:p>
        </w:tc>
        <w:tc>
          <w:tcPr>
            <w:tcW w:w="8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1.7</w:t>
            </w:r>
          </w:p>
        </w:tc>
        <w:tc>
          <w:tcPr>
            <w:tcW w:w="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0.6</w:t>
            </w:r>
          </w:p>
        </w:tc>
        <w:tc>
          <w:tcPr>
            <w:tcW w:w="6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0.6</w:t>
            </w:r>
          </w:p>
        </w:tc>
        <w:tc>
          <w:tcPr>
            <w:tcW w:w="12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1.1</w:t>
            </w:r>
          </w:p>
        </w:tc>
        <w:tc>
          <w:tcPr>
            <w:tcW w:w="9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1.1</w:t>
            </w:r>
          </w:p>
        </w:tc>
        <w:tc>
          <w:tcPr>
            <w:tcW w:w="8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0.0</w:t>
            </w:r>
          </w:p>
        </w:tc>
        <w:tc>
          <w:tcPr>
            <w:tcW w:w="6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0.0</w:t>
            </w:r>
          </w:p>
        </w:tc>
        <w:tc>
          <w:tcPr>
            <w:tcW w:w="10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0.0</w:t>
            </w:r>
          </w:p>
        </w:tc>
      </w:tr>
      <w:tr w:rsidR="00625AA1" w:rsidRPr="00573903">
        <w:trPr>
          <w:trHeight w:val="300"/>
        </w:trPr>
        <w:tc>
          <w:tcPr>
            <w:tcW w:w="1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7B2331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Karaplis</w:t>
            </w:r>
          </w:p>
        </w:tc>
        <w:tc>
          <w:tcPr>
            <w:tcW w:w="8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13.3</w:t>
            </w:r>
          </w:p>
        </w:tc>
        <w:tc>
          <w:tcPr>
            <w:tcW w:w="6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3.1</w:t>
            </w:r>
          </w:p>
        </w:tc>
        <w:tc>
          <w:tcPr>
            <w:tcW w:w="9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3.9</w:t>
            </w:r>
          </w:p>
        </w:tc>
        <w:tc>
          <w:tcPr>
            <w:tcW w:w="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1.6</w:t>
            </w:r>
          </w:p>
        </w:tc>
        <w:tc>
          <w:tcPr>
            <w:tcW w:w="9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1.6</w:t>
            </w:r>
          </w:p>
        </w:tc>
        <w:tc>
          <w:tcPr>
            <w:tcW w:w="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2.4</w:t>
            </w:r>
          </w:p>
        </w:tc>
        <w:tc>
          <w:tcPr>
            <w:tcW w:w="9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4.7</w:t>
            </w:r>
          </w:p>
        </w:tc>
        <w:tc>
          <w:tcPr>
            <w:tcW w:w="83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2.4</w:t>
            </w:r>
          </w:p>
        </w:tc>
        <w:tc>
          <w:tcPr>
            <w:tcW w:w="70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00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6.3</w:t>
            </w:r>
          </w:p>
        </w:tc>
        <w:tc>
          <w:tcPr>
            <w:tcW w:w="67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0.8</w:t>
            </w:r>
          </w:p>
        </w:tc>
        <w:tc>
          <w:tcPr>
            <w:tcW w:w="12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1.6</w:t>
            </w:r>
          </w:p>
        </w:tc>
        <w:tc>
          <w:tcPr>
            <w:tcW w:w="9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0.8</w:t>
            </w:r>
          </w:p>
        </w:tc>
        <w:tc>
          <w:tcPr>
            <w:tcW w:w="8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1.6</w:t>
            </w:r>
          </w:p>
        </w:tc>
        <w:tc>
          <w:tcPr>
            <w:tcW w:w="6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0.0</w:t>
            </w:r>
          </w:p>
        </w:tc>
        <w:tc>
          <w:tcPr>
            <w:tcW w:w="10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0.0</w:t>
            </w:r>
          </w:p>
        </w:tc>
      </w:tr>
      <w:tr w:rsidR="00625AA1" w:rsidRPr="00573903">
        <w:trPr>
          <w:trHeight w:val="300"/>
        </w:trPr>
        <w:tc>
          <w:tcPr>
            <w:tcW w:w="1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7B2331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Zourbenko</w:t>
            </w:r>
          </w:p>
        </w:tc>
        <w:tc>
          <w:tcPr>
            <w:tcW w:w="8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13.6</w:t>
            </w:r>
          </w:p>
        </w:tc>
        <w:tc>
          <w:tcPr>
            <w:tcW w:w="6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5.0</w:t>
            </w:r>
          </w:p>
        </w:tc>
        <w:tc>
          <w:tcPr>
            <w:tcW w:w="9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5.7</w:t>
            </w:r>
          </w:p>
        </w:tc>
        <w:tc>
          <w:tcPr>
            <w:tcW w:w="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4.3</w:t>
            </w:r>
          </w:p>
        </w:tc>
        <w:tc>
          <w:tcPr>
            <w:tcW w:w="9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8.6</w:t>
            </w:r>
          </w:p>
        </w:tc>
        <w:tc>
          <w:tcPr>
            <w:tcW w:w="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0.0</w:t>
            </w:r>
          </w:p>
        </w:tc>
        <w:tc>
          <w:tcPr>
            <w:tcW w:w="9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0.7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3.6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5.7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2.1</w:t>
            </w:r>
          </w:p>
        </w:tc>
        <w:tc>
          <w:tcPr>
            <w:tcW w:w="124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1.4</w:t>
            </w:r>
          </w:p>
        </w:tc>
        <w:tc>
          <w:tcPr>
            <w:tcW w:w="9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0.0</w:t>
            </w:r>
          </w:p>
        </w:tc>
        <w:tc>
          <w:tcPr>
            <w:tcW w:w="8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0.7</w:t>
            </w:r>
          </w:p>
        </w:tc>
        <w:tc>
          <w:tcPr>
            <w:tcW w:w="6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FFFF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5.7</w:t>
            </w:r>
          </w:p>
        </w:tc>
        <w:tc>
          <w:tcPr>
            <w:tcW w:w="10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0.7</w:t>
            </w:r>
          </w:p>
        </w:tc>
      </w:tr>
      <w:tr w:rsidR="00625AA1" w:rsidRPr="00573903">
        <w:trPr>
          <w:trHeight w:val="300"/>
        </w:trPr>
        <w:tc>
          <w:tcPr>
            <w:tcW w:w="1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7B2331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Panagiotarakos</w:t>
            </w:r>
          </w:p>
        </w:tc>
        <w:tc>
          <w:tcPr>
            <w:tcW w:w="8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11.9</w:t>
            </w:r>
          </w:p>
        </w:tc>
        <w:tc>
          <w:tcPr>
            <w:tcW w:w="6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0.9</w:t>
            </w:r>
          </w:p>
        </w:tc>
        <w:tc>
          <w:tcPr>
            <w:tcW w:w="9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1.3</w:t>
            </w:r>
          </w:p>
        </w:tc>
        <w:tc>
          <w:tcPr>
            <w:tcW w:w="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4.1</w:t>
            </w:r>
          </w:p>
        </w:tc>
        <w:tc>
          <w:tcPr>
            <w:tcW w:w="9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7.2</w:t>
            </w:r>
          </w:p>
        </w:tc>
        <w:tc>
          <w:tcPr>
            <w:tcW w:w="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0.9</w:t>
            </w:r>
          </w:p>
        </w:tc>
        <w:tc>
          <w:tcPr>
            <w:tcW w:w="9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3.8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1.3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3.1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0.6</w:t>
            </w:r>
          </w:p>
        </w:tc>
        <w:tc>
          <w:tcPr>
            <w:tcW w:w="12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FFFF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3.1</w:t>
            </w:r>
          </w:p>
        </w:tc>
        <w:tc>
          <w:tcPr>
            <w:tcW w:w="9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1.6</w:t>
            </w:r>
          </w:p>
        </w:tc>
        <w:tc>
          <w:tcPr>
            <w:tcW w:w="8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1.6</w:t>
            </w:r>
          </w:p>
        </w:tc>
        <w:tc>
          <w:tcPr>
            <w:tcW w:w="6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0.3</w:t>
            </w:r>
          </w:p>
        </w:tc>
        <w:tc>
          <w:tcPr>
            <w:tcW w:w="10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0.6</w:t>
            </w:r>
          </w:p>
        </w:tc>
      </w:tr>
      <w:tr w:rsidR="00625AA1" w:rsidRPr="00573903">
        <w:trPr>
          <w:trHeight w:val="300"/>
        </w:trPr>
        <w:tc>
          <w:tcPr>
            <w:tcW w:w="1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7B2331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Korfas</w:t>
            </w:r>
          </w:p>
        </w:tc>
        <w:tc>
          <w:tcPr>
            <w:tcW w:w="8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12.0</w:t>
            </w:r>
          </w:p>
        </w:tc>
        <w:tc>
          <w:tcPr>
            <w:tcW w:w="6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4.1</w:t>
            </w:r>
          </w:p>
        </w:tc>
        <w:tc>
          <w:tcPr>
            <w:tcW w:w="9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4.8</w:t>
            </w:r>
          </w:p>
        </w:tc>
        <w:tc>
          <w:tcPr>
            <w:tcW w:w="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0.5</w:t>
            </w:r>
          </w:p>
        </w:tc>
        <w:tc>
          <w:tcPr>
            <w:tcW w:w="9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0.8</w:t>
            </w:r>
          </w:p>
        </w:tc>
        <w:tc>
          <w:tcPr>
            <w:tcW w:w="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2.3</w:t>
            </w:r>
          </w:p>
        </w:tc>
        <w:tc>
          <w:tcPr>
            <w:tcW w:w="9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6.4</w:t>
            </w:r>
          </w:p>
        </w:tc>
        <w:tc>
          <w:tcPr>
            <w:tcW w:w="8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FFFF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4.3</w:t>
            </w:r>
          </w:p>
        </w:tc>
        <w:tc>
          <w:tcPr>
            <w:tcW w:w="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1.3</w:t>
            </w:r>
          </w:p>
        </w:tc>
        <w:tc>
          <w:tcPr>
            <w:tcW w:w="6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0.5</w:t>
            </w:r>
          </w:p>
        </w:tc>
        <w:tc>
          <w:tcPr>
            <w:tcW w:w="12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2.3</w:t>
            </w:r>
          </w:p>
        </w:tc>
        <w:tc>
          <w:tcPr>
            <w:tcW w:w="9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5.6</w:t>
            </w:r>
          </w:p>
        </w:tc>
        <w:tc>
          <w:tcPr>
            <w:tcW w:w="8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0.0</w:t>
            </w:r>
          </w:p>
        </w:tc>
        <w:tc>
          <w:tcPr>
            <w:tcW w:w="6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0.0</w:t>
            </w:r>
          </w:p>
        </w:tc>
        <w:tc>
          <w:tcPr>
            <w:tcW w:w="10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0.3</w:t>
            </w:r>
          </w:p>
        </w:tc>
      </w:tr>
      <w:tr w:rsidR="00625AA1" w:rsidRPr="00573903">
        <w:trPr>
          <w:trHeight w:val="300"/>
        </w:trPr>
        <w:tc>
          <w:tcPr>
            <w:tcW w:w="1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7B2331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Papachronis</w:t>
            </w:r>
          </w:p>
        </w:tc>
        <w:tc>
          <w:tcPr>
            <w:tcW w:w="8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10.1</w:t>
            </w:r>
          </w:p>
        </w:tc>
        <w:tc>
          <w:tcPr>
            <w:tcW w:w="6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0.3</w:t>
            </w:r>
          </w:p>
        </w:tc>
        <w:tc>
          <w:tcPr>
            <w:tcW w:w="9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0.7</w:t>
            </w:r>
          </w:p>
        </w:tc>
        <w:tc>
          <w:tcPr>
            <w:tcW w:w="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4.9</w:t>
            </w:r>
          </w:p>
        </w:tc>
        <w:tc>
          <w:tcPr>
            <w:tcW w:w="9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10.1</w:t>
            </w:r>
          </w:p>
        </w:tc>
        <w:tc>
          <w:tcPr>
            <w:tcW w:w="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0.0</w:t>
            </w:r>
          </w:p>
        </w:tc>
        <w:tc>
          <w:tcPr>
            <w:tcW w:w="9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0.0</w:t>
            </w:r>
          </w:p>
        </w:tc>
        <w:tc>
          <w:tcPr>
            <w:tcW w:w="8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1.7</w:t>
            </w:r>
          </w:p>
        </w:tc>
        <w:tc>
          <w:tcPr>
            <w:tcW w:w="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3.8</w:t>
            </w:r>
          </w:p>
        </w:tc>
        <w:tc>
          <w:tcPr>
            <w:tcW w:w="6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1.4</w:t>
            </w:r>
          </w:p>
        </w:tc>
        <w:tc>
          <w:tcPr>
            <w:tcW w:w="124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2.8</w:t>
            </w:r>
          </w:p>
        </w:tc>
        <w:tc>
          <w:tcPr>
            <w:tcW w:w="94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2.1</w:t>
            </w:r>
          </w:p>
        </w:tc>
        <w:tc>
          <w:tcPr>
            <w:tcW w:w="8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1.0</w:t>
            </w:r>
          </w:p>
        </w:tc>
        <w:tc>
          <w:tcPr>
            <w:tcW w:w="6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0.3</w:t>
            </w:r>
          </w:p>
        </w:tc>
        <w:tc>
          <w:tcPr>
            <w:tcW w:w="10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0.0</w:t>
            </w:r>
          </w:p>
        </w:tc>
      </w:tr>
      <w:tr w:rsidR="00625AA1" w:rsidRPr="00573903">
        <w:trPr>
          <w:trHeight w:val="300"/>
        </w:trPr>
        <w:tc>
          <w:tcPr>
            <w:tcW w:w="1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7B2331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Turner</w:t>
            </w:r>
          </w:p>
        </w:tc>
        <w:tc>
          <w:tcPr>
            <w:tcW w:w="8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16.7</w:t>
            </w:r>
          </w:p>
        </w:tc>
        <w:tc>
          <w:tcPr>
            <w:tcW w:w="6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4.5</w:t>
            </w:r>
          </w:p>
        </w:tc>
        <w:tc>
          <w:tcPr>
            <w:tcW w:w="9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7.2</w:t>
            </w:r>
          </w:p>
        </w:tc>
        <w:tc>
          <w:tcPr>
            <w:tcW w:w="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6.1</w:t>
            </w:r>
          </w:p>
        </w:tc>
        <w:tc>
          <w:tcPr>
            <w:tcW w:w="9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12.3</w:t>
            </w:r>
          </w:p>
        </w:tc>
        <w:tc>
          <w:tcPr>
            <w:tcW w:w="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0.0</w:t>
            </w:r>
          </w:p>
        </w:tc>
        <w:tc>
          <w:tcPr>
            <w:tcW w:w="9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1.1</w:t>
            </w:r>
          </w:p>
        </w:tc>
        <w:tc>
          <w:tcPr>
            <w:tcW w:w="8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7.4</w:t>
            </w:r>
          </w:p>
        </w:tc>
        <w:tc>
          <w:tcPr>
            <w:tcW w:w="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7.2</w:t>
            </w:r>
          </w:p>
        </w:tc>
        <w:tc>
          <w:tcPr>
            <w:tcW w:w="6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1.9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3.2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3.0</w:t>
            </w:r>
          </w:p>
        </w:tc>
        <w:tc>
          <w:tcPr>
            <w:tcW w:w="8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1.1</w:t>
            </w:r>
          </w:p>
        </w:tc>
        <w:tc>
          <w:tcPr>
            <w:tcW w:w="6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0.8</w:t>
            </w:r>
          </w:p>
        </w:tc>
        <w:tc>
          <w:tcPr>
            <w:tcW w:w="10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0.4</w:t>
            </w:r>
          </w:p>
        </w:tc>
      </w:tr>
      <w:tr w:rsidR="00625AA1" w:rsidRPr="00573903">
        <w:trPr>
          <w:trHeight w:val="300"/>
        </w:trPr>
        <w:tc>
          <w:tcPr>
            <w:tcW w:w="1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7B2331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Amaya</w:t>
            </w:r>
          </w:p>
        </w:tc>
        <w:tc>
          <w:tcPr>
            <w:tcW w:w="8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19.1</w:t>
            </w:r>
          </w:p>
        </w:tc>
        <w:tc>
          <w:tcPr>
            <w:tcW w:w="6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4.1</w:t>
            </w:r>
          </w:p>
        </w:tc>
        <w:tc>
          <w:tcPr>
            <w:tcW w:w="9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6.9</w:t>
            </w:r>
          </w:p>
        </w:tc>
        <w:tc>
          <w:tcPr>
            <w:tcW w:w="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6.9</w:t>
            </w:r>
          </w:p>
        </w:tc>
        <w:tc>
          <w:tcPr>
            <w:tcW w:w="9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11.0</w:t>
            </w:r>
          </w:p>
        </w:tc>
        <w:tc>
          <w:tcPr>
            <w:tcW w:w="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0.4</w:t>
            </w:r>
          </w:p>
        </w:tc>
        <w:tc>
          <w:tcPr>
            <w:tcW w:w="9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1.1</w:t>
            </w:r>
          </w:p>
        </w:tc>
        <w:tc>
          <w:tcPr>
            <w:tcW w:w="8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6.7</w:t>
            </w:r>
          </w:p>
        </w:tc>
        <w:tc>
          <w:tcPr>
            <w:tcW w:w="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6.5</w:t>
            </w:r>
          </w:p>
        </w:tc>
        <w:tc>
          <w:tcPr>
            <w:tcW w:w="6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5.6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2.8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1.5</w:t>
            </w:r>
          </w:p>
        </w:tc>
        <w:tc>
          <w:tcPr>
            <w:tcW w:w="8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0.7</w:t>
            </w:r>
          </w:p>
        </w:tc>
        <w:tc>
          <w:tcPr>
            <w:tcW w:w="6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0.6</w:t>
            </w:r>
          </w:p>
        </w:tc>
        <w:tc>
          <w:tcPr>
            <w:tcW w:w="10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0.2</w:t>
            </w:r>
          </w:p>
        </w:tc>
      </w:tr>
      <w:tr w:rsidR="00625AA1" w:rsidRPr="00573903">
        <w:trPr>
          <w:trHeight w:val="300"/>
        </w:trPr>
        <w:tc>
          <w:tcPr>
            <w:tcW w:w="1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noWrap/>
            <w:vAlign w:val="center"/>
          </w:tcPr>
          <w:p w:rsidR="00625AA1" w:rsidRPr="00573903" w:rsidRDefault="00625AA1" w:rsidP="007B2331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Charalampidis</w:t>
            </w:r>
          </w:p>
        </w:tc>
        <w:tc>
          <w:tcPr>
            <w:tcW w:w="8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8.0</w:t>
            </w:r>
          </w:p>
        </w:tc>
        <w:tc>
          <w:tcPr>
            <w:tcW w:w="6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0.0</w:t>
            </w:r>
          </w:p>
        </w:tc>
        <w:tc>
          <w:tcPr>
            <w:tcW w:w="9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0.0</w:t>
            </w:r>
          </w:p>
        </w:tc>
        <w:tc>
          <w:tcPr>
            <w:tcW w:w="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4.0</w:t>
            </w:r>
          </w:p>
        </w:tc>
        <w:tc>
          <w:tcPr>
            <w:tcW w:w="9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10.0</w:t>
            </w:r>
          </w:p>
        </w:tc>
        <w:tc>
          <w:tcPr>
            <w:tcW w:w="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0.0</w:t>
            </w:r>
          </w:p>
        </w:tc>
        <w:tc>
          <w:tcPr>
            <w:tcW w:w="9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0.0</w:t>
            </w:r>
          </w:p>
        </w:tc>
        <w:tc>
          <w:tcPr>
            <w:tcW w:w="8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0.0</w:t>
            </w:r>
          </w:p>
        </w:tc>
        <w:tc>
          <w:tcPr>
            <w:tcW w:w="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8.0</w:t>
            </w:r>
          </w:p>
        </w:tc>
        <w:tc>
          <w:tcPr>
            <w:tcW w:w="6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2.0</w:t>
            </w:r>
          </w:p>
        </w:tc>
        <w:tc>
          <w:tcPr>
            <w:tcW w:w="12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4.0</w:t>
            </w:r>
          </w:p>
        </w:tc>
        <w:tc>
          <w:tcPr>
            <w:tcW w:w="9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4.0</w:t>
            </w:r>
          </w:p>
        </w:tc>
        <w:tc>
          <w:tcPr>
            <w:tcW w:w="8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0.0</w:t>
            </w:r>
          </w:p>
        </w:tc>
        <w:tc>
          <w:tcPr>
            <w:tcW w:w="6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0.0</w:t>
            </w:r>
          </w:p>
        </w:tc>
        <w:tc>
          <w:tcPr>
            <w:tcW w:w="10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0.0</w:t>
            </w:r>
          </w:p>
        </w:tc>
      </w:tr>
      <w:tr w:rsidR="00625AA1" w:rsidRPr="00573903">
        <w:trPr>
          <w:trHeight w:val="300"/>
        </w:trPr>
        <w:tc>
          <w:tcPr>
            <w:tcW w:w="1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noWrap/>
            <w:vAlign w:val="center"/>
          </w:tcPr>
          <w:p w:rsidR="00625AA1" w:rsidRPr="00573903" w:rsidRDefault="00625AA1" w:rsidP="007B2331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Logothetis</w:t>
            </w:r>
          </w:p>
        </w:tc>
        <w:tc>
          <w:tcPr>
            <w:tcW w:w="8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1.2</w:t>
            </w:r>
          </w:p>
        </w:tc>
        <w:tc>
          <w:tcPr>
            <w:tcW w:w="6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1.2</w:t>
            </w:r>
          </w:p>
        </w:tc>
        <w:tc>
          <w:tcPr>
            <w:tcW w:w="9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2.4</w:t>
            </w:r>
          </w:p>
        </w:tc>
        <w:tc>
          <w:tcPr>
            <w:tcW w:w="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0.0</w:t>
            </w:r>
          </w:p>
        </w:tc>
        <w:tc>
          <w:tcPr>
            <w:tcW w:w="9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1.2</w:t>
            </w:r>
          </w:p>
        </w:tc>
        <w:tc>
          <w:tcPr>
            <w:tcW w:w="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0.0</w:t>
            </w:r>
          </w:p>
        </w:tc>
        <w:tc>
          <w:tcPr>
            <w:tcW w:w="9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0.0</w:t>
            </w:r>
          </w:p>
        </w:tc>
        <w:tc>
          <w:tcPr>
            <w:tcW w:w="8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1.2</w:t>
            </w:r>
          </w:p>
        </w:tc>
        <w:tc>
          <w:tcPr>
            <w:tcW w:w="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2.4</w:t>
            </w:r>
          </w:p>
        </w:tc>
        <w:tc>
          <w:tcPr>
            <w:tcW w:w="6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1.2</w:t>
            </w:r>
          </w:p>
        </w:tc>
        <w:tc>
          <w:tcPr>
            <w:tcW w:w="12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1.2</w:t>
            </w:r>
          </w:p>
        </w:tc>
        <w:tc>
          <w:tcPr>
            <w:tcW w:w="9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0.0</w:t>
            </w:r>
          </w:p>
        </w:tc>
        <w:tc>
          <w:tcPr>
            <w:tcW w:w="8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1.2</w:t>
            </w:r>
          </w:p>
        </w:tc>
        <w:tc>
          <w:tcPr>
            <w:tcW w:w="6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0.0</w:t>
            </w:r>
          </w:p>
        </w:tc>
        <w:tc>
          <w:tcPr>
            <w:tcW w:w="10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0.0</w:t>
            </w:r>
          </w:p>
        </w:tc>
      </w:tr>
      <w:tr w:rsidR="00625AA1" w:rsidRPr="00573903">
        <w:trPr>
          <w:trHeight w:val="300"/>
        </w:trPr>
        <w:tc>
          <w:tcPr>
            <w:tcW w:w="1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noWrap/>
            <w:vAlign w:val="center"/>
          </w:tcPr>
          <w:p w:rsidR="00625AA1" w:rsidRPr="00573903" w:rsidRDefault="00625AA1" w:rsidP="007B2331">
            <w:pPr>
              <w:widowControl/>
              <w:spacing w:line="240" w:lineRule="auto"/>
              <w:jc w:val="center"/>
              <w:rPr>
                <w:rFonts w:ascii="Calibri" w:hAnsi="Calibri" w:cs="Arial"/>
                <w:szCs w:val="22"/>
                <w:lang w:val="en-US" w:eastAsia="el-GR"/>
              </w:rPr>
            </w:pPr>
            <w:r w:rsidRPr="00573903">
              <w:rPr>
                <w:rFonts w:ascii="Calibri" w:hAnsi="Calibri" w:cs="Arial"/>
                <w:szCs w:val="22"/>
                <w:lang w:val="en-US" w:eastAsia="el-GR"/>
              </w:rPr>
              <w:t>Anagnostou</w:t>
            </w:r>
          </w:p>
        </w:tc>
        <w:tc>
          <w:tcPr>
            <w:tcW w:w="8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12.9</w:t>
            </w:r>
          </w:p>
        </w:tc>
        <w:tc>
          <w:tcPr>
            <w:tcW w:w="6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4.3</w:t>
            </w:r>
          </w:p>
        </w:tc>
        <w:tc>
          <w:tcPr>
            <w:tcW w:w="9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8.6</w:t>
            </w:r>
          </w:p>
        </w:tc>
        <w:tc>
          <w:tcPr>
            <w:tcW w:w="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4.3</w:t>
            </w:r>
          </w:p>
        </w:tc>
        <w:tc>
          <w:tcPr>
            <w:tcW w:w="9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4.3</w:t>
            </w:r>
          </w:p>
        </w:tc>
        <w:tc>
          <w:tcPr>
            <w:tcW w:w="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0.0</w:t>
            </w:r>
          </w:p>
        </w:tc>
        <w:tc>
          <w:tcPr>
            <w:tcW w:w="9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1.4</w:t>
            </w:r>
          </w:p>
        </w:tc>
        <w:tc>
          <w:tcPr>
            <w:tcW w:w="8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4.3</w:t>
            </w:r>
          </w:p>
        </w:tc>
        <w:tc>
          <w:tcPr>
            <w:tcW w:w="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4.3</w:t>
            </w:r>
          </w:p>
        </w:tc>
        <w:tc>
          <w:tcPr>
            <w:tcW w:w="6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1.4</w:t>
            </w:r>
          </w:p>
        </w:tc>
        <w:tc>
          <w:tcPr>
            <w:tcW w:w="12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4.3</w:t>
            </w:r>
          </w:p>
        </w:tc>
        <w:tc>
          <w:tcPr>
            <w:tcW w:w="9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1.4</w:t>
            </w:r>
          </w:p>
        </w:tc>
        <w:tc>
          <w:tcPr>
            <w:tcW w:w="8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4.3</w:t>
            </w:r>
          </w:p>
        </w:tc>
        <w:tc>
          <w:tcPr>
            <w:tcW w:w="6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0.0</w:t>
            </w:r>
          </w:p>
        </w:tc>
        <w:tc>
          <w:tcPr>
            <w:tcW w:w="10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noWrap/>
            <w:vAlign w:val="center"/>
          </w:tcPr>
          <w:p w:rsidR="00625AA1" w:rsidRPr="00573903" w:rsidRDefault="00625AA1" w:rsidP="00625AA1">
            <w:pPr>
              <w:spacing w:line="240" w:lineRule="auto"/>
              <w:jc w:val="center"/>
              <w:rPr>
                <w:rFonts w:ascii="Calibri" w:hAnsi="Calibri"/>
                <w:szCs w:val="22"/>
                <w:lang w:val="en-US"/>
              </w:rPr>
            </w:pPr>
            <w:r w:rsidRPr="00573903">
              <w:rPr>
                <w:rFonts w:ascii="Calibri" w:hAnsi="Calibri"/>
                <w:szCs w:val="22"/>
                <w:lang w:val="en-US"/>
              </w:rPr>
              <w:t>1.4</w:t>
            </w:r>
          </w:p>
        </w:tc>
      </w:tr>
    </w:tbl>
    <w:p w:rsidR="005E4F38" w:rsidRPr="00573903" w:rsidRDefault="005E4F38" w:rsidP="00266D0E">
      <w:pPr>
        <w:rPr>
          <w:rFonts w:ascii="Calibri" w:hAnsi="Calibri"/>
          <w:sz w:val="20"/>
          <w:szCs w:val="22"/>
          <w:highlight w:val="yellow"/>
          <w:lang w:val="en-US"/>
        </w:rPr>
        <w:sectPr w:rsidR="005E4F38" w:rsidRPr="00573903" w:rsidSect="00625AA1">
          <w:pgSz w:w="16838" w:h="11906" w:orient="landscape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:rsidR="00246BEA" w:rsidRPr="00573903" w:rsidRDefault="00C96796" w:rsidP="00EB7B75">
      <w:pPr>
        <w:spacing w:line="240" w:lineRule="auto"/>
        <w:ind w:left="1080" w:hanging="1080"/>
        <w:jc w:val="left"/>
        <w:rPr>
          <w:rFonts w:ascii="Calibri" w:hAnsi="Calibri"/>
          <w:szCs w:val="22"/>
          <w:lang w:val="en-US"/>
        </w:rPr>
      </w:pPr>
      <w:r w:rsidRPr="00573903">
        <w:rPr>
          <w:rFonts w:ascii="Calibri" w:hAnsi="Calibri"/>
          <w:b/>
          <w:bCs/>
          <w:iCs/>
          <w:lang w:val="en-US"/>
        </w:rPr>
        <w:lastRenderedPageBreak/>
        <w:t>Figure 1:</w:t>
      </w:r>
      <w:r w:rsidRPr="00573903">
        <w:rPr>
          <w:rFonts w:ascii="Calibri" w:hAnsi="Calibri"/>
          <w:bCs/>
          <w:iCs/>
          <w:lang w:val="en-US"/>
        </w:rPr>
        <w:tab/>
      </w:r>
      <w:r w:rsidR="000C6F5C" w:rsidRPr="00573903">
        <w:rPr>
          <w:rFonts w:ascii="Calibri" w:hAnsi="Calibri"/>
          <w:lang w:val="en-US"/>
        </w:rPr>
        <w:t xml:space="preserve">Rebounds, turnovers and assists of IRAKLIS during </w:t>
      </w:r>
      <w:r w:rsidR="000C6F5C" w:rsidRPr="00573903">
        <w:rPr>
          <w:rFonts w:ascii="Calibri" w:hAnsi="Calibri"/>
          <w:szCs w:val="22"/>
          <w:lang w:val="en-US"/>
        </w:rPr>
        <w:t>the first six games of the championship</w:t>
      </w:r>
    </w:p>
    <w:p w:rsidR="00FD484D" w:rsidRPr="00573903" w:rsidRDefault="00623E70" w:rsidP="00DD6D84">
      <w:pPr>
        <w:spacing w:line="480" w:lineRule="auto"/>
        <w:ind w:left="1080" w:hanging="1080"/>
        <w:rPr>
          <w:lang w:val="en-US"/>
        </w:rPr>
      </w:pPr>
      <w:r w:rsidRPr="00573903">
        <w:rPr>
          <w:rFonts w:ascii="Calibri" w:hAnsi="Calibri"/>
          <w:b/>
          <w:bCs/>
          <w:iCs/>
          <w:noProof/>
          <w:lang w:val="en-US" w:eastAsia="el-GR"/>
        </w:rPr>
        <w:pict>
          <v:group id="_x0000_s1118" editas="canvas" style="position:absolute;left:0;text-align:left;margin-left:31.35pt;margin-top:9.15pt;width:334.35pt;height:639pt;z-index:251657216" coordorigin="1418,1778" coordsize="6942,13268" o:allowoverlap="f">
            <o:lock v:ext="edit" aspectratio="t"/>
            <v:shape id="_x0000_s1117" type="#_x0000_t75" style="position:absolute;left:1418;top:1778;width:6942;height:13268" o:preferrelative="f">
              <v:fill o:detectmouseclick="t"/>
              <v:path o:extrusionok="t" o:connecttype="none"/>
              <o:lock v:ext="edit" text="t"/>
            </v:shape>
            <v:shape id="_x0000_s1114" type="#_x0000_t75" style="position:absolute;left:1418;top:1778;width:6927;height:4623" fillcolor="black" strokecolor="white" strokeweight="3e-5mm">
              <v:imagedata r:id="rId46" o:title=""/>
              <o:lock v:ext="edit" rotation="t"/>
            </v:shape>
            <v:shape id="_x0000_s1115" type="#_x0000_t75" style="position:absolute;left:1418;top:10874;width:6927;height:4172" fillcolor="black" strokecolor="white" strokeweight="3e-5mm">
              <v:imagedata r:id="rId47" o:title=""/>
              <o:lock v:ext="edit" rotation="t"/>
            </v:shape>
            <v:shape id="_x0000_s1116" type="#_x0000_t75" style="position:absolute;left:1418;top:6303;width:6942;height:4654" fillcolor="black" strokecolor="white" strokeweight="3e-5mm">
              <v:imagedata r:id="rId48" o:title=""/>
              <o:lock v:ext="edit" rotation="t"/>
            </v:shape>
            <w10:wrap type="square"/>
          </v:group>
          <o:OLEObject Type="Embed" ProgID="Excel.Chart.8" ShapeID="_x0000_s1114" DrawAspect="Content" ObjectID="_1487701929" r:id="rId49">
            <o:FieldCodes>\s</o:FieldCodes>
          </o:OLEObject>
          <o:OLEObject Type="Embed" ProgID="Excel.Chart.8" ShapeID="_x0000_s1115" DrawAspect="Content" ObjectID="_1487701927" r:id="rId50">
            <o:FieldCodes>\s</o:FieldCodes>
          </o:OLEObject>
          <o:OLEObject Type="Embed" ProgID="Excel.Chart.8" ShapeID="_x0000_s1116" DrawAspect="Content" ObjectID="_1487701928" r:id="rId51">
            <o:FieldCodes>\s</o:FieldCodes>
          </o:OLEObject>
        </w:pict>
      </w:r>
    </w:p>
    <w:p w:rsidR="00B03165" w:rsidRPr="00573903" w:rsidRDefault="00CF58E7" w:rsidP="00EB7B75">
      <w:pPr>
        <w:spacing w:line="240" w:lineRule="auto"/>
        <w:ind w:left="1080" w:hanging="1080"/>
        <w:jc w:val="left"/>
        <w:rPr>
          <w:rFonts w:ascii="Calibri" w:hAnsi="Calibri"/>
          <w:szCs w:val="22"/>
          <w:lang w:val="en-US"/>
        </w:rPr>
      </w:pPr>
      <w:r w:rsidRPr="00573903">
        <w:rPr>
          <w:rFonts w:ascii="Calibri" w:hAnsi="Calibri"/>
          <w:b/>
          <w:bCs/>
          <w:iCs/>
          <w:lang w:val="en-US"/>
        </w:rPr>
        <w:br w:type="page"/>
      </w:r>
      <w:r w:rsidR="00824712" w:rsidRPr="00573903">
        <w:rPr>
          <w:rFonts w:ascii="Calibri" w:hAnsi="Calibri"/>
          <w:b/>
          <w:bCs/>
          <w:iCs/>
          <w:lang w:val="en-US"/>
        </w:rPr>
        <w:lastRenderedPageBreak/>
        <w:t>Figure 2:</w:t>
      </w:r>
      <w:r w:rsidR="00824712" w:rsidRPr="00573903">
        <w:rPr>
          <w:rFonts w:ascii="Calibri" w:hAnsi="Calibri"/>
          <w:bCs/>
          <w:iCs/>
          <w:lang w:val="en-US"/>
        </w:rPr>
        <w:tab/>
        <w:t>Defense, r</w:t>
      </w:r>
      <w:r w:rsidR="00824712" w:rsidRPr="00573903">
        <w:rPr>
          <w:rFonts w:ascii="Calibri" w:hAnsi="Calibri"/>
          <w:lang w:val="en-US"/>
        </w:rPr>
        <w:t xml:space="preserve">ebounds and assists of IRAKLIS’ opponents during </w:t>
      </w:r>
      <w:r w:rsidR="00824712" w:rsidRPr="00573903">
        <w:rPr>
          <w:rFonts w:ascii="Calibri" w:hAnsi="Calibri"/>
          <w:szCs w:val="22"/>
          <w:lang w:val="en-US"/>
        </w:rPr>
        <w:t>the first six games of the championship</w:t>
      </w:r>
    </w:p>
    <w:p w:rsidR="00723D2B" w:rsidRPr="00573903" w:rsidRDefault="00723D2B" w:rsidP="00723D2B">
      <w:pPr>
        <w:spacing w:line="240" w:lineRule="auto"/>
        <w:rPr>
          <w:rFonts w:ascii="Calibri" w:hAnsi="Calibri"/>
          <w:szCs w:val="22"/>
          <w:lang w:val="en-US"/>
        </w:rPr>
      </w:pPr>
      <w:r w:rsidRPr="00573903">
        <w:rPr>
          <w:rFonts w:ascii="Calibri" w:hAnsi="Calibri"/>
          <w:noProof/>
          <w:szCs w:val="22"/>
          <w:lang w:val="en-US" w:eastAsia="el-GR"/>
        </w:rPr>
        <w:pict>
          <v:group id="_x0000_s1146" editas="canvas" style="position:absolute;left:0;text-align:left;margin-left:27pt;margin-top:9.15pt;width:335.85pt;height:639pt;z-index:251658240" coordorigin="2030,1601" coordsize="6717,12780">
            <o:lock v:ext="edit" aspectratio="t"/>
            <v:shape id="_x0000_s1147" type="#_x0000_t75" style="position:absolute;left:2030;top:1601;width:6717;height:12780" o:preferrelative="f">
              <v:fill o:detectmouseclick="t"/>
              <v:path o:extrusionok="t" o:connecttype="none"/>
              <o:lock v:ext="edit" text="t"/>
            </v:shape>
            <v:shape id="_x0000_s1148" type="#_x0000_t75" style="position:absolute;left:2057;top:10362;width:6674;height:4019" fillcolor="black" strokecolor="white" strokeweight="3e-5mm">
              <v:imagedata r:id="rId52" o:title=""/>
              <o:lock v:ext="edit" rotation="t"/>
            </v:shape>
            <v:shape id="_x0000_s1149" type="#_x0000_t75" style="position:absolute;left:2030;top:5988;width:6717;height:4483" fillcolor="black" strokecolor="white" strokeweight="3e-5mm">
              <v:imagedata r:id="rId53" o:title=""/>
              <o:lock v:ext="edit" rotation="t"/>
            </v:shape>
            <v:shape id="_x0000_s1150" type="#_x0000_t75" style="position:absolute;left:2043;top:1628;width:6696;height:4459" fillcolor="black" strokecolor="white" strokeweight="3e-5mm">
              <v:imagedata r:id="rId54" o:title=""/>
              <o:lock v:ext="edit" rotation="t"/>
            </v:shape>
            <w10:wrap type="square"/>
          </v:group>
          <o:OLEObject Type="Embed" ProgID="Excel.Chart.8" ShapeID="_x0000_s1148" DrawAspect="Content" ObjectID="_1487701930" r:id="rId55">
            <o:FieldCodes>\s</o:FieldCodes>
          </o:OLEObject>
          <o:OLEObject Type="Embed" ProgID="Excel.Chart.8" ShapeID="_x0000_s1149" DrawAspect="Content" ObjectID="_1487701926" r:id="rId56">
            <o:FieldCodes>\s</o:FieldCodes>
          </o:OLEObject>
          <o:OLEObject Type="Embed" ProgID="Excel.Chart.8" ShapeID="_x0000_s1150" DrawAspect="Content" ObjectID="_1487701925" r:id="rId57">
            <o:FieldCodes>\s</o:FieldCodes>
          </o:OLEObject>
        </w:pict>
      </w:r>
    </w:p>
    <w:p w:rsidR="00723D2B" w:rsidRPr="00573903" w:rsidRDefault="00723D2B" w:rsidP="00723D2B">
      <w:pPr>
        <w:spacing w:line="240" w:lineRule="auto"/>
        <w:rPr>
          <w:rFonts w:ascii="Calibri" w:hAnsi="Calibri"/>
          <w:szCs w:val="22"/>
          <w:lang w:val="en-US"/>
        </w:rPr>
      </w:pPr>
    </w:p>
    <w:p w:rsidR="00723D2B" w:rsidRPr="00573903" w:rsidRDefault="00723D2B" w:rsidP="00723D2B">
      <w:pPr>
        <w:spacing w:line="240" w:lineRule="auto"/>
        <w:rPr>
          <w:rFonts w:ascii="Calibri" w:hAnsi="Calibri"/>
          <w:szCs w:val="22"/>
          <w:lang w:val="en-US"/>
        </w:rPr>
      </w:pPr>
    </w:p>
    <w:p w:rsidR="00723D2B" w:rsidRPr="00573903" w:rsidRDefault="00723D2B" w:rsidP="00EB7B75">
      <w:pPr>
        <w:spacing w:line="240" w:lineRule="auto"/>
        <w:ind w:left="1080" w:hanging="1080"/>
        <w:jc w:val="left"/>
        <w:rPr>
          <w:rFonts w:ascii="Calibri" w:hAnsi="Calibri"/>
          <w:szCs w:val="22"/>
          <w:lang w:val="en-US"/>
        </w:rPr>
      </w:pPr>
      <w:r w:rsidRPr="00573903">
        <w:rPr>
          <w:lang w:val="en-US"/>
        </w:rPr>
        <w:br w:type="page"/>
      </w:r>
      <w:r w:rsidRPr="00573903">
        <w:rPr>
          <w:rFonts w:ascii="Calibri" w:hAnsi="Calibri"/>
          <w:b/>
          <w:bCs/>
          <w:iCs/>
          <w:lang w:val="en-US"/>
        </w:rPr>
        <w:lastRenderedPageBreak/>
        <w:t>Figure 3:</w:t>
      </w:r>
      <w:r w:rsidRPr="00573903">
        <w:rPr>
          <w:rFonts w:ascii="Calibri" w:hAnsi="Calibri"/>
          <w:bCs/>
          <w:iCs/>
          <w:lang w:val="en-US"/>
        </w:rPr>
        <w:tab/>
      </w:r>
      <w:r w:rsidR="004D44CA" w:rsidRPr="00573903">
        <w:rPr>
          <w:rFonts w:ascii="Calibri" w:hAnsi="Calibri"/>
          <w:bCs/>
          <w:iCs/>
          <w:lang w:val="en-US"/>
        </w:rPr>
        <w:t>Residuals versus fitted va</w:t>
      </w:r>
      <w:r w:rsidR="00632B42" w:rsidRPr="00573903">
        <w:rPr>
          <w:rFonts w:ascii="Calibri" w:hAnsi="Calibri"/>
          <w:bCs/>
          <w:iCs/>
          <w:lang w:val="en-US"/>
        </w:rPr>
        <w:t>lues of the regression model (10</w:t>
      </w:r>
      <w:r w:rsidR="004D44CA" w:rsidRPr="00573903">
        <w:rPr>
          <w:rFonts w:ascii="Calibri" w:hAnsi="Calibri"/>
          <w:bCs/>
          <w:iCs/>
          <w:lang w:val="en-US"/>
        </w:rPr>
        <w:t>)</w:t>
      </w:r>
    </w:p>
    <w:p w:rsidR="003510DB" w:rsidRPr="00573903" w:rsidRDefault="003510DB" w:rsidP="003510DB">
      <w:pPr>
        <w:spacing w:line="240" w:lineRule="auto"/>
        <w:ind w:left="1080" w:hanging="1080"/>
        <w:rPr>
          <w:lang w:val="en-US"/>
        </w:rPr>
      </w:pPr>
    </w:p>
    <w:p w:rsidR="00723D2B" w:rsidRPr="00573903" w:rsidRDefault="007526EF" w:rsidP="003510DB">
      <w:pPr>
        <w:spacing w:line="240" w:lineRule="auto"/>
        <w:ind w:left="1080" w:hanging="1080"/>
        <w:rPr>
          <w:lang w:val="en-US"/>
        </w:rPr>
      </w:pPr>
      <w:r w:rsidRPr="00573903">
        <w:rPr>
          <w:lang w:val="en-US"/>
        </w:rPr>
        <w:object w:dxaOrig="8640" w:dyaOrig="5760">
          <v:shape id="_x0000_i1041" type="#_x0000_t75" style="width:6in;height:4in" o:ole="">
            <v:imagedata r:id="rId58" o:title=""/>
          </v:shape>
          <o:OLEObject Type="Embed" ProgID="MtbGraph.Document.15" ShapeID="_x0000_i1041" DrawAspect="Content" ObjectID="_1487701924" r:id="rId59"/>
        </w:object>
      </w:r>
    </w:p>
    <w:sectPr w:rsidR="00723D2B" w:rsidRPr="00573903" w:rsidSect="001E131D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33CF" w:rsidRDefault="00DC33CF">
      <w:r>
        <w:separator/>
      </w:r>
    </w:p>
  </w:endnote>
  <w:endnote w:type="continuationSeparator" w:id="0">
    <w:p w:rsidR="00DC33CF" w:rsidRDefault="00DC33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33CF" w:rsidRDefault="00DC33CF" w:rsidP="00303091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DC33CF" w:rsidRDefault="00DC33CF">
    <w:pPr>
      <w:pStyle w:val="a3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33CF" w:rsidRPr="00216D72" w:rsidRDefault="00DC33CF" w:rsidP="00303091">
    <w:pPr>
      <w:pStyle w:val="a3"/>
      <w:framePr w:wrap="around" w:vAnchor="text" w:hAnchor="margin" w:xAlign="right" w:y="1"/>
      <w:rPr>
        <w:rStyle w:val="a5"/>
        <w:rFonts w:ascii="Calibri" w:hAnsi="Calibri"/>
      </w:rPr>
    </w:pPr>
    <w:r w:rsidRPr="00216D72">
      <w:rPr>
        <w:rStyle w:val="a5"/>
        <w:rFonts w:ascii="Calibri" w:hAnsi="Calibri"/>
      </w:rPr>
      <w:fldChar w:fldCharType="begin"/>
    </w:r>
    <w:r w:rsidRPr="00216D72">
      <w:rPr>
        <w:rStyle w:val="a5"/>
        <w:rFonts w:ascii="Calibri" w:hAnsi="Calibri"/>
      </w:rPr>
      <w:instrText xml:space="preserve">PAGE  </w:instrText>
    </w:r>
    <w:r w:rsidRPr="00216D72">
      <w:rPr>
        <w:rStyle w:val="a5"/>
        <w:rFonts w:ascii="Calibri" w:hAnsi="Calibri"/>
      </w:rPr>
      <w:fldChar w:fldCharType="separate"/>
    </w:r>
    <w:r w:rsidR="00E07099">
      <w:rPr>
        <w:rStyle w:val="a5"/>
        <w:rFonts w:ascii="Calibri" w:hAnsi="Calibri"/>
        <w:noProof/>
      </w:rPr>
      <w:t>33</w:t>
    </w:r>
    <w:r w:rsidRPr="00216D72">
      <w:rPr>
        <w:rStyle w:val="a5"/>
        <w:rFonts w:ascii="Calibri" w:hAnsi="Calibri"/>
      </w:rPr>
      <w:fldChar w:fldCharType="end"/>
    </w:r>
  </w:p>
  <w:p w:rsidR="00DC33CF" w:rsidRDefault="00DC33CF">
    <w:pPr>
      <w:pStyle w:val="a3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33CF" w:rsidRPr="00303091" w:rsidRDefault="00DC33CF" w:rsidP="00303091">
    <w:pPr>
      <w:pStyle w:val="a3"/>
      <w:jc w:val="right"/>
      <w:rPr>
        <w:rFonts w:ascii="Times New Roman" w:hAnsi="Times New Roman"/>
      </w:rPr>
    </w:pPr>
    <w:r w:rsidRPr="00303091">
      <w:rPr>
        <w:rStyle w:val="a5"/>
        <w:rFonts w:ascii="Times New Roman" w:hAnsi="Times New Roman"/>
      </w:rPr>
      <w:fldChar w:fldCharType="begin"/>
    </w:r>
    <w:r w:rsidRPr="00303091">
      <w:rPr>
        <w:rStyle w:val="a5"/>
        <w:rFonts w:ascii="Times New Roman" w:hAnsi="Times New Roman"/>
      </w:rPr>
      <w:instrText xml:space="preserve"> PAGE </w:instrText>
    </w:r>
    <w:r w:rsidRPr="00303091">
      <w:rPr>
        <w:rStyle w:val="a5"/>
        <w:rFonts w:ascii="Times New Roman" w:hAnsi="Times New Roman"/>
      </w:rPr>
      <w:fldChar w:fldCharType="separate"/>
    </w:r>
    <w:r w:rsidR="00E07099">
      <w:rPr>
        <w:rStyle w:val="a5"/>
        <w:rFonts w:ascii="Times New Roman" w:hAnsi="Times New Roman"/>
        <w:noProof/>
      </w:rPr>
      <w:t>30</w:t>
    </w:r>
    <w:r w:rsidRPr="00303091">
      <w:rPr>
        <w:rStyle w:val="a5"/>
        <w:rFonts w:ascii="Times New Roman" w:hAnsi="Times New Roman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33CF" w:rsidRDefault="00DC33CF">
      <w:r>
        <w:separator/>
      </w:r>
    </w:p>
  </w:footnote>
  <w:footnote w:type="continuationSeparator" w:id="0">
    <w:p w:rsidR="00DC33CF" w:rsidRDefault="00DC33CF">
      <w:r>
        <w:continuationSeparator/>
      </w:r>
    </w:p>
  </w:footnote>
  <w:footnote w:id="1">
    <w:p w:rsidR="00DC33CF" w:rsidRPr="00AF7A65" w:rsidRDefault="00DC33CF">
      <w:pPr>
        <w:pStyle w:val="a6"/>
        <w:rPr>
          <w:rFonts w:ascii="Calibri" w:hAnsi="Calibri"/>
          <w:sz w:val="18"/>
        </w:rPr>
      </w:pPr>
      <w:r w:rsidRPr="00AF7A65">
        <w:rPr>
          <w:rStyle w:val="a7"/>
          <w:rFonts w:ascii="Calibri" w:hAnsi="Calibri"/>
          <w:sz w:val="18"/>
        </w:rPr>
        <w:footnoteRef/>
      </w:r>
      <w:r w:rsidRPr="00AF7A65">
        <w:rPr>
          <w:rFonts w:ascii="Calibri" w:hAnsi="Calibri"/>
          <w:sz w:val="18"/>
        </w:rPr>
        <w:t xml:space="preserve"> </w:t>
      </w:r>
      <w:hyperlink r:id="rId1" w:history="1">
        <w:r w:rsidRPr="00184D05">
          <w:rPr>
            <w:rStyle w:val="-"/>
            <w:rFonts w:ascii="Calibri" w:hAnsi="Calibri"/>
            <w:sz w:val="18"/>
          </w:rPr>
          <w:t>www.nba.com/celtics/contact/front-office.html</w:t>
        </w:r>
      </w:hyperlink>
      <w:r w:rsidRPr="00AF7A65">
        <w:rPr>
          <w:rFonts w:ascii="Calibri" w:hAnsi="Calibri"/>
          <w:sz w:val="18"/>
        </w:rPr>
        <w:t xml:space="preserve"> </w:t>
      </w:r>
    </w:p>
  </w:footnote>
  <w:footnote w:id="2">
    <w:p w:rsidR="00DC33CF" w:rsidRPr="002C44FE" w:rsidRDefault="00DC33CF" w:rsidP="00E57D32">
      <w:pPr>
        <w:pStyle w:val="a6"/>
        <w:jc w:val="left"/>
        <w:rPr>
          <w:rFonts w:ascii="Calibri" w:hAnsi="Calibri"/>
        </w:rPr>
      </w:pPr>
      <w:r w:rsidRPr="00DA1C2C">
        <w:rPr>
          <w:rStyle w:val="a7"/>
          <w:rFonts w:ascii="Calibri" w:hAnsi="Calibri"/>
          <w:sz w:val="18"/>
        </w:rPr>
        <w:footnoteRef/>
      </w:r>
      <w:r w:rsidRPr="00DA1C2C">
        <w:rPr>
          <w:rFonts w:ascii="Calibri" w:hAnsi="Calibri"/>
          <w:sz w:val="18"/>
        </w:rPr>
        <w:t xml:space="preserve"> In our paper we refer to a specific game of the season 1999 – </w:t>
      </w:r>
      <w:smartTag w:uri="urn:schemas-microsoft-com:office:smarttags" w:element="metricconverter">
        <w:smartTagPr>
          <w:attr w:name="ProductID" w:val="2000, in"/>
        </w:smartTagPr>
        <w:r w:rsidRPr="00DA1C2C">
          <w:rPr>
            <w:rFonts w:ascii="Calibri" w:hAnsi="Calibri"/>
            <w:sz w:val="18"/>
          </w:rPr>
          <w:t>2000, in</w:t>
        </w:r>
      </w:smartTag>
      <w:r w:rsidRPr="00DA1C2C">
        <w:rPr>
          <w:rFonts w:ascii="Calibri" w:hAnsi="Calibri"/>
          <w:sz w:val="18"/>
        </w:rPr>
        <w:t xml:space="preserve"> which IRAKLIS outperformed Maroussi 92 – 75.</w:t>
      </w:r>
      <w:r>
        <w:rPr>
          <w:rFonts w:ascii="Calibri" w:hAnsi="Calibri"/>
          <w:sz w:val="18"/>
        </w:rPr>
        <w:t xml:space="preserve"> Nowadays, </w:t>
      </w:r>
      <w:r w:rsidRPr="006B18FA">
        <w:rPr>
          <w:rFonts w:ascii="Calibri" w:hAnsi="Calibri"/>
          <w:sz w:val="18"/>
          <w:lang w:val="en-US"/>
        </w:rPr>
        <w:t>Maroussi (</w:t>
      </w:r>
      <w:hyperlink r:id="rId2" w:history="1">
        <w:r w:rsidRPr="006B18FA">
          <w:rPr>
            <w:rStyle w:val="-"/>
            <w:rFonts w:ascii="Calibri" w:hAnsi="Calibri"/>
            <w:sz w:val="18"/>
            <w:lang w:val="en-US"/>
          </w:rPr>
          <w:t>www.maroussibc.gr</w:t>
        </w:r>
      </w:hyperlink>
      <w:r w:rsidRPr="006B18FA">
        <w:rPr>
          <w:rFonts w:ascii="Calibri" w:hAnsi="Calibri"/>
          <w:sz w:val="18"/>
          <w:lang w:val="en-US"/>
        </w:rPr>
        <w:t>) is one of the greatest Greek ba</w:t>
      </w:r>
      <w:r>
        <w:rPr>
          <w:rFonts w:ascii="Calibri" w:hAnsi="Calibri"/>
          <w:sz w:val="18"/>
          <w:lang w:val="en-US"/>
        </w:rPr>
        <w:t>sketball teams, participating in</w:t>
      </w:r>
      <w:r w:rsidRPr="006B18FA">
        <w:rPr>
          <w:rFonts w:ascii="Calibri" w:hAnsi="Calibri"/>
          <w:sz w:val="18"/>
          <w:lang w:val="en-US"/>
        </w:rPr>
        <w:t xml:space="preserve"> the Euroleague </w:t>
      </w:r>
      <w:r>
        <w:rPr>
          <w:rFonts w:ascii="Calibri" w:hAnsi="Calibri"/>
          <w:sz w:val="18"/>
          <w:lang w:val="en-US"/>
        </w:rPr>
        <w:t xml:space="preserve">of 2009-2010, while in 2001 </w:t>
      </w:r>
      <w:r w:rsidRPr="00C9408C">
        <w:rPr>
          <w:rFonts w:ascii="Calibri" w:hAnsi="Calibri"/>
          <w:sz w:val="18"/>
          <w:lang w:val="en-US"/>
        </w:rPr>
        <w:t>won its first European trophy</w:t>
      </w:r>
      <w:r>
        <w:rPr>
          <w:rFonts w:ascii="Calibri" w:hAnsi="Calibri"/>
          <w:sz w:val="18"/>
          <w:lang w:val="en-US"/>
        </w:rPr>
        <w:t xml:space="preserve"> (</w:t>
      </w:r>
      <w:r w:rsidRPr="00C9408C">
        <w:rPr>
          <w:rFonts w:ascii="Calibri" w:hAnsi="Calibri"/>
          <w:sz w:val="18"/>
          <w:lang w:val="en-US"/>
        </w:rPr>
        <w:t>European Saporta Cup</w:t>
      </w:r>
      <w:r>
        <w:rPr>
          <w:rFonts w:ascii="Calibri" w:hAnsi="Calibri"/>
          <w:sz w:val="18"/>
          <w:lang w:val="en-US"/>
        </w:rPr>
        <w:t>).</w:t>
      </w:r>
    </w:p>
  </w:footnote>
  <w:footnote w:id="3">
    <w:p w:rsidR="00DC33CF" w:rsidRPr="00DB0FE7" w:rsidRDefault="00DC33CF" w:rsidP="001616FA">
      <w:pPr>
        <w:pStyle w:val="a6"/>
        <w:rPr>
          <w:rFonts w:ascii="Calibri" w:hAnsi="Calibri"/>
          <w:sz w:val="18"/>
          <w:szCs w:val="18"/>
        </w:rPr>
      </w:pPr>
      <w:r w:rsidRPr="00DB0FE7">
        <w:rPr>
          <w:rStyle w:val="a7"/>
          <w:rFonts w:ascii="Calibri" w:hAnsi="Calibri"/>
          <w:sz w:val="18"/>
          <w:szCs w:val="18"/>
        </w:rPr>
        <w:footnoteRef/>
      </w:r>
      <w:r w:rsidRPr="00DB0FE7">
        <w:rPr>
          <w:rFonts w:ascii="Calibri" w:hAnsi="Calibri"/>
          <w:sz w:val="18"/>
          <w:szCs w:val="18"/>
        </w:rPr>
        <w:t xml:space="preserve"> A basketball game in </w:t>
      </w:r>
      <w:smartTag w:uri="urn:schemas-microsoft-com:office:smarttags" w:element="place">
        <w:r w:rsidRPr="00DB0FE7">
          <w:rPr>
            <w:rFonts w:ascii="Calibri" w:hAnsi="Calibri"/>
            <w:sz w:val="18"/>
            <w:szCs w:val="18"/>
          </w:rPr>
          <w:t>Europe</w:t>
        </w:r>
      </w:smartTag>
      <w:r w:rsidRPr="00DB0FE7">
        <w:rPr>
          <w:rFonts w:ascii="Calibri" w:hAnsi="Calibri"/>
          <w:sz w:val="18"/>
          <w:szCs w:val="18"/>
        </w:rPr>
        <w:t xml:space="preserve"> lasts for 40 min</w:t>
      </w:r>
    </w:p>
  </w:footnote>
  <w:footnote w:id="4">
    <w:p w:rsidR="00DC33CF" w:rsidRPr="007E6E00" w:rsidRDefault="00DC33CF">
      <w:pPr>
        <w:pStyle w:val="a6"/>
        <w:rPr>
          <w:rFonts w:ascii="Calibri" w:hAnsi="Calibri"/>
          <w:sz w:val="18"/>
          <w:szCs w:val="18"/>
        </w:rPr>
      </w:pPr>
      <w:r w:rsidRPr="007E6E00">
        <w:rPr>
          <w:rStyle w:val="a7"/>
          <w:rFonts w:ascii="Calibri" w:hAnsi="Calibri"/>
          <w:sz w:val="18"/>
          <w:szCs w:val="18"/>
        </w:rPr>
        <w:footnoteRef/>
      </w:r>
      <w:r w:rsidRPr="007E6E00">
        <w:rPr>
          <w:rFonts w:ascii="Calibri" w:hAnsi="Calibri"/>
          <w:sz w:val="18"/>
          <w:szCs w:val="18"/>
        </w:rPr>
        <w:t xml:space="preserve"> SA determined those indexes especially for this statistical analysis</w:t>
      </w:r>
    </w:p>
  </w:footnote>
  <w:footnote w:id="5">
    <w:p w:rsidR="00DC33CF" w:rsidRPr="005A16DC" w:rsidRDefault="00DC33CF">
      <w:pPr>
        <w:pStyle w:val="a6"/>
        <w:rPr>
          <w:rFonts w:ascii="Calibri" w:hAnsi="Calibri"/>
          <w:sz w:val="18"/>
          <w:szCs w:val="18"/>
          <w:lang w:val="en-US"/>
        </w:rPr>
      </w:pPr>
      <w:r w:rsidRPr="005A16DC">
        <w:rPr>
          <w:rStyle w:val="a7"/>
          <w:rFonts w:ascii="Calibri" w:hAnsi="Calibri"/>
          <w:sz w:val="18"/>
          <w:szCs w:val="18"/>
        </w:rPr>
        <w:footnoteRef/>
      </w:r>
      <w:r w:rsidRPr="005A16DC">
        <w:rPr>
          <w:rFonts w:ascii="Calibri" w:hAnsi="Calibri"/>
          <w:sz w:val="18"/>
          <w:szCs w:val="18"/>
        </w:rPr>
        <w:t xml:space="preserve"> or twosome/threesome</w:t>
      </w:r>
    </w:p>
  </w:footnote>
  <w:footnote w:id="6">
    <w:p w:rsidR="00DC33CF" w:rsidRPr="00257DAE" w:rsidRDefault="00DC33CF" w:rsidP="0043117A">
      <w:pPr>
        <w:autoSpaceDE w:val="0"/>
        <w:autoSpaceDN w:val="0"/>
        <w:adjustRightInd w:val="0"/>
        <w:rPr>
          <w:rFonts w:ascii="Calibri" w:hAnsi="Calibri"/>
          <w:sz w:val="18"/>
          <w:szCs w:val="18"/>
          <w:lang w:val="en-US"/>
        </w:rPr>
      </w:pPr>
      <w:r w:rsidRPr="00257DAE">
        <w:rPr>
          <w:rStyle w:val="a7"/>
          <w:rFonts w:ascii="Calibri" w:hAnsi="Calibri"/>
          <w:sz w:val="18"/>
          <w:szCs w:val="18"/>
        </w:rPr>
        <w:footnoteRef/>
      </w:r>
      <w:r w:rsidRPr="00257DAE">
        <w:rPr>
          <w:rFonts w:ascii="Calibri" w:hAnsi="Calibri"/>
          <w:sz w:val="18"/>
          <w:szCs w:val="18"/>
        </w:rPr>
        <w:t xml:space="preserve"> </w:t>
      </w:r>
      <w:r w:rsidRPr="00257DAE">
        <w:rPr>
          <w:rFonts w:ascii="Calibri" w:hAnsi="Calibri"/>
          <w:sz w:val="18"/>
          <w:szCs w:val="18"/>
          <w:lang w:val="en-US"/>
        </w:rPr>
        <w:t>Strong disagreement has been expressed regarding this formula of Kubatko et al (2007), which is an estimated measure of possessions arising through regression that is probably mis-specified. Considering the way they define a possession, an offensive rebound does not start a new possession, but a new play. However, in this equation possessions are defined in terms of missed shots, i.e. 2pA</w:t>
      </w:r>
      <w:r w:rsidRPr="00257DAE">
        <w:rPr>
          <w:rFonts w:ascii="Calibri" w:hAnsi="Calibri"/>
          <w:sz w:val="18"/>
          <w:szCs w:val="18"/>
          <w:vertAlign w:val="subscript"/>
          <w:lang w:val="en-US"/>
        </w:rPr>
        <w:t>t</w:t>
      </w:r>
      <w:r w:rsidRPr="00257DAE">
        <w:rPr>
          <w:rFonts w:ascii="Calibri" w:hAnsi="Calibri"/>
          <w:sz w:val="18"/>
          <w:szCs w:val="18"/>
          <w:lang w:val="en-US"/>
        </w:rPr>
        <w:t xml:space="preserve"> and 3pA</w:t>
      </w:r>
      <w:r w:rsidRPr="00257DAE">
        <w:rPr>
          <w:rFonts w:ascii="Calibri" w:hAnsi="Calibri"/>
          <w:sz w:val="18"/>
          <w:szCs w:val="18"/>
          <w:vertAlign w:val="subscript"/>
          <w:lang w:val="en-US"/>
        </w:rPr>
        <w:t>t</w:t>
      </w:r>
      <w:r w:rsidRPr="00257DAE">
        <w:rPr>
          <w:rFonts w:ascii="Calibri" w:hAnsi="Calibri"/>
          <w:sz w:val="18"/>
          <w:szCs w:val="18"/>
          <w:lang w:val="en-US"/>
        </w:rPr>
        <w:t>, missed free throws, i.e. 1pA</w:t>
      </w:r>
      <w:r w:rsidRPr="00257DAE">
        <w:rPr>
          <w:rFonts w:ascii="Calibri" w:hAnsi="Calibri"/>
          <w:sz w:val="18"/>
          <w:szCs w:val="18"/>
          <w:vertAlign w:val="subscript"/>
          <w:lang w:val="en-US"/>
        </w:rPr>
        <w:t>t</w:t>
      </w:r>
      <w:r w:rsidRPr="00257DAE">
        <w:rPr>
          <w:rFonts w:ascii="Calibri" w:hAnsi="Calibri"/>
          <w:sz w:val="18"/>
          <w:szCs w:val="18"/>
          <w:lang w:val="en-US"/>
        </w:rPr>
        <w:t>, and consequently in terms of offensive rebounds.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41A1C"/>
    <w:multiLevelType w:val="hybridMultilevel"/>
    <w:tmpl w:val="9F145528"/>
    <w:lvl w:ilvl="0" w:tplc="AB94BC56">
      <w:start w:val="1"/>
      <w:numFmt w:val="decimal"/>
      <w:lvlText w:val="%1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A25626C"/>
    <w:multiLevelType w:val="multilevel"/>
    <w:tmpl w:val="1D327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C6953A0"/>
    <w:multiLevelType w:val="singleLevel"/>
    <w:tmpl w:val="0408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>
    <w:nsid w:val="0CAB3563"/>
    <w:multiLevelType w:val="singleLevel"/>
    <w:tmpl w:val="803282C4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lang w:val="en-GB"/>
      </w:rPr>
    </w:lvl>
  </w:abstractNum>
  <w:abstractNum w:abstractNumId="4">
    <w:nsid w:val="0E1322FD"/>
    <w:multiLevelType w:val="multilevel"/>
    <w:tmpl w:val="BE960FC8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24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237010C"/>
    <w:multiLevelType w:val="singleLevel"/>
    <w:tmpl w:val="0408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180A7B32"/>
    <w:multiLevelType w:val="multilevel"/>
    <w:tmpl w:val="ED8CC1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1A7C46B5"/>
    <w:multiLevelType w:val="hybridMultilevel"/>
    <w:tmpl w:val="528C20EC"/>
    <w:lvl w:ilvl="0" w:tplc="F7426336">
      <w:start w:val="1"/>
      <w:numFmt w:val="low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68EF5A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  <w:szCs w:val="20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8">
    <w:nsid w:val="1B2045CA"/>
    <w:multiLevelType w:val="multilevel"/>
    <w:tmpl w:val="F692C14E"/>
    <w:lvl w:ilvl="0">
      <w:start w:val="1"/>
      <w:numFmt w:val="lowerRoman"/>
      <w:lvlText w:val="%1."/>
      <w:lvlJc w:val="left"/>
      <w:pPr>
        <w:tabs>
          <w:tab w:val="num" w:pos="720"/>
        </w:tabs>
        <w:ind w:left="720" w:hanging="720"/>
      </w:pPr>
      <w:rPr>
        <w:rFonts w:ascii="Calibri" w:hAnsi="Calibri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4307EA8"/>
    <w:multiLevelType w:val="multilevel"/>
    <w:tmpl w:val="F86270E0"/>
    <w:lvl w:ilvl="0">
      <w:start w:val="1"/>
      <w:numFmt w:val="low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4EA6EDC"/>
    <w:multiLevelType w:val="hybridMultilevel"/>
    <w:tmpl w:val="BFEEC946"/>
    <w:lvl w:ilvl="0" w:tplc="1AA6BA8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9D807F1"/>
    <w:multiLevelType w:val="hybridMultilevel"/>
    <w:tmpl w:val="BE960FC8"/>
    <w:lvl w:ilvl="0" w:tplc="8E864F12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24"/>
        <w:vertAlign w:val="baseline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CC53748"/>
    <w:multiLevelType w:val="hybridMultilevel"/>
    <w:tmpl w:val="E34C61F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884799"/>
    <w:multiLevelType w:val="hybridMultilevel"/>
    <w:tmpl w:val="1D26B3F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FC26D3"/>
    <w:multiLevelType w:val="multilevel"/>
    <w:tmpl w:val="6E66E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F353F3A"/>
    <w:multiLevelType w:val="multilevel"/>
    <w:tmpl w:val="9FE46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FE46EC6"/>
    <w:multiLevelType w:val="hybridMultilevel"/>
    <w:tmpl w:val="CF242930"/>
    <w:lvl w:ilvl="0" w:tplc="AB94BC56">
      <w:start w:val="1"/>
      <w:numFmt w:val="decimal"/>
      <w:lvlText w:val="%1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308D5EFD"/>
    <w:multiLevelType w:val="hybridMultilevel"/>
    <w:tmpl w:val="9D566816"/>
    <w:lvl w:ilvl="0" w:tplc="13307F3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1A421FC"/>
    <w:multiLevelType w:val="hybridMultilevel"/>
    <w:tmpl w:val="016863FC"/>
    <w:lvl w:ilvl="0" w:tplc="F7426336">
      <w:start w:val="1"/>
      <w:numFmt w:val="low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9">
    <w:nsid w:val="320F31F4"/>
    <w:multiLevelType w:val="hybridMultilevel"/>
    <w:tmpl w:val="7C52DC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0">
    <w:nsid w:val="324B2F2C"/>
    <w:multiLevelType w:val="singleLevel"/>
    <w:tmpl w:val="0408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>
    <w:nsid w:val="37B8538A"/>
    <w:multiLevelType w:val="hybridMultilevel"/>
    <w:tmpl w:val="49DCD388"/>
    <w:lvl w:ilvl="0" w:tplc="6952D3E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  <w:szCs w:val="20"/>
      </w:rPr>
    </w:lvl>
    <w:lvl w:ilvl="1" w:tplc="04080003" w:tentative="1">
      <w:start w:val="1"/>
      <w:numFmt w:val="bullet"/>
      <w:lvlText w:val="o"/>
      <w:lvlJc w:val="left"/>
      <w:pPr>
        <w:tabs>
          <w:tab w:val="num" w:pos="840"/>
        </w:tabs>
        <w:ind w:left="8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280"/>
        </w:tabs>
        <w:ind w:left="22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000"/>
        </w:tabs>
        <w:ind w:left="30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4440"/>
        </w:tabs>
        <w:ind w:left="44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160"/>
        </w:tabs>
        <w:ind w:left="51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</w:rPr>
    </w:lvl>
  </w:abstractNum>
  <w:abstractNum w:abstractNumId="22">
    <w:nsid w:val="3A8D71CC"/>
    <w:multiLevelType w:val="singleLevel"/>
    <w:tmpl w:val="0408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3">
    <w:nsid w:val="3B086D03"/>
    <w:multiLevelType w:val="hybridMultilevel"/>
    <w:tmpl w:val="C9E6304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57C7874"/>
    <w:multiLevelType w:val="hybridMultilevel"/>
    <w:tmpl w:val="9094128E"/>
    <w:lvl w:ilvl="0" w:tplc="13307F3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8884E10"/>
    <w:multiLevelType w:val="singleLevel"/>
    <w:tmpl w:val="0408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>
    <w:nsid w:val="4A3E61EE"/>
    <w:multiLevelType w:val="singleLevel"/>
    <w:tmpl w:val="0408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>
    <w:nsid w:val="4F6527DC"/>
    <w:multiLevelType w:val="multilevel"/>
    <w:tmpl w:val="0408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8">
    <w:nsid w:val="527E01DC"/>
    <w:multiLevelType w:val="hybridMultilevel"/>
    <w:tmpl w:val="F00CBB4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573672FF"/>
    <w:multiLevelType w:val="multilevel"/>
    <w:tmpl w:val="016863FC"/>
    <w:lvl w:ilvl="0">
      <w:start w:val="1"/>
      <w:numFmt w:val="low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0">
    <w:nsid w:val="57C314F4"/>
    <w:multiLevelType w:val="hybridMultilevel"/>
    <w:tmpl w:val="F692C14E"/>
    <w:lvl w:ilvl="0" w:tplc="386C00BA">
      <w:start w:val="1"/>
      <w:numFmt w:val="lowerRoman"/>
      <w:lvlText w:val="%1."/>
      <w:lvlJc w:val="left"/>
      <w:pPr>
        <w:tabs>
          <w:tab w:val="num" w:pos="720"/>
        </w:tabs>
        <w:ind w:left="720" w:hanging="720"/>
      </w:pPr>
      <w:rPr>
        <w:rFonts w:ascii="Calibri" w:hAnsi="Calibri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80805FE"/>
    <w:multiLevelType w:val="hybridMultilevel"/>
    <w:tmpl w:val="6224747E"/>
    <w:lvl w:ilvl="0" w:tplc="CB64731E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952D3EC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  <w:szCs w:val="20"/>
      </w:rPr>
    </w:lvl>
    <w:lvl w:ilvl="2" w:tplc="0408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59B65D99"/>
    <w:multiLevelType w:val="hybridMultilevel"/>
    <w:tmpl w:val="F86270E0"/>
    <w:lvl w:ilvl="0" w:tplc="284C5C20">
      <w:start w:val="1"/>
      <w:numFmt w:val="low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A815A5E"/>
    <w:multiLevelType w:val="singleLevel"/>
    <w:tmpl w:val="0408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>
    <w:nsid w:val="5D51299D"/>
    <w:multiLevelType w:val="hybridMultilevel"/>
    <w:tmpl w:val="431AB1C2"/>
    <w:lvl w:ilvl="0" w:tplc="F7426336">
      <w:start w:val="1"/>
      <w:numFmt w:val="low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5">
    <w:nsid w:val="5E0B1CD6"/>
    <w:multiLevelType w:val="hybridMultilevel"/>
    <w:tmpl w:val="B14C66B2"/>
    <w:lvl w:ilvl="0" w:tplc="AD5C22A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>
    <w:nsid w:val="5E1A5B93"/>
    <w:multiLevelType w:val="hybridMultilevel"/>
    <w:tmpl w:val="C5FABF2A"/>
    <w:lvl w:ilvl="0" w:tplc="0408000F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37">
    <w:nsid w:val="5F4B79A4"/>
    <w:multiLevelType w:val="singleLevel"/>
    <w:tmpl w:val="0408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8">
    <w:nsid w:val="66075EF7"/>
    <w:multiLevelType w:val="singleLevel"/>
    <w:tmpl w:val="ADA65708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lang w:val="en-GB"/>
      </w:rPr>
    </w:lvl>
  </w:abstractNum>
  <w:abstractNum w:abstractNumId="39">
    <w:nsid w:val="68FB439E"/>
    <w:multiLevelType w:val="multilevel"/>
    <w:tmpl w:val="77542D8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0">
    <w:nsid w:val="6BF9108C"/>
    <w:multiLevelType w:val="hybridMultilevel"/>
    <w:tmpl w:val="09B82AB0"/>
    <w:lvl w:ilvl="0" w:tplc="0408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>
    <w:nsid w:val="6C67073B"/>
    <w:multiLevelType w:val="multilevel"/>
    <w:tmpl w:val="095A0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CEA194F"/>
    <w:multiLevelType w:val="singleLevel"/>
    <w:tmpl w:val="0408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3">
    <w:nsid w:val="6D0101C4"/>
    <w:multiLevelType w:val="hybridMultilevel"/>
    <w:tmpl w:val="FC8AC29A"/>
    <w:lvl w:ilvl="0" w:tplc="0408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01C5D5C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lang w:val="en-GB"/>
      </w:rPr>
    </w:lvl>
    <w:lvl w:ilvl="2" w:tplc="0408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4">
    <w:nsid w:val="70541EFB"/>
    <w:multiLevelType w:val="multilevel"/>
    <w:tmpl w:val="016863FC"/>
    <w:lvl w:ilvl="0">
      <w:start w:val="1"/>
      <w:numFmt w:val="low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45">
    <w:nsid w:val="74EF34FD"/>
    <w:multiLevelType w:val="hybridMultilevel"/>
    <w:tmpl w:val="3640957E"/>
    <w:lvl w:ilvl="0" w:tplc="0408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6">
    <w:nsid w:val="7BE13084"/>
    <w:multiLevelType w:val="multilevel"/>
    <w:tmpl w:val="CE120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C1C18C6"/>
    <w:multiLevelType w:val="hybridMultilevel"/>
    <w:tmpl w:val="3D126618"/>
    <w:lvl w:ilvl="0" w:tplc="0408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8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9"/>
  </w:num>
  <w:num w:numId="3">
    <w:abstractNumId w:val="28"/>
  </w:num>
  <w:num w:numId="4">
    <w:abstractNumId w:val="43"/>
  </w:num>
  <w:num w:numId="5">
    <w:abstractNumId w:val="45"/>
  </w:num>
  <w:num w:numId="6">
    <w:abstractNumId w:val="11"/>
  </w:num>
  <w:num w:numId="7">
    <w:abstractNumId w:val="4"/>
  </w:num>
  <w:num w:numId="8">
    <w:abstractNumId w:val="23"/>
  </w:num>
  <w:num w:numId="9">
    <w:abstractNumId w:val="35"/>
  </w:num>
  <w:num w:numId="10">
    <w:abstractNumId w:val="31"/>
  </w:num>
  <w:num w:numId="11">
    <w:abstractNumId w:val="1"/>
  </w:num>
  <w:num w:numId="12">
    <w:abstractNumId w:val="15"/>
  </w:num>
  <w:num w:numId="13">
    <w:abstractNumId w:val="41"/>
  </w:num>
  <w:num w:numId="14">
    <w:abstractNumId w:val="14"/>
  </w:num>
  <w:num w:numId="15">
    <w:abstractNumId w:val="17"/>
  </w:num>
  <w:num w:numId="16">
    <w:abstractNumId w:val="24"/>
  </w:num>
  <w:num w:numId="17">
    <w:abstractNumId w:val="40"/>
  </w:num>
  <w:num w:numId="18">
    <w:abstractNumId w:val="21"/>
  </w:num>
  <w:num w:numId="19">
    <w:abstractNumId w:val="46"/>
  </w:num>
  <w:num w:numId="20">
    <w:abstractNumId w:val="47"/>
  </w:num>
  <w:num w:numId="21">
    <w:abstractNumId w:val="12"/>
  </w:num>
  <w:num w:numId="22">
    <w:abstractNumId w:val="13"/>
  </w:num>
  <w:num w:numId="23">
    <w:abstractNumId w:val="36"/>
  </w:num>
  <w:num w:numId="24">
    <w:abstractNumId w:val="16"/>
  </w:num>
  <w:num w:numId="25">
    <w:abstractNumId w:val="0"/>
  </w:num>
  <w:num w:numId="26">
    <w:abstractNumId w:val="25"/>
  </w:num>
  <w:num w:numId="27">
    <w:abstractNumId w:val="33"/>
  </w:num>
  <w:num w:numId="28">
    <w:abstractNumId w:val="3"/>
  </w:num>
  <w:num w:numId="29">
    <w:abstractNumId w:val="5"/>
  </w:num>
  <w:num w:numId="30">
    <w:abstractNumId w:val="20"/>
  </w:num>
  <w:num w:numId="31">
    <w:abstractNumId w:val="38"/>
  </w:num>
  <w:num w:numId="32">
    <w:abstractNumId w:val="2"/>
  </w:num>
  <w:num w:numId="33">
    <w:abstractNumId w:val="37"/>
  </w:num>
  <w:num w:numId="34">
    <w:abstractNumId w:val="42"/>
  </w:num>
  <w:num w:numId="35">
    <w:abstractNumId w:val="26"/>
  </w:num>
  <w:num w:numId="36">
    <w:abstractNumId w:val="22"/>
  </w:num>
  <w:num w:numId="37">
    <w:abstractNumId w:val="34"/>
  </w:num>
  <w:num w:numId="38">
    <w:abstractNumId w:val="7"/>
  </w:num>
  <w:num w:numId="39">
    <w:abstractNumId w:val="18"/>
  </w:num>
  <w:num w:numId="40">
    <w:abstractNumId w:val="32"/>
  </w:num>
  <w:num w:numId="41">
    <w:abstractNumId w:val="9"/>
  </w:num>
  <w:num w:numId="42">
    <w:abstractNumId w:val="30"/>
  </w:num>
  <w:num w:numId="43">
    <w:abstractNumId w:val="29"/>
  </w:num>
  <w:num w:numId="44">
    <w:abstractNumId w:val="39"/>
  </w:num>
  <w:num w:numId="45">
    <w:abstractNumId w:val="27"/>
  </w:num>
  <w:num w:numId="46">
    <w:abstractNumId w:val="10"/>
  </w:num>
  <w:num w:numId="47">
    <w:abstractNumId w:val="44"/>
  </w:num>
  <w:num w:numId="4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84"/>
  <w:embedSystemFonts/>
  <w:proofState w:grammar="clean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245B5"/>
    <w:rsid w:val="000005D0"/>
    <w:rsid w:val="00000967"/>
    <w:rsid w:val="00000BDE"/>
    <w:rsid w:val="0000133E"/>
    <w:rsid w:val="000023B0"/>
    <w:rsid w:val="000030AA"/>
    <w:rsid w:val="00005151"/>
    <w:rsid w:val="00005266"/>
    <w:rsid w:val="00006A75"/>
    <w:rsid w:val="0001033E"/>
    <w:rsid w:val="0001038E"/>
    <w:rsid w:val="000112FF"/>
    <w:rsid w:val="00011607"/>
    <w:rsid w:val="00011AF9"/>
    <w:rsid w:val="00014359"/>
    <w:rsid w:val="00014C7B"/>
    <w:rsid w:val="00017B48"/>
    <w:rsid w:val="00025745"/>
    <w:rsid w:val="0002583E"/>
    <w:rsid w:val="00027266"/>
    <w:rsid w:val="0002755A"/>
    <w:rsid w:val="00031879"/>
    <w:rsid w:val="00032686"/>
    <w:rsid w:val="00033E9B"/>
    <w:rsid w:val="00035B4B"/>
    <w:rsid w:val="00035F40"/>
    <w:rsid w:val="00037A95"/>
    <w:rsid w:val="0004021B"/>
    <w:rsid w:val="000409E4"/>
    <w:rsid w:val="00040FAF"/>
    <w:rsid w:val="00041C88"/>
    <w:rsid w:val="000428D1"/>
    <w:rsid w:val="00043119"/>
    <w:rsid w:val="00043AD0"/>
    <w:rsid w:val="00043D37"/>
    <w:rsid w:val="00044B58"/>
    <w:rsid w:val="00044C7E"/>
    <w:rsid w:val="00045A4D"/>
    <w:rsid w:val="00046781"/>
    <w:rsid w:val="00046F5F"/>
    <w:rsid w:val="00047A58"/>
    <w:rsid w:val="00050498"/>
    <w:rsid w:val="000518F8"/>
    <w:rsid w:val="00052206"/>
    <w:rsid w:val="000539C8"/>
    <w:rsid w:val="00053A7E"/>
    <w:rsid w:val="00055160"/>
    <w:rsid w:val="00057994"/>
    <w:rsid w:val="00060433"/>
    <w:rsid w:val="00061C09"/>
    <w:rsid w:val="000625A5"/>
    <w:rsid w:val="00064B88"/>
    <w:rsid w:val="00065757"/>
    <w:rsid w:val="00070288"/>
    <w:rsid w:val="00070CCD"/>
    <w:rsid w:val="00070E7D"/>
    <w:rsid w:val="00072D23"/>
    <w:rsid w:val="00073BD5"/>
    <w:rsid w:val="00074611"/>
    <w:rsid w:val="000749B6"/>
    <w:rsid w:val="0007607D"/>
    <w:rsid w:val="000779E2"/>
    <w:rsid w:val="00082ED3"/>
    <w:rsid w:val="00084D74"/>
    <w:rsid w:val="00090256"/>
    <w:rsid w:val="00091F3B"/>
    <w:rsid w:val="00092B56"/>
    <w:rsid w:val="00094C01"/>
    <w:rsid w:val="000955ED"/>
    <w:rsid w:val="00095EC7"/>
    <w:rsid w:val="00096260"/>
    <w:rsid w:val="00097AC5"/>
    <w:rsid w:val="00097B46"/>
    <w:rsid w:val="000A1F81"/>
    <w:rsid w:val="000A264A"/>
    <w:rsid w:val="000A29A1"/>
    <w:rsid w:val="000A3ED5"/>
    <w:rsid w:val="000A5DA6"/>
    <w:rsid w:val="000A6796"/>
    <w:rsid w:val="000A6E66"/>
    <w:rsid w:val="000B17D3"/>
    <w:rsid w:val="000B22BF"/>
    <w:rsid w:val="000B76A6"/>
    <w:rsid w:val="000B76C7"/>
    <w:rsid w:val="000C2A95"/>
    <w:rsid w:val="000C4B27"/>
    <w:rsid w:val="000C5531"/>
    <w:rsid w:val="000C632D"/>
    <w:rsid w:val="000C68E0"/>
    <w:rsid w:val="000C6F5C"/>
    <w:rsid w:val="000D00EF"/>
    <w:rsid w:val="000D2FA0"/>
    <w:rsid w:val="000D30DF"/>
    <w:rsid w:val="000D313C"/>
    <w:rsid w:val="000D3B00"/>
    <w:rsid w:val="000D6666"/>
    <w:rsid w:val="000E0E8E"/>
    <w:rsid w:val="000E23AB"/>
    <w:rsid w:val="000E24CD"/>
    <w:rsid w:val="000E2CC8"/>
    <w:rsid w:val="000E2E6A"/>
    <w:rsid w:val="000E3A7A"/>
    <w:rsid w:val="000E4906"/>
    <w:rsid w:val="000E506B"/>
    <w:rsid w:val="000E7B36"/>
    <w:rsid w:val="000F01A1"/>
    <w:rsid w:val="000F0931"/>
    <w:rsid w:val="000F1EB9"/>
    <w:rsid w:val="000F2E28"/>
    <w:rsid w:val="000F76E8"/>
    <w:rsid w:val="001014A3"/>
    <w:rsid w:val="001018E3"/>
    <w:rsid w:val="00101C51"/>
    <w:rsid w:val="00105C1D"/>
    <w:rsid w:val="001064B1"/>
    <w:rsid w:val="0010650A"/>
    <w:rsid w:val="0010797C"/>
    <w:rsid w:val="001133F2"/>
    <w:rsid w:val="00114447"/>
    <w:rsid w:val="00115A3D"/>
    <w:rsid w:val="00116225"/>
    <w:rsid w:val="001167A4"/>
    <w:rsid w:val="00120395"/>
    <w:rsid w:val="00120A4B"/>
    <w:rsid w:val="00120F1E"/>
    <w:rsid w:val="00121AEA"/>
    <w:rsid w:val="00123E8D"/>
    <w:rsid w:val="001270D8"/>
    <w:rsid w:val="001308A6"/>
    <w:rsid w:val="00130D88"/>
    <w:rsid w:val="00130F8E"/>
    <w:rsid w:val="0013229C"/>
    <w:rsid w:val="00133293"/>
    <w:rsid w:val="0013616F"/>
    <w:rsid w:val="00140BE4"/>
    <w:rsid w:val="00141071"/>
    <w:rsid w:val="00141C8D"/>
    <w:rsid w:val="00142A47"/>
    <w:rsid w:val="00142F40"/>
    <w:rsid w:val="00143911"/>
    <w:rsid w:val="00145D42"/>
    <w:rsid w:val="0014667C"/>
    <w:rsid w:val="00150320"/>
    <w:rsid w:val="001517B3"/>
    <w:rsid w:val="0015181B"/>
    <w:rsid w:val="001519C2"/>
    <w:rsid w:val="00155AE8"/>
    <w:rsid w:val="0016046D"/>
    <w:rsid w:val="001614AC"/>
    <w:rsid w:val="001616FA"/>
    <w:rsid w:val="0016171D"/>
    <w:rsid w:val="00164917"/>
    <w:rsid w:val="00164B8E"/>
    <w:rsid w:val="00165656"/>
    <w:rsid w:val="001657F2"/>
    <w:rsid w:val="0016589F"/>
    <w:rsid w:val="00165A41"/>
    <w:rsid w:val="00165AE3"/>
    <w:rsid w:val="0016669B"/>
    <w:rsid w:val="00167A05"/>
    <w:rsid w:val="00172FBE"/>
    <w:rsid w:val="00173471"/>
    <w:rsid w:val="001737C9"/>
    <w:rsid w:val="00173AB0"/>
    <w:rsid w:val="00174683"/>
    <w:rsid w:val="00176DA1"/>
    <w:rsid w:val="00181EF5"/>
    <w:rsid w:val="00182439"/>
    <w:rsid w:val="0018292E"/>
    <w:rsid w:val="00185A21"/>
    <w:rsid w:val="00190214"/>
    <w:rsid w:val="00193461"/>
    <w:rsid w:val="0019349F"/>
    <w:rsid w:val="001949B3"/>
    <w:rsid w:val="0019543B"/>
    <w:rsid w:val="001A0470"/>
    <w:rsid w:val="001A04AB"/>
    <w:rsid w:val="001A2780"/>
    <w:rsid w:val="001A339B"/>
    <w:rsid w:val="001A39D3"/>
    <w:rsid w:val="001A44A9"/>
    <w:rsid w:val="001A5977"/>
    <w:rsid w:val="001A6AFF"/>
    <w:rsid w:val="001B0392"/>
    <w:rsid w:val="001B06C8"/>
    <w:rsid w:val="001B1300"/>
    <w:rsid w:val="001B4D73"/>
    <w:rsid w:val="001B72B1"/>
    <w:rsid w:val="001C05E4"/>
    <w:rsid w:val="001C162B"/>
    <w:rsid w:val="001C297D"/>
    <w:rsid w:val="001C315B"/>
    <w:rsid w:val="001C56EA"/>
    <w:rsid w:val="001D00FA"/>
    <w:rsid w:val="001D391B"/>
    <w:rsid w:val="001D681E"/>
    <w:rsid w:val="001D6CA9"/>
    <w:rsid w:val="001D7142"/>
    <w:rsid w:val="001E0091"/>
    <w:rsid w:val="001E1174"/>
    <w:rsid w:val="001E131D"/>
    <w:rsid w:val="001E338A"/>
    <w:rsid w:val="001E38F5"/>
    <w:rsid w:val="001E56F9"/>
    <w:rsid w:val="001E65EA"/>
    <w:rsid w:val="001F3FA0"/>
    <w:rsid w:val="001F61EF"/>
    <w:rsid w:val="001F7BDB"/>
    <w:rsid w:val="00200461"/>
    <w:rsid w:val="002026FD"/>
    <w:rsid w:val="00202759"/>
    <w:rsid w:val="0020548C"/>
    <w:rsid w:val="00205594"/>
    <w:rsid w:val="002063F1"/>
    <w:rsid w:val="00207D0E"/>
    <w:rsid w:val="00210074"/>
    <w:rsid w:val="00211275"/>
    <w:rsid w:val="002127EE"/>
    <w:rsid w:val="00216A95"/>
    <w:rsid w:val="00216BA9"/>
    <w:rsid w:val="00216D72"/>
    <w:rsid w:val="0021789F"/>
    <w:rsid w:val="00221044"/>
    <w:rsid w:val="00223FAD"/>
    <w:rsid w:val="00230256"/>
    <w:rsid w:val="00231140"/>
    <w:rsid w:val="00231A99"/>
    <w:rsid w:val="002329D1"/>
    <w:rsid w:val="00232A4F"/>
    <w:rsid w:val="00235406"/>
    <w:rsid w:val="0023700C"/>
    <w:rsid w:val="002376A0"/>
    <w:rsid w:val="00240791"/>
    <w:rsid w:val="0024391E"/>
    <w:rsid w:val="00243BA7"/>
    <w:rsid w:val="00245672"/>
    <w:rsid w:val="002464E7"/>
    <w:rsid w:val="00246BEA"/>
    <w:rsid w:val="00247D47"/>
    <w:rsid w:val="002536D3"/>
    <w:rsid w:val="0025474A"/>
    <w:rsid w:val="00254B18"/>
    <w:rsid w:val="00254D07"/>
    <w:rsid w:val="002552CC"/>
    <w:rsid w:val="00257DAE"/>
    <w:rsid w:val="00261F5D"/>
    <w:rsid w:val="00262652"/>
    <w:rsid w:val="00264840"/>
    <w:rsid w:val="00264C13"/>
    <w:rsid w:val="002660EA"/>
    <w:rsid w:val="00266A8B"/>
    <w:rsid w:val="00266D0E"/>
    <w:rsid w:val="00267045"/>
    <w:rsid w:val="00267513"/>
    <w:rsid w:val="00270166"/>
    <w:rsid w:val="00272E0B"/>
    <w:rsid w:val="00273735"/>
    <w:rsid w:val="00276A46"/>
    <w:rsid w:val="00280DC6"/>
    <w:rsid w:val="002846D9"/>
    <w:rsid w:val="00286182"/>
    <w:rsid w:val="00287B5F"/>
    <w:rsid w:val="00291D9D"/>
    <w:rsid w:val="0029340B"/>
    <w:rsid w:val="002953E5"/>
    <w:rsid w:val="00295658"/>
    <w:rsid w:val="00296A46"/>
    <w:rsid w:val="002A3A16"/>
    <w:rsid w:val="002A6D09"/>
    <w:rsid w:val="002B125F"/>
    <w:rsid w:val="002B361B"/>
    <w:rsid w:val="002B3967"/>
    <w:rsid w:val="002B4EF8"/>
    <w:rsid w:val="002B505E"/>
    <w:rsid w:val="002B53F4"/>
    <w:rsid w:val="002C01F5"/>
    <w:rsid w:val="002C073C"/>
    <w:rsid w:val="002C113E"/>
    <w:rsid w:val="002C3693"/>
    <w:rsid w:val="002C41A0"/>
    <w:rsid w:val="002C44FE"/>
    <w:rsid w:val="002C51BD"/>
    <w:rsid w:val="002C524F"/>
    <w:rsid w:val="002C5FAA"/>
    <w:rsid w:val="002C730F"/>
    <w:rsid w:val="002D14C2"/>
    <w:rsid w:val="002D2537"/>
    <w:rsid w:val="002D266F"/>
    <w:rsid w:val="002D301D"/>
    <w:rsid w:val="002D3788"/>
    <w:rsid w:val="002D64F7"/>
    <w:rsid w:val="002E105E"/>
    <w:rsid w:val="002E13E6"/>
    <w:rsid w:val="002E2C13"/>
    <w:rsid w:val="002F0741"/>
    <w:rsid w:val="002F18FD"/>
    <w:rsid w:val="002F5385"/>
    <w:rsid w:val="002F565F"/>
    <w:rsid w:val="002F6C5D"/>
    <w:rsid w:val="002F7B05"/>
    <w:rsid w:val="0030039F"/>
    <w:rsid w:val="00300FE2"/>
    <w:rsid w:val="0030259D"/>
    <w:rsid w:val="00302DB0"/>
    <w:rsid w:val="00303091"/>
    <w:rsid w:val="00303748"/>
    <w:rsid w:val="0030388B"/>
    <w:rsid w:val="00304624"/>
    <w:rsid w:val="00307B43"/>
    <w:rsid w:val="00310D7C"/>
    <w:rsid w:val="00312106"/>
    <w:rsid w:val="003132A8"/>
    <w:rsid w:val="00320C02"/>
    <w:rsid w:val="00320D20"/>
    <w:rsid w:val="003219A3"/>
    <w:rsid w:val="003226BD"/>
    <w:rsid w:val="00322A59"/>
    <w:rsid w:val="00322C95"/>
    <w:rsid w:val="00323EFF"/>
    <w:rsid w:val="00324EDF"/>
    <w:rsid w:val="003252EE"/>
    <w:rsid w:val="00327615"/>
    <w:rsid w:val="00331990"/>
    <w:rsid w:val="00331E99"/>
    <w:rsid w:val="00332F4E"/>
    <w:rsid w:val="00335C59"/>
    <w:rsid w:val="0034093B"/>
    <w:rsid w:val="003411F3"/>
    <w:rsid w:val="00343070"/>
    <w:rsid w:val="0034351A"/>
    <w:rsid w:val="00343BE0"/>
    <w:rsid w:val="00346714"/>
    <w:rsid w:val="0034757B"/>
    <w:rsid w:val="003477A7"/>
    <w:rsid w:val="003510DB"/>
    <w:rsid w:val="0035157B"/>
    <w:rsid w:val="00353205"/>
    <w:rsid w:val="00354736"/>
    <w:rsid w:val="00354F4A"/>
    <w:rsid w:val="003562F0"/>
    <w:rsid w:val="00356D87"/>
    <w:rsid w:val="00361595"/>
    <w:rsid w:val="00362B96"/>
    <w:rsid w:val="0036370A"/>
    <w:rsid w:val="00367955"/>
    <w:rsid w:val="00371931"/>
    <w:rsid w:val="0037446C"/>
    <w:rsid w:val="00375AEF"/>
    <w:rsid w:val="00376A93"/>
    <w:rsid w:val="00376D71"/>
    <w:rsid w:val="00377639"/>
    <w:rsid w:val="003824A1"/>
    <w:rsid w:val="003841DD"/>
    <w:rsid w:val="003849BC"/>
    <w:rsid w:val="00385F18"/>
    <w:rsid w:val="003865CD"/>
    <w:rsid w:val="00386B8F"/>
    <w:rsid w:val="003870C6"/>
    <w:rsid w:val="003876C7"/>
    <w:rsid w:val="00387EEA"/>
    <w:rsid w:val="00390933"/>
    <w:rsid w:val="00391453"/>
    <w:rsid w:val="00393036"/>
    <w:rsid w:val="00393499"/>
    <w:rsid w:val="00393548"/>
    <w:rsid w:val="00395540"/>
    <w:rsid w:val="00396DA4"/>
    <w:rsid w:val="003A08FD"/>
    <w:rsid w:val="003A4452"/>
    <w:rsid w:val="003A4888"/>
    <w:rsid w:val="003B0A6A"/>
    <w:rsid w:val="003B0BF5"/>
    <w:rsid w:val="003B2373"/>
    <w:rsid w:val="003B48C0"/>
    <w:rsid w:val="003B571A"/>
    <w:rsid w:val="003C0D3F"/>
    <w:rsid w:val="003C1F5F"/>
    <w:rsid w:val="003C3458"/>
    <w:rsid w:val="003C445D"/>
    <w:rsid w:val="003C4AF8"/>
    <w:rsid w:val="003C53B2"/>
    <w:rsid w:val="003C5AC7"/>
    <w:rsid w:val="003C5BA6"/>
    <w:rsid w:val="003C60D0"/>
    <w:rsid w:val="003C618A"/>
    <w:rsid w:val="003C7720"/>
    <w:rsid w:val="003D22B7"/>
    <w:rsid w:val="003D3F48"/>
    <w:rsid w:val="003D400E"/>
    <w:rsid w:val="003D4DF2"/>
    <w:rsid w:val="003D641E"/>
    <w:rsid w:val="003D69D3"/>
    <w:rsid w:val="003D6BB8"/>
    <w:rsid w:val="003D6F14"/>
    <w:rsid w:val="003E0486"/>
    <w:rsid w:val="003E2262"/>
    <w:rsid w:val="003E61B5"/>
    <w:rsid w:val="003F1E24"/>
    <w:rsid w:val="003F2486"/>
    <w:rsid w:val="003F2AEC"/>
    <w:rsid w:val="003F30FF"/>
    <w:rsid w:val="003F396F"/>
    <w:rsid w:val="003F7E9A"/>
    <w:rsid w:val="0040015D"/>
    <w:rsid w:val="004003AF"/>
    <w:rsid w:val="00400921"/>
    <w:rsid w:val="00400E5B"/>
    <w:rsid w:val="00400F4E"/>
    <w:rsid w:val="00404283"/>
    <w:rsid w:val="0040542B"/>
    <w:rsid w:val="00405DD3"/>
    <w:rsid w:val="00410DF0"/>
    <w:rsid w:val="00413FB8"/>
    <w:rsid w:val="004145A8"/>
    <w:rsid w:val="00414A33"/>
    <w:rsid w:val="00414D0E"/>
    <w:rsid w:val="00416229"/>
    <w:rsid w:val="00417B24"/>
    <w:rsid w:val="004233D6"/>
    <w:rsid w:val="004235A6"/>
    <w:rsid w:val="00423962"/>
    <w:rsid w:val="00430FFB"/>
    <w:rsid w:val="0043117A"/>
    <w:rsid w:val="00431CE1"/>
    <w:rsid w:val="00432CBB"/>
    <w:rsid w:val="0043557B"/>
    <w:rsid w:val="004357FE"/>
    <w:rsid w:val="00443FAD"/>
    <w:rsid w:val="00445250"/>
    <w:rsid w:val="004470D5"/>
    <w:rsid w:val="00450AAD"/>
    <w:rsid w:val="0045156C"/>
    <w:rsid w:val="00451C4E"/>
    <w:rsid w:val="00453A27"/>
    <w:rsid w:val="004545CA"/>
    <w:rsid w:val="0045495E"/>
    <w:rsid w:val="00455AA6"/>
    <w:rsid w:val="00455D39"/>
    <w:rsid w:val="00457526"/>
    <w:rsid w:val="00457D27"/>
    <w:rsid w:val="004624E8"/>
    <w:rsid w:val="00463DFD"/>
    <w:rsid w:val="004659A1"/>
    <w:rsid w:val="00467B28"/>
    <w:rsid w:val="004719F5"/>
    <w:rsid w:val="004722D9"/>
    <w:rsid w:val="0047260F"/>
    <w:rsid w:val="004746C9"/>
    <w:rsid w:val="004748AF"/>
    <w:rsid w:val="004766C7"/>
    <w:rsid w:val="00477EC0"/>
    <w:rsid w:val="00481293"/>
    <w:rsid w:val="004816B7"/>
    <w:rsid w:val="00481D2C"/>
    <w:rsid w:val="00483260"/>
    <w:rsid w:val="00490952"/>
    <w:rsid w:val="0049144E"/>
    <w:rsid w:val="00491E76"/>
    <w:rsid w:val="00492E59"/>
    <w:rsid w:val="004A0DBE"/>
    <w:rsid w:val="004A541B"/>
    <w:rsid w:val="004B0237"/>
    <w:rsid w:val="004B03AB"/>
    <w:rsid w:val="004B1FD1"/>
    <w:rsid w:val="004B23C2"/>
    <w:rsid w:val="004B2811"/>
    <w:rsid w:val="004B35D9"/>
    <w:rsid w:val="004B5CD2"/>
    <w:rsid w:val="004B6661"/>
    <w:rsid w:val="004C1CB7"/>
    <w:rsid w:val="004C306B"/>
    <w:rsid w:val="004C4BAC"/>
    <w:rsid w:val="004C533E"/>
    <w:rsid w:val="004C5592"/>
    <w:rsid w:val="004C5857"/>
    <w:rsid w:val="004C7E06"/>
    <w:rsid w:val="004D127B"/>
    <w:rsid w:val="004D257B"/>
    <w:rsid w:val="004D37B2"/>
    <w:rsid w:val="004D44CA"/>
    <w:rsid w:val="004D4D25"/>
    <w:rsid w:val="004D4EB5"/>
    <w:rsid w:val="004D7B2E"/>
    <w:rsid w:val="004E0F31"/>
    <w:rsid w:val="004E38DF"/>
    <w:rsid w:val="004E56AC"/>
    <w:rsid w:val="004E57D1"/>
    <w:rsid w:val="004E6D72"/>
    <w:rsid w:val="004E7425"/>
    <w:rsid w:val="004E7D3D"/>
    <w:rsid w:val="004E7E21"/>
    <w:rsid w:val="004F02D1"/>
    <w:rsid w:val="004F2799"/>
    <w:rsid w:val="004F2A41"/>
    <w:rsid w:val="004F4180"/>
    <w:rsid w:val="004F4C9F"/>
    <w:rsid w:val="004F6227"/>
    <w:rsid w:val="004F6A73"/>
    <w:rsid w:val="0050067C"/>
    <w:rsid w:val="005006FC"/>
    <w:rsid w:val="005021CB"/>
    <w:rsid w:val="0050330B"/>
    <w:rsid w:val="00503E46"/>
    <w:rsid w:val="00504413"/>
    <w:rsid w:val="00505258"/>
    <w:rsid w:val="00513381"/>
    <w:rsid w:val="00513F0B"/>
    <w:rsid w:val="005146FF"/>
    <w:rsid w:val="00517858"/>
    <w:rsid w:val="005201F3"/>
    <w:rsid w:val="00521ED9"/>
    <w:rsid w:val="00522093"/>
    <w:rsid w:val="00522AB1"/>
    <w:rsid w:val="0052412D"/>
    <w:rsid w:val="005243CD"/>
    <w:rsid w:val="00524E18"/>
    <w:rsid w:val="00525716"/>
    <w:rsid w:val="00527E06"/>
    <w:rsid w:val="00530551"/>
    <w:rsid w:val="00530592"/>
    <w:rsid w:val="00536135"/>
    <w:rsid w:val="005370FC"/>
    <w:rsid w:val="00537272"/>
    <w:rsid w:val="0054021B"/>
    <w:rsid w:val="00543CD1"/>
    <w:rsid w:val="00545497"/>
    <w:rsid w:val="00545FBA"/>
    <w:rsid w:val="00546E52"/>
    <w:rsid w:val="00554041"/>
    <w:rsid w:val="005556E6"/>
    <w:rsid w:val="005559D9"/>
    <w:rsid w:val="00555B0D"/>
    <w:rsid w:val="00555CD8"/>
    <w:rsid w:val="00563651"/>
    <w:rsid w:val="00565E31"/>
    <w:rsid w:val="00566017"/>
    <w:rsid w:val="00566EFA"/>
    <w:rsid w:val="00570098"/>
    <w:rsid w:val="00570DF9"/>
    <w:rsid w:val="00570FFD"/>
    <w:rsid w:val="00573343"/>
    <w:rsid w:val="00573903"/>
    <w:rsid w:val="00575205"/>
    <w:rsid w:val="00575B02"/>
    <w:rsid w:val="00576223"/>
    <w:rsid w:val="00577592"/>
    <w:rsid w:val="00577AAD"/>
    <w:rsid w:val="005816C5"/>
    <w:rsid w:val="0058571C"/>
    <w:rsid w:val="005868E9"/>
    <w:rsid w:val="00586A5D"/>
    <w:rsid w:val="0059598F"/>
    <w:rsid w:val="005964AC"/>
    <w:rsid w:val="00596E7C"/>
    <w:rsid w:val="00596FE1"/>
    <w:rsid w:val="005A16DC"/>
    <w:rsid w:val="005A23FC"/>
    <w:rsid w:val="005A2833"/>
    <w:rsid w:val="005A2D06"/>
    <w:rsid w:val="005A5AC7"/>
    <w:rsid w:val="005A5FEE"/>
    <w:rsid w:val="005B05F7"/>
    <w:rsid w:val="005B1B77"/>
    <w:rsid w:val="005B24C8"/>
    <w:rsid w:val="005B279C"/>
    <w:rsid w:val="005B38E1"/>
    <w:rsid w:val="005B6F11"/>
    <w:rsid w:val="005C0B5C"/>
    <w:rsid w:val="005C0D31"/>
    <w:rsid w:val="005C250F"/>
    <w:rsid w:val="005C606F"/>
    <w:rsid w:val="005C7A49"/>
    <w:rsid w:val="005C7E77"/>
    <w:rsid w:val="005D00CF"/>
    <w:rsid w:val="005D0D97"/>
    <w:rsid w:val="005D1C5A"/>
    <w:rsid w:val="005D1E0C"/>
    <w:rsid w:val="005D2848"/>
    <w:rsid w:val="005D4A89"/>
    <w:rsid w:val="005D6A55"/>
    <w:rsid w:val="005D7762"/>
    <w:rsid w:val="005E07FE"/>
    <w:rsid w:val="005E1563"/>
    <w:rsid w:val="005E1661"/>
    <w:rsid w:val="005E2129"/>
    <w:rsid w:val="005E3DBD"/>
    <w:rsid w:val="005E475A"/>
    <w:rsid w:val="005E4F38"/>
    <w:rsid w:val="005E52B0"/>
    <w:rsid w:val="005E61C0"/>
    <w:rsid w:val="005F277E"/>
    <w:rsid w:val="005F28F5"/>
    <w:rsid w:val="005F52C7"/>
    <w:rsid w:val="005F6B1B"/>
    <w:rsid w:val="005F77BD"/>
    <w:rsid w:val="00600700"/>
    <w:rsid w:val="00600916"/>
    <w:rsid w:val="00600F5B"/>
    <w:rsid w:val="00602F04"/>
    <w:rsid w:val="00605485"/>
    <w:rsid w:val="0060692F"/>
    <w:rsid w:val="00610E90"/>
    <w:rsid w:val="00611CB6"/>
    <w:rsid w:val="00611E67"/>
    <w:rsid w:val="00613F89"/>
    <w:rsid w:val="00617B4D"/>
    <w:rsid w:val="00621852"/>
    <w:rsid w:val="00622AF5"/>
    <w:rsid w:val="006235AC"/>
    <w:rsid w:val="006236C5"/>
    <w:rsid w:val="00623E70"/>
    <w:rsid w:val="006247E1"/>
    <w:rsid w:val="00625AA1"/>
    <w:rsid w:val="00627863"/>
    <w:rsid w:val="00630AAE"/>
    <w:rsid w:val="00630F14"/>
    <w:rsid w:val="00631BC8"/>
    <w:rsid w:val="00631C7D"/>
    <w:rsid w:val="00632716"/>
    <w:rsid w:val="00632B42"/>
    <w:rsid w:val="00633F0B"/>
    <w:rsid w:val="0063530A"/>
    <w:rsid w:val="0063559B"/>
    <w:rsid w:val="00635D3B"/>
    <w:rsid w:val="00636979"/>
    <w:rsid w:val="00636F15"/>
    <w:rsid w:val="006373DE"/>
    <w:rsid w:val="0064300D"/>
    <w:rsid w:val="00643393"/>
    <w:rsid w:val="00644297"/>
    <w:rsid w:val="006449F4"/>
    <w:rsid w:val="00644E7F"/>
    <w:rsid w:val="00646554"/>
    <w:rsid w:val="006501BD"/>
    <w:rsid w:val="00651B8F"/>
    <w:rsid w:val="00652A16"/>
    <w:rsid w:val="00661DA6"/>
    <w:rsid w:val="00662950"/>
    <w:rsid w:val="006643A6"/>
    <w:rsid w:val="00665337"/>
    <w:rsid w:val="0066642F"/>
    <w:rsid w:val="006670AF"/>
    <w:rsid w:val="00667407"/>
    <w:rsid w:val="00667F02"/>
    <w:rsid w:val="00670FD4"/>
    <w:rsid w:val="00671970"/>
    <w:rsid w:val="00671B24"/>
    <w:rsid w:val="0067223E"/>
    <w:rsid w:val="0067312D"/>
    <w:rsid w:val="0067329A"/>
    <w:rsid w:val="00673F75"/>
    <w:rsid w:val="00675FC3"/>
    <w:rsid w:val="00676EBC"/>
    <w:rsid w:val="0067701E"/>
    <w:rsid w:val="00677A72"/>
    <w:rsid w:val="00681AA2"/>
    <w:rsid w:val="00681B35"/>
    <w:rsid w:val="0068254B"/>
    <w:rsid w:val="0068341B"/>
    <w:rsid w:val="00683EE5"/>
    <w:rsid w:val="00684761"/>
    <w:rsid w:val="006862A1"/>
    <w:rsid w:val="00691B58"/>
    <w:rsid w:val="00692293"/>
    <w:rsid w:val="00694046"/>
    <w:rsid w:val="006941A9"/>
    <w:rsid w:val="0069420D"/>
    <w:rsid w:val="00694C63"/>
    <w:rsid w:val="00695E66"/>
    <w:rsid w:val="006A07FC"/>
    <w:rsid w:val="006A0A38"/>
    <w:rsid w:val="006A5F9A"/>
    <w:rsid w:val="006A62A5"/>
    <w:rsid w:val="006B05A0"/>
    <w:rsid w:val="006B18FA"/>
    <w:rsid w:val="006B3F95"/>
    <w:rsid w:val="006B4A02"/>
    <w:rsid w:val="006B5378"/>
    <w:rsid w:val="006B7894"/>
    <w:rsid w:val="006C06BF"/>
    <w:rsid w:val="006C0860"/>
    <w:rsid w:val="006C0974"/>
    <w:rsid w:val="006C5FFD"/>
    <w:rsid w:val="006C77D6"/>
    <w:rsid w:val="006D08C8"/>
    <w:rsid w:val="006D46D4"/>
    <w:rsid w:val="006D6C2B"/>
    <w:rsid w:val="006D7637"/>
    <w:rsid w:val="006E00FF"/>
    <w:rsid w:val="006E0413"/>
    <w:rsid w:val="006E2260"/>
    <w:rsid w:val="006E304E"/>
    <w:rsid w:val="006E3145"/>
    <w:rsid w:val="006E32A8"/>
    <w:rsid w:val="006E38CB"/>
    <w:rsid w:val="006E4D9C"/>
    <w:rsid w:val="006E4F4D"/>
    <w:rsid w:val="006E65AD"/>
    <w:rsid w:val="006E6B01"/>
    <w:rsid w:val="006E792E"/>
    <w:rsid w:val="006F02EB"/>
    <w:rsid w:val="006F2638"/>
    <w:rsid w:val="006F2E1E"/>
    <w:rsid w:val="006F48BE"/>
    <w:rsid w:val="006F58B1"/>
    <w:rsid w:val="006F71FA"/>
    <w:rsid w:val="007015E9"/>
    <w:rsid w:val="00701EE0"/>
    <w:rsid w:val="007027AD"/>
    <w:rsid w:val="007042B2"/>
    <w:rsid w:val="0070516E"/>
    <w:rsid w:val="00705965"/>
    <w:rsid w:val="0070700B"/>
    <w:rsid w:val="00707230"/>
    <w:rsid w:val="00710CDF"/>
    <w:rsid w:val="0071185A"/>
    <w:rsid w:val="00714106"/>
    <w:rsid w:val="00715F0D"/>
    <w:rsid w:val="00715FE0"/>
    <w:rsid w:val="00720274"/>
    <w:rsid w:val="00723D2B"/>
    <w:rsid w:val="00724696"/>
    <w:rsid w:val="00724F18"/>
    <w:rsid w:val="007258E7"/>
    <w:rsid w:val="00726AC2"/>
    <w:rsid w:val="00727EFB"/>
    <w:rsid w:val="00730412"/>
    <w:rsid w:val="007323A2"/>
    <w:rsid w:val="007327A4"/>
    <w:rsid w:val="00732F96"/>
    <w:rsid w:val="007345A4"/>
    <w:rsid w:val="00735D80"/>
    <w:rsid w:val="00737BD2"/>
    <w:rsid w:val="00741545"/>
    <w:rsid w:val="007416BF"/>
    <w:rsid w:val="00741D7D"/>
    <w:rsid w:val="00742208"/>
    <w:rsid w:val="0074252B"/>
    <w:rsid w:val="007445EC"/>
    <w:rsid w:val="007449B4"/>
    <w:rsid w:val="00746C36"/>
    <w:rsid w:val="00747589"/>
    <w:rsid w:val="0075083C"/>
    <w:rsid w:val="00751612"/>
    <w:rsid w:val="00752654"/>
    <w:rsid w:val="007526EF"/>
    <w:rsid w:val="00756931"/>
    <w:rsid w:val="0076005A"/>
    <w:rsid w:val="00763130"/>
    <w:rsid w:val="00763811"/>
    <w:rsid w:val="007644C5"/>
    <w:rsid w:val="007664EE"/>
    <w:rsid w:val="00766920"/>
    <w:rsid w:val="0076721F"/>
    <w:rsid w:val="00767D80"/>
    <w:rsid w:val="0077498B"/>
    <w:rsid w:val="00775171"/>
    <w:rsid w:val="007760D8"/>
    <w:rsid w:val="00777F9B"/>
    <w:rsid w:val="00781ED4"/>
    <w:rsid w:val="0078324A"/>
    <w:rsid w:val="00783CD5"/>
    <w:rsid w:val="0078509D"/>
    <w:rsid w:val="0078538C"/>
    <w:rsid w:val="00786E7C"/>
    <w:rsid w:val="0079060C"/>
    <w:rsid w:val="0079094C"/>
    <w:rsid w:val="007938BC"/>
    <w:rsid w:val="00794DBB"/>
    <w:rsid w:val="0079532B"/>
    <w:rsid w:val="0079596C"/>
    <w:rsid w:val="00796465"/>
    <w:rsid w:val="00797E1E"/>
    <w:rsid w:val="007A2C47"/>
    <w:rsid w:val="007A3FF9"/>
    <w:rsid w:val="007A4070"/>
    <w:rsid w:val="007A4089"/>
    <w:rsid w:val="007A4300"/>
    <w:rsid w:val="007A47F7"/>
    <w:rsid w:val="007B04D4"/>
    <w:rsid w:val="007B2331"/>
    <w:rsid w:val="007B288D"/>
    <w:rsid w:val="007B3088"/>
    <w:rsid w:val="007B4B7A"/>
    <w:rsid w:val="007B56CA"/>
    <w:rsid w:val="007C0D64"/>
    <w:rsid w:val="007C1EF9"/>
    <w:rsid w:val="007C4928"/>
    <w:rsid w:val="007C5499"/>
    <w:rsid w:val="007C553A"/>
    <w:rsid w:val="007C6571"/>
    <w:rsid w:val="007C6AAA"/>
    <w:rsid w:val="007D09F8"/>
    <w:rsid w:val="007D1213"/>
    <w:rsid w:val="007D3097"/>
    <w:rsid w:val="007D3989"/>
    <w:rsid w:val="007D4980"/>
    <w:rsid w:val="007D6790"/>
    <w:rsid w:val="007E1A94"/>
    <w:rsid w:val="007E2FBC"/>
    <w:rsid w:val="007E364D"/>
    <w:rsid w:val="007E3D58"/>
    <w:rsid w:val="007E44A1"/>
    <w:rsid w:val="007E4568"/>
    <w:rsid w:val="007E498A"/>
    <w:rsid w:val="007E4D75"/>
    <w:rsid w:val="007E6E00"/>
    <w:rsid w:val="007E7DEF"/>
    <w:rsid w:val="007F1897"/>
    <w:rsid w:val="007F1DEA"/>
    <w:rsid w:val="007F2EA4"/>
    <w:rsid w:val="007F2F14"/>
    <w:rsid w:val="007F4DFB"/>
    <w:rsid w:val="007F4EE4"/>
    <w:rsid w:val="007F6661"/>
    <w:rsid w:val="007F7BC5"/>
    <w:rsid w:val="007F7BF2"/>
    <w:rsid w:val="00800703"/>
    <w:rsid w:val="00800839"/>
    <w:rsid w:val="00802DC0"/>
    <w:rsid w:val="00803408"/>
    <w:rsid w:val="00803797"/>
    <w:rsid w:val="008067DE"/>
    <w:rsid w:val="00806AFC"/>
    <w:rsid w:val="00806DDD"/>
    <w:rsid w:val="00806E79"/>
    <w:rsid w:val="00811E7E"/>
    <w:rsid w:val="008134F2"/>
    <w:rsid w:val="0081398B"/>
    <w:rsid w:val="008146EA"/>
    <w:rsid w:val="00814F1D"/>
    <w:rsid w:val="00816401"/>
    <w:rsid w:val="00822208"/>
    <w:rsid w:val="00824712"/>
    <w:rsid w:val="008300B8"/>
    <w:rsid w:val="008309BE"/>
    <w:rsid w:val="008315C5"/>
    <w:rsid w:val="00831AA9"/>
    <w:rsid w:val="00831E58"/>
    <w:rsid w:val="00832CA4"/>
    <w:rsid w:val="00832DF4"/>
    <w:rsid w:val="008358AD"/>
    <w:rsid w:val="008428B6"/>
    <w:rsid w:val="00846C0F"/>
    <w:rsid w:val="00847539"/>
    <w:rsid w:val="00847DBB"/>
    <w:rsid w:val="00850C9E"/>
    <w:rsid w:val="00851A53"/>
    <w:rsid w:val="008525F4"/>
    <w:rsid w:val="008537EC"/>
    <w:rsid w:val="00853E46"/>
    <w:rsid w:val="0085568C"/>
    <w:rsid w:val="00856825"/>
    <w:rsid w:val="008569BB"/>
    <w:rsid w:val="00856C1A"/>
    <w:rsid w:val="00860FC6"/>
    <w:rsid w:val="00861769"/>
    <w:rsid w:val="008618E1"/>
    <w:rsid w:val="00862326"/>
    <w:rsid w:val="00870390"/>
    <w:rsid w:val="008724A1"/>
    <w:rsid w:val="008745AB"/>
    <w:rsid w:val="00874863"/>
    <w:rsid w:val="008762DE"/>
    <w:rsid w:val="00880237"/>
    <w:rsid w:val="00880E7D"/>
    <w:rsid w:val="00880EF0"/>
    <w:rsid w:val="00882FE2"/>
    <w:rsid w:val="008832E7"/>
    <w:rsid w:val="00890471"/>
    <w:rsid w:val="0089082A"/>
    <w:rsid w:val="008914C5"/>
    <w:rsid w:val="00892CCF"/>
    <w:rsid w:val="008A1864"/>
    <w:rsid w:val="008A1997"/>
    <w:rsid w:val="008A3BC9"/>
    <w:rsid w:val="008A471C"/>
    <w:rsid w:val="008A6316"/>
    <w:rsid w:val="008A6861"/>
    <w:rsid w:val="008A6C5D"/>
    <w:rsid w:val="008B1F9F"/>
    <w:rsid w:val="008B50F7"/>
    <w:rsid w:val="008B523C"/>
    <w:rsid w:val="008B6FFC"/>
    <w:rsid w:val="008B74B9"/>
    <w:rsid w:val="008C07B8"/>
    <w:rsid w:val="008C09D8"/>
    <w:rsid w:val="008C1571"/>
    <w:rsid w:val="008C45CA"/>
    <w:rsid w:val="008C7F01"/>
    <w:rsid w:val="008D0B1A"/>
    <w:rsid w:val="008D0B86"/>
    <w:rsid w:val="008D0D44"/>
    <w:rsid w:val="008D0EA1"/>
    <w:rsid w:val="008D104B"/>
    <w:rsid w:val="008D3127"/>
    <w:rsid w:val="008D5C68"/>
    <w:rsid w:val="008D6F36"/>
    <w:rsid w:val="008D744D"/>
    <w:rsid w:val="008D74E5"/>
    <w:rsid w:val="008E25D6"/>
    <w:rsid w:val="008E33FD"/>
    <w:rsid w:val="008E5F30"/>
    <w:rsid w:val="008E6F6D"/>
    <w:rsid w:val="008E78E4"/>
    <w:rsid w:val="008E7FB0"/>
    <w:rsid w:val="008F13AE"/>
    <w:rsid w:val="008F24DA"/>
    <w:rsid w:val="008F4C62"/>
    <w:rsid w:val="008F4DE3"/>
    <w:rsid w:val="008F5318"/>
    <w:rsid w:val="008F6E0C"/>
    <w:rsid w:val="008F7145"/>
    <w:rsid w:val="008F7FBD"/>
    <w:rsid w:val="00900FB5"/>
    <w:rsid w:val="009015A3"/>
    <w:rsid w:val="00902F32"/>
    <w:rsid w:val="0090345B"/>
    <w:rsid w:val="00903507"/>
    <w:rsid w:val="00906F7B"/>
    <w:rsid w:val="009102F8"/>
    <w:rsid w:val="00911FC6"/>
    <w:rsid w:val="0091240E"/>
    <w:rsid w:val="00912DB9"/>
    <w:rsid w:val="00913AF4"/>
    <w:rsid w:val="009145F5"/>
    <w:rsid w:val="00914FA1"/>
    <w:rsid w:val="009154F4"/>
    <w:rsid w:val="00915FEA"/>
    <w:rsid w:val="00916A30"/>
    <w:rsid w:val="00917543"/>
    <w:rsid w:val="0092001A"/>
    <w:rsid w:val="00921237"/>
    <w:rsid w:val="0092265B"/>
    <w:rsid w:val="009226CA"/>
    <w:rsid w:val="00922B45"/>
    <w:rsid w:val="009254CA"/>
    <w:rsid w:val="00927B42"/>
    <w:rsid w:val="00931494"/>
    <w:rsid w:val="00931754"/>
    <w:rsid w:val="00931B4A"/>
    <w:rsid w:val="00933EDC"/>
    <w:rsid w:val="00934100"/>
    <w:rsid w:val="00935D8D"/>
    <w:rsid w:val="009362C6"/>
    <w:rsid w:val="0093740C"/>
    <w:rsid w:val="0093783A"/>
    <w:rsid w:val="00940580"/>
    <w:rsid w:val="00941F81"/>
    <w:rsid w:val="009423CF"/>
    <w:rsid w:val="009424F3"/>
    <w:rsid w:val="00942BF2"/>
    <w:rsid w:val="00943EE0"/>
    <w:rsid w:val="00945E8A"/>
    <w:rsid w:val="00950BAB"/>
    <w:rsid w:val="00950C0F"/>
    <w:rsid w:val="00951FE4"/>
    <w:rsid w:val="0095320A"/>
    <w:rsid w:val="009557BA"/>
    <w:rsid w:val="0095769C"/>
    <w:rsid w:val="00957E3D"/>
    <w:rsid w:val="009600C5"/>
    <w:rsid w:val="00960CDA"/>
    <w:rsid w:val="00962B8B"/>
    <w:rsid w:val="00965E6C"/>
    <w:rsid w:val="00966411"/>
    <w:rsid w:val="0096734C"/>
    <w:rsid w:val="009724EC"/>
    <w:rsid w:val="009727D0"/>
    <w:rsid w:val="0097444A"/>
    <w:rsid w:val="00975530"/>
    <w:rsid w:val="00975FF5"/>
    <w:rsid w:val="009764F4"/>
    <w:rsid w:val="00976C9A"/>
    <w:rsid w:val="0098057E"/>
    <w:rsid w:val="00985023"/>
    <w:rsid w:val="009870AE"/>
    <w:rsid w:val="00987B62"/>
    <w:rsid w:val="00996C4F"/>
    <w:rsid w:val="00997C1F"/>
    <w:rsid w:val="009A0055"/>
    <w:rsid w:val="009A10D1"/>
    <w:rsid w:val="009A13AE"/>
    <w:rsid w:val="009A3E84"/>
    <w:rsid w:val="009A406B"/>
    <w:rsid w:val="009A4D61"/>
    <w:rsid w:val="009A6055"/>
    <w:rsid w:val="009A66B7"/>
    <w:rsid w:val="009A695D"/>
    <w:rsid w:val="009A7644"/>
    <w:rsid w:val="009A7BF2"/>
    <w:rsid w:val="009B00CD"/>
    <w:rsid w:val="009B16AF"/>
    <w:rsid w:val="009B1B29"/>
    <w:rsid w:val="009B27C1"/>
    <w:rsid w:val="009B3FBA"/>
    <w:rsid w:val="009C0086"/>
    <w:rsid w:val="009C15DA"/>
    <w:rsid w:val="009C2FCD"/>
    <w:rsid w:val="009C30E9"/>
    <w:rsid w:val="009C34EE"/>
    <w:rsid w:val="009C3C20"/>
    <w:rsid w:val="009C3FDE"/>
    <w:rsid w:val="009C49CF"/>
    <w:rsid w:val="009C54D7"/>
    <w:rsid w:val="009C755B"/>
    <w:rsid w:val="009D0079"/>
    <w:rsid w:val="009D0155"/>
    <w:rsid w:val="009D06AE"/>
    <w:rsid w:val="009D1527"/>
    <w:rsid w:val="009D2C46"/>
    <w:rsid w:val="009D3B68"/>
    <w:rsid w:val="009D432F"/>
    <w:rsid w:val="009D51E0"/>
    <w:rsid w:val="009E081D"/>
    <w:rsid w:val="009E12B5"/>
    <w:rsid w:val="009E1C19"/>
    <w:rsid w:val="009E22C1"/>
    <w:rsid w:val="009E24FF"/>
    <w:rsid w:val="009E2756"/>
    <w:rsid w:val="009E6560"/>
    <w:rsid w:val="009E773B"/>
    <w:rsid w:val="009E7AC4"/>
    <w:rsid w:val="009F2C73"/>
    <w:rsid w:val="009F34D9"/>
    <w:rsid w:val="009F613B"/>
    <w:rsid w:val="009F756C"/>
    <w:rsid w:val="00A00103"/>
    <w:rsid w:val="00A001EA"/>
    <w:rsid w:val="00A01486"/>
    <w:rsid w:val="00A033DB"/>
    <w:rsid w:val="00A07889"/>
    <w:rsid w:val="00A107A1"/>
    <w:rsid w:val="00A10BCA"/>
    <w:rsid w:val="00A116CC"/>
    <w:rsid w:val="00A12618"/>
    <w:rsid w:val="00A14AA2"/>
    <w:rsid w:val="00A14D7F"/>
    <w:rsid w:val="00A160F5"/>
    <w:rsid w:val="00A161A4"/>
    <w:rsid w:val="00A16448"/>
    <w:rsid w:val="00A16483"/>
    <w:rsid w:val="00A20EE6"/>
    <w:rsid w:val="00A21178"/>
    <w:rsid w:val="00A21817"/>
    <w:rsid w:val="00A22F00"/>
    <w:rsid w:val="00A24309"/>
    <w:rsid w:val="00A243C0"/>
    <w:rsid w:val="00A2634B"/>
    <w:rsid w:val="00A27055"/>
    <w:rsid w:val="00A27EB7"/>
    <w:rsid w:val="00A31956"/>
    <w:rsid w:val="00A31EF3"/>
    <w:rsid w:val="00A31EF5"/>
    <w:rsid w:val="00A323E3"/>
    <w:rsid w:val="00A34520"/>
    <w:rsid w:val="00A40FBF"/>
    <w:rsid w:val="00A41650"/>
    <w:rsid w:val="00A4195D"/>
    <w:rsid w:val="00A44489"/>
    <w:rsid w:val="00A463E0"/>
    <w:rsid w:val="00A46E6F"/>
    <w:rsid w:val="00A475AB"/>
    <w:rsid w:val="00A47714"/>
    <w:rsid w:val="00A47E8D"/>
    <w:rsid w:val="00A50413"/>
    <w:rsid w:val="00A514ED"/>
    <w:rsid w:val="00A51E50"/>
    <w:rsid w:val="00A5219D"/>
    <w:rsid w:val="00A52F86"/>
    <w:rsid w:val="00A53114"/>
    <w:rsid w:val="00A5384F"/>
    <w:rsid w:val="00A5486B"/>
    <w:rsid w:val="00A54F2B"/>
    <w:rsid w:val="00A64115"/>
    <w:rsid w:val="00A66E91"/>
    <w:rsid w:val="00A677FE"/>
    <w:rsid w:val="00A72D93"/>
    <w:rsid w:val="00A75DC8"/>
    <w:rsid w:val="00A762A7"/>
    <w:rsid w:val="00A76611"/>
    <w:rsid w:val="00A779DC"/>
    <w:rsid w:val="00A77EC9"/>
    <w:rsid w:val="00A80490"/>
    <w:rsid w:val="00A80678"/>
    <w:rsid w:val="00A81217"/>
    <w:rsid w:val="00A83635"/>
    <w:rsid w:val="00A8426F"/>
    <w:rsid w:val="00A86033"/>
    <w:rsid w:val="00A86680"/>
    <w:rsid w:val="00A86A07"/>
    <w:rsid w:val="00A904C1"/>
    <w:rsid w:val="00A90544"/>
    <w:rsid w:val="00A90BE9"/>
    <w:rsid w:val="00A90D04"/>
    <w:rsid w:val="00A92D9B"/>
    <w:rsid w:val="00A9541E"/>
    <w:rsid w:val="00A95785"/>
    <w:rsid w:val="00A95E71"/>
    <w:rsid w:val="00AA0247"/>
    <w:rsid w:val="00AA2143"/>
    <w:rsid w:val="00AA2E83"/>
    <w:rsid w:val="00AA562E"/>
    <w:rsid w:val="00AA6580"/>
    <w:rsid w:val="00AA7BC1"/>
    <w:rsid w:val="00AB1F7A"/>
    <w:rsid w:val="00AB38EF"/>
    <w:rsid w:val="00AB3E53"/>
    <w:rsid w:val="00AB405B"/>
    <w:rsid w:val="00AC1D31"/>
    <w:rsid w:val="00AC2507"/>
    <w:rsid w:val="00AC390F"/>
    <w:rsid w:val="00AC685B"/>
    <w:rsid w:val="00AC7E86"/>
    <w:rsid w:val="00AD0A31"/>
    <w:rsid w:val="00AD19EC"/>
    <w:rsid w:val="00AD2564"/>
    <w:rsid w:val="00AD3833"/>
    <w:rsid w:val="00AD48E9"/>
    <w:rsid w:val="00AD5224"/>
    <w:rsid w:val="00AD5ABA"/>
    <w:rsid w:val="00AD5E5D"/>
    <w:rsid w:val="00AD6649"/>
    <w:rsid w:val="00AD67FC"/>
    <w:rsid w:val="00AD7106"/>
    <w:rsid w:val="00AE0369"/>
    <w:rsid w:val="00AE294B"/>
    <w:rsid w:val="00AE3F3E"/>
    <w:rsid w:val="00AE6B81"/>
    <w:rsid w:val="00AF05FE"/>
    <w:rsid w:val="00AF164D"/>
    <w:rsid w:val="00AF29F2"/>
    <w:rsid w:val="00AF304F"/>
    <w:rsid w:val="00AF3510"/>
    <w:rsid w:val="00AF4073"/>
    <w:rsid w:val="00AF640A"/>
    <w:rsid w:val="00AF69B2"/>
    <w:rsid w:val="00AF7210"/>
    <w:rsid w:val="00AF7A65"/>
    <w:rsid w:val="00B00424"/>
    <w:rsid w:val="00B03165"/>
    <w:rsid w:val="00B05959"/>
    <w:rsid w:val="00B060C7"/>
    <w:rsid w:val="00B07237"/>
    <w:rsid w:val="00B07A11"/>
    <w:rsid w:val="00B07A5B"/>
    <w:rsid w:val="00B1002B"/>
    <w:rsid w:val="00B12E1B"/>
    <w:rsid w:val="00B13C8A"/>
    <w:rsid w:val="00B14343"/>
    <w:rsid w:val="00B1468D"/>
    <w:rsid w:val="00B15634"/>
    <w:rsid w:val="00B17E67"/>
    <w:rsid w:val="00B2122F"/>
    <w:rsid w:val="00B22934"/>
    <w:rsid w:val="00B27181"/>
    <w:rsid w:val="00B30ABC"/>
    <w:rsid w:val="00B320E1"/>
    <w:rsid w:val="00B32E2B"/>
    <w:rsid w:val="00B34682"/>
    <w:rsid w:val="00B364AF"/>
    <w:rsid w:val="00B41675"/>
    <w:rsid w:val="00B4285A"/>
    <w:rsid w:val="00B42DD3"/>
    <w:rsid w:val="00B463AD"/>
    <w:rsid w:val="00B46862"/>
    <w:rsid w:val="00B46BCA"/>
    <w:rsid w:val="00B504B1"/>
    <w:rsid w:val="00B51A07"/>
    <w:rsid w:val="00B529EF"/>
    <w:rsid w:val="00B54367"/>
    <w:rsid w:val="00B54530"/>
    <w:rsid w:val="00B5519C"/>
    <w:rsid w:val="00B56EC8"/>
    <w:rsid w:val="00B57EC6"/>
    <w:rsid w:val="00B60903"/>
    <w:rsid w:val="00B61746"/>
    <w:rsid w:val="00B62E7C"/>
    <w:rsid w:val="00B6385D"/>
    <w:rsid w:val="00B649EF"/>
    <w:rsid w:val="00B72B36"/>
    <w:rsid w:val="00B75106"/>
    <w:rsid w:val="00B76117"/>
    <w:rsid w:val="00B7726F"/>
    <w:rsid w:val="00B77488"/>
    <w:rsid w:val="00B77A62"/>
    <w:rsid w:val="00B80064"/>
    <w:rsid w:val="00B80493"/>
    <w:rsid w:val="00B8092A"/>
    <w:rsid w:val="00B82C37"/>
    <w:rsid w:val="00B832A6"/>
    <w:rsid w:val="00B833AC"/>
    <w:rsid w:val="00B854B2"/>
    <w:rsid w:val="00B85785"/>
    <w:rsid w:val="00B85FB0"/>
    <w:rsid w:val="00B92578"/>
    <w:rsid w:val="00B95DBD"/>
    <w:rsid w:val="00B9638C"/>
    <w:rsid w:val="00BA0608"/>
    <w:rsid w:val="00BA0CD5"/>
    <w:rsid w:val="00BA1475"/>
    <w:rsid w:val="00BA1868"/>
    <w:rsid w:val="00BA2D88"/>
    <w:rsid w:val="00BA61C3"/>
    <w:rsid w:val="00BA7C32"/>
    <w:rsid w:val="00BB0C62"/>
    <w:rsid w:val="00BB31CA"/>
    <w:rsid w:val="00BB36FC"/>
    <w:rsid w:val="00BB4AB9"/>
    <w:rsid w:val="00BB52EB"/>
    <w:rsid w:val="00BB55CD"/>
    <w:rsid w:val="00BB5C98"/>
    <w:rsid w:val="00BB7718"/>
    <w:rsid w:val="00BC0979"/>
    <w:rsid w:val="00BC2CB3"/>
    <w:rsid w:val="00BC2D6E"/>
    <w:rsid w:val="00BC4681"/>
    <w:rsid w:val="00BC63A0"/>
    <w:rsid w:val="00BC6E7D"/>
    <w:rsid w:val="00BD0576"/>
    <w:rsid w:val="00BD1DF4"/>
    <w:rsid w:val="00BD2832"/>
    <w:rsid w:val="00BD3E7C"/>
    <w:rsid w:val="00BD44EA"/>
    <w:rsid w:val="00BD4545"/>
    <w:rsid w:val="00BD4FEF"/>
    <w:rsid w:val="00BD5ED8"/>
    <w:rsid w:val="00BD60D5"/>
    <w:rsid w:val="00BE018B"/>
    <w:rsid w:val="00BE01BF"/>
    <w:rsid w:val="00BE1A66"/>
    <w:rsid w:val="00BE3F1F"/>
    <w:rsid w:val="00BE6B21"/>
    <w:rsid w:val="00BE6D05"/>
    <w:rsid w:val="00BF371B"/>
    <w:rsid w:val="00BF3D0F"/>
    <w:rsid w:val="00BF4664"/>
    <w:rsid w:val="00BF47AE"/>
    <w:rsid w:val="00BF4A78"/>
    <w:rsid w:val="00BF5BEC"/>
    <w:rsid w:val="00BF68DB"/>
    <w:rsid w:val="00BF6DC6"/>
    <w:rsid w:val="00C00DF1"/>
    <w:rsid w:val="00C02AA2"/>
    <w:rsid w:val="00C03A03"/>
    <w:rsid w:val="00C03C8B"/>
    <w:rsid w:val="00C048AA"/>
    <w:rsid w:val="00C0688E"/>
    <w:rsid w:val="00C101A3"/>
    <w:rsid w:val="00C12895"/>
    <w:rsid w:val="00C13323"/>
    <w:rsid w:val="00C13D06"/>
    <w:rsid w:val="00C14695"/>
    <w:rsid w:val="00C152B9"/>
    <w:rsid w:val="00C16629"/>
    <w:rsid w:val="00C203FD"/>
    <w:rsid w:val="00C2675C"/>
    <w:rsid w:val="00C27505"/>
    <w:rsid w:val="00C27881"/>
    <w:rsid w:val="00C27F89"/>
    <w:rsid w:val="00C30CC6"/>
    <w:rsid w:val="00C3337C"/>
    <w:rsid w:val="00C33F7C"/>
    <w:rsid w:val="00C34BCC"/>
    <w:rsid w:val="00C35E7C"/>
    <w:rsid w:val="00C40077"/>
    <w:rsid w:val="00C40612"/>
    <w:rsid w:val="00C40E8A"/>
    <w:rsid w:val="00C413DB"/>
    <w:rsid w:val="00C4243E"/>
    <w:rsid w:val="00C43315"/>
    <w:rsid w:val="00C52795"/>
    <w:rsid w:val="00C53FFA"/>
    <w:rsid w:val="00C54818"/>
    <w:rsid w:val="00C566C9"/>
    <w:rsid w:val="00C62929"/>
    <w:rsid w:val="00C62A90"/>
    <w:rsid w:val="00C62C56"/>
    <w:rsid w:val="00C62E27"/>
    <w:rsid w:val="00C6344F"/>
    <w:rsid w:val="00C65DF1"/>
    <w:rsid w:val="00C675DC"/>
    <w:rsid w:val="00C67B2D"/>
    <w:rsid w:val="00C72EE7"/>
    <w:rsid w:val="00C73151"/>
    <w:rsid w:val="00C7386F"/>
    <w:rsid w:val="00C74052"/>
    <w:rsid w:val="00C768B3"/>
    <w:rsid w:val="00C77230"/>
    <w:rsid w:val="00C800A3"/>
    <w:rsid w:val="00C80DCF"/>
    <w:rsid w:val="00C8470A"/>
    <w:rsid w:val="00C849F4"/>
    <w:rsid w:val="00C85969"/>
    <w:rsid w:val="00C86900"/>
    <w:rsid w:val="00C876BE"/>
    <w:rsid w:val="00C91102"/>
    <w:rsid w:val="00C9408C"/>
    <w:rsid w:val="00C941C4"/>
    <w:rsid w:val="00C9492D"/>
    <w:rsid w:val="00C96796"/>
    <w:rsid w:val="00C97451"/>
    <w:rsid w:val="00C97546"/>
    <w:rsid w:val="00CA27C3"/>
    <w:rsid w:val="00CA2FA9"/>
    <w:rsid w:val="00CA50E9"/>
    <w:rsid w:val="00CA6589"/>
    <w:rsid w:val="00CA749C"/>
    <w:rsid w:val="00CA7876"/>
    <w:rsid w:val="00CB0071"/>
    <w:rsid w:val="00CB03D9"/>
    <w:rsid w:val="00CB0C74"/>
    <w:rsid w:val="00CB1506"/>
    <w:rsid w:val="00CB2FDB"/>
    <w:rsid w:val="00CB361E"/>
    <w:rsid w:val="00CB3A76"/>
    <w:rsid w:val="00CB66BE"/>
    <w:rsid w:val="00CB694E"/>
    <w:rsid w:val="00CB6A1A"/>
    <w:rsid w:val="00CB6A69"/>
    <w:rsid w:val="00CB76BF"/>
    <w:rsid w:val="00CB79C2"/>
    <w:rsid w:val="00CC0748"/>
    <w:rsid w:val="00CC1310"/>
    <w:rsid w:val="00CC1C31"/>
    <w:rsid w:val="00CC1E7F"/>
    <w:rsid w:val="00CC40F3"/>
    <w:rsid w:val="00CC5EB5"/>
    <w:rsid w:val="00CC6200"/>
    <w:rsid w:val="00CC6BFB"/>
    <w:rsid w:val="00CC7769"/>
    <w:rsid w:val="00CD034D"/>
    <w:rsid w:val="00CD0952"/>
    <w:rsid w:val="00CD1E95"/>
    <w:rsid w:val="00CD27AE"/>
    <w:rsid w:val="00CD7857"/>
    <w:rsid w:val="00CE077D"/>
    <w:rsid w:val="00CE0EF7"/>
    <w:rsid w:val="00CE16CA"/>
    <w:rsid w:val="00CE23CD"/>
    <w:rsid w:val="00CE38D1"/>
    <w:rsid w:val="00CE3D55"/>
    <w:rsid w:val="00CE450E"/>
    <w:rsid w:val="00CE5B8E"/>
    <w:rsid w:val="00CE639B"/>
    <w:rsid w:val="00CF0C3D"/>
    <w:rsid w:val="00CF58E7"/>
    <w:rsid w:val="00CF5BE7"/>
    <w:rsid w:val="00CF6865"/>
    <w:rsid w:val="00D01020"/>
    <w:rsid w:val="00D033AE"/>
    <w:rsid w:val="00D041D6"/>
    <w:rsid w:val="00D05081"/>
    <w:rsid w:val="00D066F4"/>
    <w:rsid w:val="00D1265E"/>
    <w:rsid w:val="00D14CCB"/>
    <w:rsid w:val="00D16154"/>
    <w:rsid w:val="00D17008"/>
    <w:rsid w:val="00D170FF"/>
    <w:rsid w:val="00D17D75"/>
    <w:rsid w:val="00D228F2"/>
    <w:rsid w:val="00D22B96"/>
    <w:rsid w:val="00D239D8"/>
    <w:rsid w:val="00D245F7"/>
    <w:rsid w:val="00D260E6"/>
    <w:rsid w:val="00D27B29"/>
    <w:rsid w:val="00D27E0A"/>
    <w:rsid w:val="00D310A9"/>
    <w:rsid w:val="00D3231A"/>
    <w:rsid w:val="00D3372B"/>
    <w:rsid w:val="00D33CFD"/>
    <w:rsid w:val="00D34965"/>
    <w:rsid w:val="00D35400"/>
    <w:rsid w:val="00D35BEE"/>
    <w:rsid w:val="00D374A5"/>
    <w:rsid w:val="00D37D0E"/>
    <w:rsid w:val="00D40792"/>
    <w:rsid w:val="00D4196E"/>
    <w:rsid w:val="00D4287D"/>
    <w:rsid w:val="00D42B09"/>
    <w:rsid w:val="00D43F36"/>
    <w:rsid w:val="00D44442"/>
    <w:rsid w:val="00D45B5B"/>
    <w:rsid w:val="00D463D0"/>
    <w:rsid w:val="00D50D0B"/>
    <w:rsid w:val="00D512CB"/>
    <w:rsid w:val="00D54106"/>
    <w:rsid w:val="00D5585A"/>
    <w:rsid w:val="00D56A2B"/>
    <w:rsid w:val="00D57A9C"/>
    <w:rsid w:val="00D60765"/>
    <w:rsid w:val="00D63981"/>
    <w:rsid w:val="00D651D6"/>
    <w:rsid w:val="00D65ACE"/>
    <w:rsid w:val="00D66857"/>
    <w:rsid w:val="00D6740A"/>
    <w:rsid w:val="00D70662"/>
    <w:rsid w:val="00D72D38"/>
    <w:rsid w:val="00D731C3"/>
    <w:rsid w:val="00D753A4"/>
    <w:rsid w:val="00D77DE9"/>
    <w:rsid w:val="00D80742"/>
    <w:rsid w:val="00D82C12"/>
    <w:rsid w:val="00D82C42"/>
    <w:rsid w:val="00D84759"/>
    <w:rsid w:val="00D904AE"/>
    <w:rsid w:val="00D91D7C"/>
    <w:rsid w:val="00D92008"/>
    <w:rsid w:val="00D93ACD"/>
    <w:rsid w:val="00D94009"/>
    <w:rsid w:val="00D946D0"/>
    <w:rsid w:val="00D96EB0"/>
    <w:rsid w:val="00DA0B85"/>
    <w:rsid w:val="00DA1C2C"/>
    <w:rsid w:val="00DA2F78"/>
    <w:rsid w:val="00DA648A"/>
    <w:rsid w:val="00DA725D"/>
    <w:rsid w:val="00DB0A14"/>
    <w:rsid w:val="00DB0FE7"/>
    <w:rsid w:val="00DB15D3"/>
    <w:rsid w:val="00DB1697"/>
    <w:rsid w:val="00DB28FA"/>
    <w:rsid w:val="00DB2C24"/>
    <w:rsid w:val="00DB31AD"/>
    <w:rsid w:val="00DB3291"/>
    <w:rsid w:val="00DB4C84"/>
    <w:rsid w:val="00DB7B7C"/>
    <w:rsid w:val="00DC027B"/>
    <w:rsid w:val="00DC0E74"/>
    <w:rsid w:val="00DC0EE1"/>
    <w:rsid w:val="00DC24A4"/>
    <w:rsid w:val="00DC311E"/>
    <w:rsid w:val="00DC33CF"/>
    <w:rsid w:val="00DC571B"/>
    <w:rsid w:val="00DD1134"/>
    <w:rsid w:val="00DD1AFF"/>
    <w:rsid w:val="00DD1FD1"/>
    <w:rsid w:val="00DD4B96"/>
    <w:rsid w:val="00DD4D9E"/>
    <w:rsid w:val="00DD6D84"/>
    <w:rsid w:val="00DD6E3A"/>
    <w:rsid w:val="00DD71B4"/>
    <w:rsid w:val="00DE0D27"/>
    <w:rsid w:val="00DE0DC9"/>
    <w:rsid w:val="00DE2169"/>
    <w:rsid w:val="00DE4B61"/>
    <w:rsid w:val="00DE5EA6"/>
    <w:rsid w:val="00DF0722"/>
    <w:rsid w:val="00DF7EAD"/>
    <w:rsid w:val="00E0125C"/>
    <w:rsid w:val="00E067FC"/>
    <w:rsid w:val="00E07099"/>
    <w:rsid w:val="00E07418"/>
    <w:rsid w:val="00E10A60"/>
    <w:rsid w:val="00E10C09"/>
    <w:rsid w:val="00E11833"/>
    <w:rsid w:val="00E11B3C"/>
    <w:rsid w:val="00E12491"/>
    <w:rsid w:val="00E13E57"/>
    <w:rsid w:val="00E13FA4"/>
    <w:rsid w:val="00E1593C"/>
    <w:rsid w:val="00E201CD"/>
    <w:rsid w:val="00E229A6"/>
    <w:rsid w:val="00E230A1"/>
    <w:rsid w:val="00E2476E"/>
    <w:rsid w:val="00E26C5D"/>
    <w:rsid w:val="00E27489"/>
    <w:rsid w:val="00E3087B"/>
    <w:rsid w:val="00E33BED"/>
    <w:rsid w:val="00E35393"/>
    <w:rsid w:val="00E367B4"/>
    <w:rsid w:val="00E3764C"/>
    <w:rsid w:val="00E410F7"/>
    <w:rsid w:val="00E435B5"/>
    <w:rsid w:val="00E43B88"/>
    <w:rsid w:val="00E44694"/>
    <w:rsid w:val="00E4496D"/>
    <w:rsid w:val="00E44F03"/>
    <w:rsid w:val="00E46F4D"/>
    <w:rsid w:val="00E519FB"/>
    <w:rsid w:val="00E51A61"/>
    <w:rsid w:val="00E530E8"/>
    <w:rsid w:val="00E5328D"/>
    <w:rsid w:val="00E558B9"/>
    <w:rsid w:val="00E560BE"/>
    <w:rsid w:val="00E56936"/>
    <w:rsid w:val="00E576D7"/>
    <w:rsid w:val="00E57D32"/>
    <w:rsid w:val="00E61207"/>
    <w:rsid w:val="00E61840"/>
    <w:rsid w:val="00E62B41"/>
    <w:rsid w:val="00E6394C"/>
    <w:rsid w:val="00E642B6"/>
    <w:rsid w:val="00E64F5B"/>
    <w:rsid w:val="00E661F3"/>
    <w:rsid w:val="00E74F1C"/>
    <w:rsid w:val="00E77E58"/>
    <w:rsid w:val="00E80614"/>
    <w:rsid w:val="00E80849"/>
    <w:rsid w:val="00E812AC"/>
    <w:rsid w:val="00E82DB3"/>
    <w:rsid w:val="00E8312C"/>
    <w:rsid w:val="00E85418"/>
    <w:rsid w:val="00E85904"/>
    <w:rsid w:val="00E86891"/>
    <w:rsid w:val="00E86DFE"/>
    <w:rsid w:val="00E870F2"/>
    <w:rsid w:val="00E871C5"/>
    <w:rsid w:val="00E9034D"/>
    <w:rsid w:val="00E94562"/>
    <w:rsid w:val="00E952AE"/>
    <w:rsid w:val="00E95E12"/>
    <w:rsid w:val="00E96074"/>
    <w:rsid w:val="00E96742"/>
    <w:rsid w:val="00EA02EA"/>
    <w:rsid w:val="00EA0E73"/>
    <w:rsid w:val="00EA1EEA"/>
    <w:rsid w:val="00EA28D8"/>
    <w:rsid w:val="00EA362F"/>
    <w:rsid w:val="00EA3723"/>
    <w:rsid w:val="00EB03B9"/>
    <w:rsid w:val="00EB066B"/>
    <w:rsid w:val="00EB23E0"/>
    <w:rsid w:val="00EB272A"/>
    <w:rsid w:val="00EB2EF3"/>
    <w:rsid w:val="00EB4299"/>
    <w:rsid w:val="00EB7B75"/>
    <w:rsid w:val="00EC0353"/>
    <w:rsid w:val="00EC4092"/>
    <w:rsid w:val="00EC4102"/>
    <w:rsid w:val="00EC4907"/>
    <w:rsid w:val="00EC6A99"/>
    <w:rsid w:val="00EC7ADC"/>
    <w:rsid w:val="00ED0862"/>
    <w:rsid w:val="00ED0D54"/>
    <w:rsid w:val="00ED0FDB"/>
    <w:rsid w:val="00ED231E"/>
    <w:rsid w:val="00ED5D60"/>
    <w:rsid w:val="00EE0238"/>
    <w:rsid w:val="00EE19B3"/>
    <w:rsid w:val="00EE2F9B"/>
    <w:rsid w:val="00EE58B5"/>
    <w:rsid w:val="00EE5A16"/>
    <w:rsid w:val="00EE642C"/>
    <w:rsid w:val="00EF06F3"/>
    <w:rsid w:val="00EF0BC5"/>
    <w:rsid w:val="00EF101F"/>
    <w:rsid w:val="00EF2CBD"/>
    <w:rsid w:val="00EF3B50"/>
    <w:rsid w:val="00EF3B9E"/>
    <w:rsid w:val="00EF3FA6"/>
    <w:rsid w:val="00EF48C5"/>
    <w:rsid w:val="00EF54E8"/>
    <w:rsid w:val="00EF58D6"/>
    <w:rsid w:val="00EF6C6B"/>
    <w:rsid w:val="00F0083D"/>
    <w:rsid w:val="00F0108B"/>
    <w:rsid w:val="00F02D37"/>
    <w:rsid w:val="00F033DD"/>
    <w:rsid w:val="00F04497"/>
    <w:rsid w:val="00F062FF"/>
    <w:rsid w:val="00F064D3"/>
    <w:rsid w:val="00F07177"/>
    <w:rsid w:val="00F105B6"/>
    <w:rsid w:val="00F115A4"/>
    <w:rsid w:val="00F12BFA"/>
    <w:rsid w:val="00F13799"/>
    <w:rsid w:val="00F146C3"/>
    <w:rsid w:val="00F15755"/>
    <w:rsid w:val="00F16516"/>
    <w:rsid w:val="00F20F29"/>
    <w:rsid w:val="00F226C9"/>
    <w:rsid w:val="00F241A3"/>
    <w:rsid w:val="00F245B5"/>
    <w:rsid w:val="00F248A8"/>
    <w:rsid w:val="00F25417"/>
    <w:rsid w:val="00F255D2"/>
    <w:rsid w:val="00F257E8"/>
    <w:rsid w:val="00F2617B"/>
    <w:rsid w:val="00F30BAF"/>
    <w:rsid w:val="00F32270"/>
    <w:rsid w:val="00F35000"/>
    <w:rsid w:val="00F351E5"/>
    <w:rsid w:val="00F371FB"/>
    <w:rsid w:val="00F37828"/>
    <w:rsid w:val="00F402F2"/>
    <w:rsid w:val="00F440B7"/>
    <w:rsid w:val="00F4590E"/>
    <w:rsid w:val="00F57601"/>
    <w:rsid w:val="00F60562"/>
    <w:rsid w:val="00F606C1"/>
    <w:rsid w:val="00F61939"/>
    <w:rsid w:val="00F621D1"/>
    <w:rsid w:val="00F6385A"/>
    <w:rsid w:val="00F63C4F"/>
    <w:rsid w:val="00F642E1"/>
    <w:rsid w:val="00F64B51"/>
    <w:rsid w:val="00F65C99"/>
    <w:rsid w:val="00F674B4"/>
    <w:rsid w:val="00F730DF"/>
    <w:rsid w:val="00F76072"/>
    <w:rsid w:val="00F76113"/>
    <w:rsid w:val="00F77040"/>
    <w:rsid w:val="00F77916"/>
    <w:rsid w:val="00F81A79"/>
    <w:rsid w:val="00F83B9E"/>
    <w:rsid w:val="00F84B0E"/>
    <w:rsid w:val="00F84FE3"/>
    <w:rsid w:val="00F853CA"/>
    <w:rsid w:val="00F85986"/>
    <w:rsid w:val="00F875D4"/>
    <w:rsid w:val="00F877BF"/>
    <w:rsid w:val="00F877CC"/>
    <w:rsid w:val="00F90A2B"/>
    <w:rsid w:val="00F91A79"/>
    <w:rsid w:val="00F92F7F"/>
    <w:rsid w:val="00F953E7"/>
    <w:rsid w:val="00F9622F"/>
    <w:rsid w:val="00F96B7F"/>
    <w:rsid w:val="00F97F11"/>
    <w:rsid w:val="00FA0CB4"/>
    <w:rsid w:val="00FA2A18"/>
    <w:rsid w:val="00FA3115"/>
    <w:rsid w:val="00FA377D"/>
    <w:rsid w:val="00FA589D"/>
    <w:rsid w:val="00FA69BB"/>
    <w:rsid w:val="00FA6CFD"/>
    <w:rsid w:val="00FA7D73"/>
    <w:rsid w:val="00FB024D"/>
    <w:rsid w:val="00FB2107"/>
    <w:rsid w:val="00FB2D1A"/>
    <w:rsid w:val="00FB57E8"/>
    <w:rsid w:val="00FB5F08"/>
    <w:rsid w:val="00FB6A7E"/>
    <w:rsid w:val="00FB731B"/>
    <w:rsid w:val="00FC0A76"/>
    <w:rsid w:val="00FC0F0C"/>
    <w:rsid w:val="00FC45EC"/>
    <w:rsid w:val="00FC5028"/>
    <w:rsid w:val="00FC5229"/>
    <w:rsid w:val="00FC5C1B"/>
    <w:rsid w:val="00FC5E4E"/>
    <w:rsid w:val="00FC7338"/>
    <w:rsid w:val="00FC74EA"/>
    <w:rsid w:val="00FD0C5D"/>
    <w:rsid w:val="00FD123E"/>
    <w:rsid w:val="00FD1A92"/>
    <w:rsid w:val="00FD2443"/>
    <w:rsid w:val="00FD2978"/>
    <w:rsid w:val="00FD37C6"/>
    <w:rsid w:val="00FD484D"/>
    <w:rsid w:val="00FD54A5"/>
    <w:rsid w:val="00FD61E0"/>
    <w:rsid w:val="00FD695C"/>
    <w:rsid w:val="00FD6C40"/>
    <w:rsid w:val="00FD6D56"/>
    <w:rsid w:val="00FE2020"/>
    <w:rsid w:val="00FE23C1"/>
    <w:rsid w:val="00FE2DE8"/>
    <w:rsid w:val="00FE386C"/>
    <w:rsid w:val="00FE4659"/>
    <w:rsid w:val="00FE5589"/>
    <w:rsid w:val="00FE78DC"/>
    <w:rsid w:val="00FF383C"/>
    <w:rsid w:val="00FF49AB"/>
    <w:rsid w:val="00FF6AFF"/>
    <w:rsid w:val="00FF6B54"/>
    <w:rsid w:val="00FF6D7E"/>
    <w:rsid w:val="00FF6F3B"/>
    <w:rsid w:val="00FF7E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State"/>
  <w:smartTagType w:namespaceuri="urn:schemas-microsoft-com:office:smarttags" w:name="metricconverter"/>
  <w:smartTagType w:namespaceuri="urn:schemas-microsoft-com:office:smarttags" w:name="place"/>
  <w:smartTagType w:namespaceuri="urn:schemas-microsoft-com:office:smarttags" w:name="country-region"/>
  <w:shapeDefaults>
    <o:shapedefaults v:ext="edit" spidmax="2050"/>
    <o:shapelayout v:ext="edit">
      <o:idmap v:ext="edit" data="1"/>
      <o:regrouptable v:ext="edit">
        <o:entry new="1" old="0"/>
      </o:regrouptable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Arial" w:hAnsi="Arial"/>
      <w:sz w:val="22"/>
      <w:szCs w:val="24"/>
      <w:lang w:val="en-GB" w:eastAsia="en-US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Times New Roman" w:hAnsi="Times New Roman"/>
      <w:b/>
      <w:bCs/>
    </w:rPr>
  </w:style>
  <w:style w:type="paragraph" w:styleId="2">
    <w:name w:val="heading 2"/>
    <w:basedOn w:val="a"/>
    <w:next w:val="a"/>
    <w:qFormat/>
    <w:pPr>
      <w:keepNext/>
      <w:widowControl/>
      <w:jc w:val="center"/>
      <w:outlineLvl w:val="1"/>
    </w:pPr>
    <w:rPr>
      <w:rFonts w:cs="Arial"/>
      <w:szCs w:val="22"/>
      <w:lang w:eastAsia="el-GR"/>
    </w:rPr>
  </w:style>
  <w:style w:type="paragraph" w:styleId="3">
    <w:name w:val="heading 3"/>
    <w:basedOn w:val="a"/>
    <w:next w:val="a"/>
    <w:qFormat/>
    <w:pPr>
      <w:keepNext/>
      <w:spacing w:line="480" w:lineRule="auto"/>
      <w:jc w:val="center"/>
      <w:outlineLvl w:val="2"/>
    </w:pPr>
    <w:rPr>
      <w:rFonts w:ascii="Times New Roman" w:hAnsi="Times New Roman"/>
      <w:b/>
      <w:bCs/>
      <w:sz w:val="24"/>
      <w:lang w:val="en-US"/>
    </w:rPr>
  </w:style>
  <w:style w:type="paragraph" w:styleId="5">
    <w:name w:val="heading 5"/>
    <w:basedOn w:val="a"/>
    <w:next w:val="a"/>
    <w:qFormat/>
    <w:pPr>
      <w:keepNext/>
      <w:spacing w:line="480" w:lineRule="auto"/>
      <w:outlineLvl w:val="4"/>
    </w:pPr>
    <w:rPr>
      <w:rFonts w:ascii="Times New Roman" w:hAnsi="Times New Roman"/>
      <w:b/>
      <w:bCs/>
      <w:szCs w:val="22"/>
      <w:lang w:val="en-US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pPr>
      <w:tabs>
        <w:tab w:val="center" w:pos="4153"/>
        <w:tab w:val="right" w:pos="8306"/>
      </w:tabs>
    </w:p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character" w:styleId="-">
    <w:name w:val="Hyperlink"/>
    <w:basedOn w:val="a0"/>
    <w:rPr>
      <w:color w:val="0000FF"/>
      <w:u w:val="single"/>
    </w:rPr>
  </w:style>
  <w:style w:type="character" w:styleId="a5">
    <w:name w:val="page number"/>
    <w:basedOn w:val="a0"/>
  </w:style>
  <w:style w:type="paragraph" w:styleId="a6">
    <w:name w:val="footnote text"/>
    <w:basedOn w:val="a"/>
    <w:semiHidden/>
    <w:rPr>
      <w:sz w:val="20"/>
      <w:szCs w:val="20"/>
    </w:rPr>
  </w:style>
  <w:style w:type="character" w:styleId="a7">
    <w:name w:val="footnote reference"/>
    <w:basedOn w:val="a0"/>
    <w:semiHidden/>
    <w:rPr>
      <w:vertAlign w:val="superscript"/>
    </w:rPr>
  </w:style>
  <w:style w:type="character" w:styleId="-0">
    <w:name w:val="FollowedHyperlink"/>
    <w:basedOn w:val="a0"/>
    <w:rPr>
      <w:color w:val="800080"/>
      <w:u w:val="single"/>
    </w:rPr>
  </w:style>
  <w:style w:type="paragraph" w:styleId="a8">
    <w:name w:val="Body Text Indent"/>
    <w:basedOn w:val="a"/>
    <w:pPr>
      <w:spacing w:line="480" w:lineRule="auto"/>
      <w:ind w:firstLine="360"/>
    </w:pPr>
    <w:rPr>
      <w:rFonts w:ascii="Times New Roman" w:hAnsi="Times New Roman"/>
      <w:color w:val="FF0000"/>
      <w:sz w:val="24"/>
      <w:lang w:val="en-US"/>
    </w:rPr>
  </w:style>
  <w:style w:type="paragraph" w:styleId="20">
    <w:name w:val="Body Text Indent 2"/>
    <w:basedOn w:val="a"/>
    <w:pPr>
      <w:spacing w:line="480" w:lineRule="auto"/>
      <w:ind w:firstLine="360"/>
    </w:pPr>
    <w:rPr>
      <w:rFonts w:ascii="Times New Roman" w:hAnsi="Times New Roman"/>
      <w:sz w:val="24"/>
      <w:lang w:val="en-US"/>
    </w:rPr>
  </w:style>
  <w:style w:type="paragraph" w:styleId="30">
    <w:name w:val="Body Text Indent 3"/>
    <w:basedOn w:val="a"/>
    <w:pPr>
      <w:spacing w:line="480" w:lineRule="auto"/>
      <w:ind w:firstLine="330"/>
    </w:pPr>
    <w:rPr>
      <w:rFonts w:ascii="Times New Roman" w:hAnsi="Times New Roman"/>
      <w:sz w:val="24"/>
      <w:lang w:val="en-US"/>
    </w:rPr>
  </w:style>
  <w:style w:type="character" w:styleId="a9">
    <w:name w:val="Strong"/>
    <w:basedOn w:val="a0"/>
    <w:qFormat/>
    <w:rsid w:val="004235A6"/>
    <w:rPr>
      <w:b/>
      <w:bCs/>
    </w:rPr>
  </w:style>
  <w:style w:type="character" w:styleId="aa">
    <w:name w:val="Emphasis"/>
    <w:basedOn w:val="a0"/>
    <w:qFormat/>
    <w:rsid w:val="004235A6"/>
    <w:rPr>
      <w:i/>
      <w:iCs/>
    </w:rPr>
  </w:style>
  <w:style w:type="paragraph" w:styleId="Web">
    <w:name w:val="Normal (Web)"/>
    <w:basedOn w:val="a"/>
    <w:rsid w:val="00FC74EA"/>
    <w:pPr>
      <w:widowControl/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lang w:val="el-GR" w:eastAsia="el-GR"/>
    </w:rPr>
  </w:style>
  <w:style w:type="paragraph" w:styleId="ab">
    <w:name w:val="Subtitle"/>
    <w:basedOn w:val="a"/>
    <w:qFormat/>
    <w:rsid w:val="00A31956"/>
    <w:pPr>
      <w:spacing w:line="480" w:lineRule="auto"/>
      <w:jc w:val="center"/>
    </w:pPr>
    <w:rPr>
      <w:rFonts w:ascii="Times New Roman" w:hAnsi="Times New Roman"/>
      <w:b/>
      <w:bCs/>
      <w:lang w:val="el-GR"/>
    </w:rPr>
  </w:style>
  <w:style w:type="character" w:styleId="ac">
    <w:name w:val="annotation reference"/>
    <w:basedOn w:val="a0"/>
    <w:semiHidden/>
    <w:rsid w:val="000D00EF"/>
    <w:rPr>
      <w:sz w:val="16"/>
      <w:szCs w:val="16"/>
    </w:rPr>
  </w:style>
  <w:style w:type="paragraph" w:styleId="ad">
    <w:name w:val="annotation text"/>
    <w:basedOn w:val="a"/>
    <w:semiHidden/>
    <w:rsid w:val="000D00EF"/>
    <w:rPr>
      <w:sz w:val="20"/>
      <w:szCs w:val="20"/>
    </w:rPr>
  </w:style>
  <w:style w:type="paragraph" w:styleId="ae">
    <w:name w:val="annotation subject"/>
    <w:basedOn w:val="ad"/>
    <w:next w:val="ad"/>
    <w:semiHidden/>
    <w:rsid w:val="000D00EF"/>
    <w:rPr>
      <w:b/>
      <w:bCs/>
    </w:rPr>
  </w:style>
  <w:style w:type="paragraph" w:styleId="af">
    <w:name w:val="Balloon Text"/>
    <w:basedOn w:val="a"/>
    <w:semiHidden/>
    <w:rsid w:val="000D00EF"/>
    <w:rPr>
      <w:rFonts w:ascii="Tahoma" w:hAnsi="Tahoma" w:cs="Tahoma"/>
      <w:sz w:val="16"/>
      <w:szCs w:val="16"/>
    </w:rPr>
  </w:style>
  <w:style w:type="table" w:styleId="af0">
    <w:name w:val="Table Grid"/>
    <w:basedOn w:val="a1"/>
    <w:rsid w:val="00671970"/>
    <w:pPr>
      <w:widowControl w:val="0"/>
      <w:spacing w:line="36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Revision"/>
    <w:hidden/>
    <w:uiPriority w:val="99"/>
    <w:semiHidden/>
    <w:rsid w:val="004C5857"/>
    <w:rPr>
      <w:rFonts w:ascii="Arial" w:hAnsi="Arial"/>
      <w:sz w:val="22"/>
      <w:szCs w:val="24"/>
      <w:lang w:val="en-GB" w:eastAsia="en-US"/>
    </w:rPr>
  </w:style>
  <w:style w:type="paragraph" w:styleId="af2">
    <w:name w:val="Body Text"/>
    <w:basedOn w:val="a"/>
    <w:rsid w:val="006E38CB"/>
    <w:pPr>
      <w:spacing w:after="1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2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29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92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51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32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794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0661">
              <w:marLeft w:val="0"/>
              <w:marRight w:val="0"/>
              <w:marTop w:val="0"/>
              <w:marBottom w:val="0"/>
              <w:divBdr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</w:divBdr>
            </w:div>
          </w:divsChild>
        </w:div>
      </w:divsChild>
    </w:div>
    <w:div w:id="20550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30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69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847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088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73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6.bin"/><Relationship Id="rId34" Type="http://schemas.openxmlformats.org/officeDocument/2006/relationships/image" Target="media/image13.wmf"/><Relationship Id="rId42" Type="http://schemas.openxmlformats.org/officeDocument/2006/relationships/oleObject" Target="embeddings/oleObject16.bin"/><Relationship Id="rId47" Type="http://schemas.openxmlformats.org/officeDocument/2006/relationships/image" Target="media/image18.emf"/><Relationship Id="rId50" Type="http://schemas.openxmlformats.org/officeDocument/2006/relationships/oleObject" Target="embeddings/____________Microsoft_Office_Excel2.xls"/><Relationship Id="rId55" Type="http://schemas.openxmlformats.org/officeDocument/2006/relationships/oleObject" Target="embeddings/____________Microsoft_Office_Excel4.xls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0" Type="http://schemas.openxmlformats.org/officeDocument/2006/relationships/image" Target="media/image6.wmf"/><Relationship Id="rId29" Type="http://schemas.openxmlformats.org/officeDocument/2006/relationships/oleObject" Target="embeddings/oleObject10.bin"/><Relationship Id="rId41" Type="http://schemas.openxmlformats.org/officeDocument/2006/relationships/image" Target="media/image16.wmf"/><Relationship Id="rId54" Type="http://schemas.openxmlformats.org/officeDocument/2006/relationships/image" Target="media/image2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4.bin"/><Relationship Id="rId40" Type="http://schemas.openxmlformats.org/officeDocument/2006/relationships/hyperlink" Target="http://www.nba.com/statistics/efficiency.html" TargetMode="External"/><Relationship Id="rId45" Type="http://schemas.openxmlformats.org/officeDocument/2006/relationships/footer" Target="footer3.xml"/><Relationship Id="rId53" Type="http://schemas.openxmlformats.org/officeDocument/2006/relationships/image" Target="media/image21.emf"/><Relationship Id="rId58" Type="http://schemas.openxmlformats.org/officeDocument/2006/relationships/image" Target="media/image23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oleObject" Target="embeddings/____________Microsoft_Office_Excel1.xls"/><Relationship Id="rId57" Type="http://schemas.openxmlformats.org/officeDocument/2006/relationships/oleObject" Target="embeddings/____________Microsoft_Office_Excel6.xls"/><Relationship Id="rId61" Type="http://schemas.openxmlformats.org/officeDocument/2006/relationships/theme" Target="theme/theme1.xml"/><Relationship Id="rId10" Type="http://schemas.openxmlformats.org/officeDocument/2006/relationships/image" Target="media/image1.w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4" Type="http://schemas.openxmlformats.org/officeDocument/2006/relationships/footer" Target="footer2.xml"/><Relationship Id="rId52" Type="http://schemas.openxmlformats.org/officeDocument/2006/relationships/image" Target="media/image20.emf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iraklisbc.gr" TargetMode="External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9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3.bin"/><Relationship Id="rId43" Type="http://schemas.openxmlformats.org/officeDocument/2006/relationships/footer" Target="footer1.xml"/><Relationship Id="rId48" Type="http://schemas.openxmlformats.org/officeDocument/2006/relationships/image" Target="media/image19.emf"/><Relationship Id="rId56" Type="http://schemas.openxmlformats.org/officeDocument/2006/relationships/oleObject" Target="embeddings/____________Microsoft_Office_Excel5.xls"/><Relationship Id="rId8" Type="http://schemas.openxmlformats.org/officeDocument/2006/relationships/hyperlink" Target="mailto:nikolai@uom.gr" TargetMode="External"/><Relationship Id="rId51" Type="http://schemas.openxmlformats.org/officeDocument/2006/relationships/oleObject" Target="embeddings/____________Microsoft_Office_Excel3.xls"/><Relationship Id="rId3" Type="http://schemas.openxmlformats.org/officeDocument/2006/relationships/styles" Target="styles.xml"/><Relationship Id="rId12" Type="http://schemas.openxmlformats.org/officeDocument/2006/relationships/image" Target="media/image2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5.wmf"/><Relationship Id="rId46" Type="http://schemas.openxmlformats.org/officeDocument/2006/relationships/image" Target="media/image17.emf"/><Relationship Id="rId59" Type="http://schemas.openxmlformats.org/officeDocument/2006/relationships/oleObject" Target="embeddings/oleObject17.bin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aroussibc.gr" TargetMode="External"/><Relationship Id="rId1" Type="http://schemas.openxmlformats.org/officeDocument/2006/relationships/hyperlink" Target="http://www.nba.com/celtics/contact/front-office.html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206448-79B4-4B92-BCDA-57DAC2313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33</Pages>
  <Words>8567</Words>
  <Characters>42641</Characters>
  <Application>Microsoft Office Word</Application>
  <DocSecurity>0</DocSecurity>
  <Lines>355</Lines>
  <Paragraphs>102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Innovation Penetration in an Area with Particular Features:</vt:lpstr>
      <vt:lpstr>Innovation Penetration in an Area with Particular Features:</vt:lpstr>
    </vt:vector>
  </TitlesOfParts>
  <Company/>
  <LinksUpToDate>false</LinksUpToDate>
  <CharactersWithSpaces>51106</CharactersWithSpaces>
  <SharedDoc>false</SharedDoc>
  <HLinks>
    <vt:vector size="30" baseType="variant">
      <vt:variant>
        <vt:i4>1900553</vt:i4>
      </vt:variant>
      <vt:variant>
        <vt:i4>51</vt:i4>
      </vt:variant>
      <vt:variant>
        <vt:i4>0</vt:i4>
      </vt:variant>
      <vt:variant>
        <vt:i4>5</vt:i4>
      </vt:variant>
      <vt:variant>
        <vt:lpwstr>http://www.nba.com/statistics/efficiency.html</vt:lpwstr>
      </vt:variant>
      <vt:variant>
        <vt:lpwstr/>
      </vt:variant>
      <vt:variant>
        <vt:i4>1507358</vt:i4>
      </vt:variant>
      <vt:variant>
        <vt:i4>3</vt:i4>
      </vt:variant>
      <vt:variant>
        <vt:i4>0</vt:i4>
      </vt:variant>
      <vt:variant>
        <vt:i4>5</vt:i4>
      </vt:variant>
      <vt:variant>
        <vt:lpwstr>http://www.iraklisbc.gr/</vt:lpwstr>
      </vt:variant>
      <vt:variant>
        <vt:lpwstr/>
      </vt:variant>
      <vt:variant>
        <vt:i4>1900588</vt:i4>
      </vt:variant>
      <vt:variant>
        <vt:i4>0</vt:i4>
      </vt:variant>
      <vt:variant>
        <vt:i4>0</vt:i4>
      </vt:variant>
      <vt:variant>
        <vt:i4>5</vt:i4>
      </vt:variant>
      <vt:variant>
        <vt:lpwstr>mailto:nikolai@uom.gr</vt:lpwstr>
      </vt:variant>
      <vt:variant>
        <vt:lpwstr/>
      </vt:variant>
      <vt:variant>
        <vt:i4>786496</vt:i4>
      </vt:variant>
      <vt:variant>
        <vt:i4>3</vt:i4>
      </vt:variant>
      <vt:variant>
        <vt:i4>0</vt:i4>
      </vt:variant>
      <vt:variant>
        <vt:i4>5</vt:i4>
      </vt:variant>
      <vt:variant>
        <vt:lpwstr>http://www.maroussibc.gr/</vt:lpwstr>
      </vt:variant>
      <vt:variant>
        <vt:lpwstr/>
      </vt:variant>
      <vt:variant>
        <vt:i4>393224</vt:i4>
      </vt:variant>
      <vt:variant>
        <vt:i4>0</vt:i4>
      </vt:variant>
      <vt:variant>
        <vt:i4>0</vt:i4>
      </vt:variant>
      <vt:variant>
        <vt:i4>5</vt:i4>
      </vt:variant>
      <vt:variant>
        <vt:lpwstr>http://www.nba.com/celtics/contact/front-office.html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Innovation Penetration in an Area with Particular Features:</dc:title>
  <dc:creator>Demetrios</dc:creator>
  <cp:lastModifiedBy>user</cp:lastModifiedBy>
  <cp:revision>3</cp:revision>
  <cp:lastPrinted>2011-01-06T13:51:00Z</cp:lastPrinted>
  <dcterms:created xsi:type="dcterms:W3CDTF">2015-03-12T19:39:00Z</dcterms:created>
  <dcterms:modified xsi:type="dcterms:W3CDTF">2015-03-12T19:45:00Z</dcterms:modified>
</cp:coreProperties>
</file>